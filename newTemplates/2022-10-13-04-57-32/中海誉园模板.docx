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pPr>
        <w:spacing w:line="200" w:lineRule="exact"/>
        <w:rPr>
          <w:rFonts w:ascii="宋体" w:hint="eastAsia"/>
          <w:color w:val="000000"/>
          <w:sz w:val="20"/>
          <w:szCs w:val="20"/>
        </w:rPr>
      </w:pPr>
    </w:p>
    <w:p>
      <w:pPr>
        <w:spacing w:line="200" w:lineRule="exact"/>
        <w:rPr>
          <w:rFonts w:ascii="宋体"/>
          <w:color w:val="000000"/>
          <w:sz w:val="20"/>
          <w:szCs w:val="20"/>
        </w:rPr>
      </w:pPr>
      <w:r>
        <w:rPr>
          <w:rFonts w:ascii="宋体" w:hint="eastAsia"/>
          <w:color w:val="000000"/>
          <w:sz w:val="20"/>
          <w:szCs w:val="20"/>
        </w:rPr>
        <w:t xml:space="preserve">                          </w:t>
      </w:r>
    </w:p>
    <w:p>
      <w:pPr>
        <w:spacing w:line="200" w:lineRule="exact"/>
        <w:rPr>
          <w:rFonts w:ascii="宋体"/>
          <w:color w:val="000000"/>
          <w:sz w:val="20"/>
          <w:szCs w:val="20"/>
        </w:rPr>
      </w:pPr>
      <w:r>
        <w:rPr>
          <w:rFonts w:ascii="宋体" w:hint="eastAsia"/>
          <w:color w:val="000000"/>
          <w:sz w:val="20"/>
          <w:szCs w:val="20"/>
        </w:rPr>
        <w:t xml:space="preserve">                               </w:t>
      </w:r>
    </w:p>
    <w:p>
      <w:pPr>
        <w:pStyle w:val="Heading2"/>
        <w:tabs>
          <w:tab w:val="left" w:pos="5717"/>
        </w:tabs>
        <w:spacing w:line="380" w:lineRule="exact"/>
        <w:rPr>
          <w:rFonts w:ascii="宋体" w:eastAsia="宋体" w:hAnsi="宋体" w:cs="宋体"/>
          <w:color w:val="000000"/>
          <w:lang w:eastAsia="zh-CN"/>
        </w:rPr>
      </w:pPr>
      <w:r>
        <w:rPr>
          <w:rFonts w:ascii="宋体" w:eastAsia="宋体" w:hAnsi="宋体" w:cs="新宋体" w:hint="eastAsia"/>
          <w:color w:val="000000"/>
          <w:lang w:eastAsia="zh-CN"/>
        </w:rPr>
        <w:t xml:space="preserve">  </w:t>
      </w:r>
      <w:r>
        <w:rPr>
          <w:rFonts w:ascii="宋体" w:eastAsia="宋体" w:hAnsi="宋体" w:cs="新宋体"/>
          <w:color w:val="000000"/>
          <w:lang w:eastAsia="zh-CN"/>
        </w:rPr>
        <w:tab/>
      </w:r>
      <w:r>
        <w:rPr>
          <w:rFonts w:ascii="宋体" w:eastAsia="宋体" w:hAnsi="宋体" w:cs="新宋体" w:hint="eastAsia"/>
          <w:color w:val="000000"/>
          <w:lang w:eastAsia="zh-CN"/>
        </w:rPr>
        <w:t xml:space="preserve">   </w:t>
      </w:r>
    </w:p>
    <w:p>
      <w:pPr>
        <w:spacing w:before="5" w:line="130" w:lineRule="exact"/>
        <w:rPr>
          <w:rFonts w:ascii="宋体"/>
          <w:color w:val="000000"/>
          <w:sz w:val="13"/>
          <w:szCs w:val="13"/>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Pr>
          <w:rFonts w:ascii="方正小标宋简体" w:eastAsia="方正小标宋简体" w:hAnsi="宋体" w:cs="Microsoft JhengHei" w:hint="eastAsia"/>
          <w:color w:val="000000"/>
          <w:sz w:val="72"/>
          <w:szCs w:val="72"/>
        </w:rPr>
        <w:t xml:space="preserve">  </w:t>
      </w:r>
      <w:r>
        <w:rPr>
          <w:rFonts w:ascii="黑体" w:eastAsia="黑体" w:hAnsi="黑体" w:cs="Microsoft JhengHei" w:hint="eastAsia"/>
          <w:color w:val="000000"/>
          <w:sz w:val="72"/>
          <w:szCs w:val="72"/>
        </w:rPr>
        <w:t>商品房买卖合同</w:t>
      </w:r>
      <w:r>
        <w:rPr>
          <w:rFonts w:ascii="黑体" w:eastAsia="黑体" w:hAnsi="黑体" w:cs="Microsoft JhengHei"/>
          <w:color w:val="000000"/>
          <w:sz w:val="72"/>
          <w:szCs w:val="72"/>
        </w:rPr>
        <w:fldChar w:fldCharType="begin"/>
      </w:r>
      <w:r>
        <w:rPr>
          <w:rFonts w:ascii="黑体" w:eastAsia="黑体" w:hAnsi="黑体" w:cs="Microsoft JhengHei"/>
          <w:color w:val="000000"/>
          <w:sz w:val="72"/>
          <w:szCs w:val="72"/>
        </w:rPr>
        <w:instrText xml:space="preserve">  </w:instrText>
      </w:r>
      <w:r>
        <w:rPr>
          <w:rFonts w:ascii="黑体" w:eastAsia="黑体" w:hAnsi="黑体" w:cs="Microsoft JhengHei"/>
          <w:color w:val="000000"/>
          <w:sz w:val="72"/>
          <w:szCs w:val="72"/>
        </w:rPr>
        <w:fldChar w:fldCharType="end"/>
      </w:r>
      <w:r>
        <w:rPr>
          <w:rFonts w:ascii="黑体" w:eastAsia="黑体" w:hAnsi="黑体" w:cs="Microsoft JhengHei" w:hint="eastAsia"/>
          <w:color w:val="000000"/>
          <w:sz w:val="72"/>
          <w:szCs w:val="72"/>
        </w:rPr>
        <w:t>（预售）</w:t>
      </w:r>
    </w:p>
    <w:p>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before="15" w:line="200" w:lineRule="exact"/>
        <w:rPr>
          <w:rFonts w:ascii="宋体"/>
          <w:color w:val="000000"/>
          <w:sz w:val="20"/>
          <w:szCs w:val="20"/>
        </w:rPr>
      </w:pPr>
    </w:p>
    <w:p>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color w:val="000000"/>
          <w:kern w:val="0"/>
          <w:sz w:val="30"/>
          <w:szCs w:val="30"/>
        </w:rPr>
        <w:t>出卖人：</w:t>
      </w:r>
      <w:r>
        <w:rPr>
          <w:rFonts w:ascii="宋体" w:hAnsi="宋体" w:cs="宋体" w:hint="eastAsia"/>
          <w:b/>
          <w:color w:val="000000"/>
          <w:kern w:val="0"/>
          <w:sz w:val="30"/>
          <w:szCs w:val="30"/>
        </w:rPr>
        <w:fldChar w:fldCharType="begin"/>
      </w:r>
      <w:r>
        <w:rPr>
          <w:rFonts w:ascii="宋体" w:hAnsi="宋体" w:cs="宋体" w:hint="eastAsia"/>
          <w:b/>
          <w:color w:val="000000"/>
          <w:kern w:val="0"/>
          <w:sz w:val="30"/>
          <w:szCs w:val="30"/>
        </w:rPr>
        <w:instrText xml:space="preserve"> DOCPROPERTY  r_cm_name  \* MERGEFORMAT </w:instrText>
      </w:r>
      <w:r>
        <w:rPr>
          <w:rFonts w:ascii="宋体" w:hAnsi="宋体" w:cs="宋体" w:hint="eastAsia"/>
          <w:b/>
          <w:color w:val="000000"/>
          <w:kern w:val="0"/>
          <w:sz w:val="30"/>
          <w:szCs w:val="30"/>
        </w:rPr>
        <w:fldChar w:fldCharType="separate"/>
      </w:r>
      <w:r>
        <w:rPr>
          <w:rFonts w:ascii="宋体" w:hAnsi="宋体" w:cs="宋体" w:hint="eastAsia"/>
          <w:b/>
          <w:color w:val="000000"/>
          <w:kern w:val="0"/>
          <w:sz w:val="30"/>
          <w:szCs w:val="30"/>
        </w:rPr>
        <w:t>{</w:t>
      </w:r>
      <w:r>
        <w:rPr>
          <w:rFonts w:ascii="宋体" w:hAnsi="宋体" w:cs="宋体" w:hint="eastAsia"/>
          <w:b/>
          <w:color w:val="000000"/>
          <w:kern w:val="0"/>
          <w:sz w:val="30"/>
          <w:szCs w:val="30"/>
        </w:rPr>
        <w:t>{cm_name}}</w:t>
      </w:r>
      <w:r>
        <w:rPr>
          <w:rFonts w:ascii="宋体" w:hAnsi="宋体" w:cs="宋体" w:hint="eastAsia"/>
          <w:b/>
          <w:color w:val="000000"/>
          <w:kern w:val="0"/>
          <w:sz w:val="30"/>
          <w:szCs w:val="30"/>
        </w:rPr>
        <w:fldChar w:fldCharType="end"/>
      </w:r>
    </w:p>
    <w:p>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color w:val="000000"/>
          <w:kern w:val="0"/>
          <w:sz w:val="30"/>
          <w:szCs w:val="30"/>
        </w:rPr>
        <w:pict>
          <v:line id="直线 10" o:spid="_x0000_s1025" style="mso-wrap-style:square;position:absolute;z-index:251658240" from="117pt,-0.1pt" to="333pt,-0.1pt">
            <v:stroke linestyle="single"/>
          </v:line>
        </w:pict>
      </w:r>
      <w:r>
        <w:rPr>
          <w:rFonts w:ascii="宋体" w:hAnsi="宋体" w:cs="宋体" w:hint="eastAsia"/>
          <w:b/>
          <w:bCs/>
          <w:color w:val="000000"/>
          <w:kern w:val="0"/>
          <w:sz w:val="30"/>
          <w:szCs w:val="30"/>
        </w:rPr>
        <w:t>买受人：</w:t>
      </w:r>
      <w:r>
        <w:rPr>
          <w:rFonts w:ascii="宋体" w:hAnsi="宋体" w:hint="eastAsia"/>
          <w:b/>
          <w:color w:val="000000"/>
          <w:kern w:val="0"/>
          <w:sz w:val="30"/>
          <w:szCs w:val="30"/>
        </w:rPr>
        <w:fldChar w:fldCharType="begin"/>
      </w:r>
      <w:r>
        <w:rPr>
          <w:rFonts w:ascii="宋体" w:hAnsi="宋体" w:hint="eastAsia"/>
          <w:b/>
          <w:color w:val="000000"/>
          <w:kern w:val="0"/>
          <w:sz w:val="30"/>
          <w:szCs w:val="30"/>
        </w:rPr>
        <w:instrText xml:space="preserve"> DOCPROPERTY  r_ms_name  \* MERGEFORMAT </w:instrText>
      </w:r>
      <w:r>
        <w:rPr>
          <w:rFonts w:ascii="宋体" w:hAnsi="宋体" w:hint="eastAsia"/>
          <w:b/>
          <w:color w:val="000000"/>
          <w:kern w:val="0"/>
          <w:sz w:val="30"/>
          <w:szCs w:val="30"/>
        </w:rPr>
        <w:fldChar w:fldCharType="separate"/>
      </w:r>
      <w:r>
        <w:rPr>
          <w:rFonts w:ascii="宋体" w:hAnsi="宋体" w:hint="eastAsia"/>
          <w:b/>
          <w:color w:val="000000"/>
          <w:kern w:val="0"/>
          <w:sz w:val="30"/>
          <w:szCs w:val="30"/>
        </w:rPr>
        <w:t>{</w:t>
      </w:r>
      <w:r>
        <w:rPr>
          <w:rFonts w:ascii="宋体" w:hAnsi="宋体" w:hint="eastAsia"/>
          <w:b/>
          <w:color w:val="000000"/>
          <w:kern w:val="0"/>
          <w:sz w:val="30"/>
          <w:szCs w:val="30"/>
        </w:rPr>
        <w:t>{ms_name}}</w:t>
      </w:r>
      <w:r>
        <w:rPr>
          <w:rFonts w:ascii="宋体" w:hAnsi="宋体" w:hint="eastAsia"/>
          <w:b/>
          <w:color w:val="000000"/>
          <w:kern w:val="0"/>
          <w:sz w:val="30"/>
          <w:szCs w:val="30"/>
        </w:rPr>
        <w:fldChar w:fldCharType="end"/>
      </w:r>
    </w:p>
    <w:p>
      <w:pPr>
        <w:widowControl/>
        <w:spacing w:line="400" w:lineRule="exact"/>
        <w:rPr>
          <w:rFonts w:ascii="宋体" w:hAnsi="宋体" w:cs="宋体" w:hint="eastAsia"/>
          <w:bCs/>
          <w:color w:val="000000"/>
          <w:kern w:val="0"/>
          <w:sz w:val="24"/>
        </w:rPr>
      </w:pPr>
      <w:r>
        <w:rPr>
          <w:rFonts w:ascii="宋体"/>
          <w:color w:val="000000"/>
          <w:sz w:val="20"/>
          <w:szCs w:val="20"/>
        </w:rPr>
        <w:pict>
          <v:line id="直线 11" o:spid="_x0000_s1026" style="mso-wrap-style:square;position:absolute;z-index:251659264" from="117pt,1.1pt" to="333pt,1.1pt">
            <v:stroke linestyle="single"/>
          </v:line>
        </w:pict>
      </w: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r>
        <w:rPr>
          <w:b/>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mso-wrap-style:square;position:absolute;z-index:251661312" stroked="f">
            <v:stroke linestyle="single"/>
            <o:lock v:ext="edit" aspectratio="f"/>
            <v:textbox inset="7.2pt,3.6pt,7.2pt,3.6pt">
              <w:txbxContent>
                <w:p>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株洲市房产管理局</w:t>
                  </w:r>
                </w:p>
                <w:p>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株洲市工商行政管理局</w:t>
                  </w:r>
                </w:p>
                <w:p>
                  <w:pPr>
                    <w:jc w:val="distribute"/>
                    <w:rPr>
                      <w:b/>
                    </w:rPr>
                  </w:pPr>
                  <w:r>
                    <w:rPr>
                      <w:rFonts w:ascii="宋体" w:hAnsi="仿宋_GB2312" w:cs="仿宋_GB2312" w:hint="eastAsia"/>
                      <w:b/>
                      <w:kern w:val="0"/>
                      <w:sz w:val="32"/>
                      <w:szCs w:val="32"/>
                    </w:rPr>
                    <w:t>株洲市国土资源局</w:t>
                  </w:r>
                </w:p>
              </w:txbxContent>
            </v:textbox>
          </v:shape>
        </w:pict>
      </w: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r>
        <w:rPr>
          <w:rFonts w:cs="宋体" w:hint="eastAsia"/>
          <w:color w:val="000000"/>
          <w:sz w:val="30"/>
          <w:szCs w:val="30"/>
        </w:rPr>
        <w:pict>
          <v:shape id="文本框 1" o:spid="_x0000_s1028" type="#_x0000_t202" style="width:61.5pt;height:32.2pt;margin-top:2.75pt;margin-left:324.6pt;mso-wrap-style:square;position:absolute;z-index:251662336" stroked="f">
            <v:stroke linestyle="single"/>
            <o:lock v:ext="edit" aspectratio="f"/>
            <v:textbox inset="7.2pt,3.6pt,7.2pt,3.6pt">
              <w:txbxContent>
                <w:p>
                  <w:pPr>
                    <w:pStyle w:val="largefontstyle3"/>
                    <w:spacing w:before="0" w:beforeAutospacing="0" w:after="0" w:afterAutospacing="0" w:line="460" w:lineRule="exact"/>
                    <w:ind w:firstLine="0"/>
                    <w:rPr>
                      <w:rFonts w:cs="宋体" w:hint="eastAsia"/>
                      <w:b/>
                      <w:sz w:val="36"/>
                      <w:szCs w:val="32"/>
                    </w:rPr>
                  </w:pPr>
                  <w:r>
                    <w:rPr>
                      <w:rFonts w:ascii="仿宋_GB2312" w:eastAsia="仿宋_GB2312" w:hAnsi="仿宋_GB2312" w:cs="仿宋_GB2312" w:hint="eastAsia"/>
                      <w:b/>
                      <w:sz w:val="36"/>
                      <w:szCs w:val="32"/>
                    </w:rPr>
                    <w:t>制定</w:t>
                  </w:r>
                </w:p>
                <w:p>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txbxContent>
            </v:textbox>
          </v:shape>
        </w:pict>
      </w:r>
    </w:p>
    <w:p>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6" o:spid="_x0000_i1029" type="#_x0000_t75" style="width:62.25pt;height:33pt;mso-position-horizontal-relative:page;mso-position-vertical-relative:page;mso-wrap-style:square" filled="f" stroked="f">
            <v:stroke linestyle="single"/>
            <v:path o:extrusionok="f"/>
            <o:lock v:ext="edit" aspectratio="t"/>
            <w10:anchorlock/>
          </v:shape>
        </w:pict>
      </w:r>
    </w:p>
    <w:p>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pPr>
        <w:ind w:left="379"/>
        <w:jc w:val="center"/>
        <w:rPr>
          <w:rFonts w:ascii="方正小标宋简体" w:eastAsia="方正小标宋简体" w:hAnsi="宋体" w:cs="Microsoft JhengHei" w:hint="eastAsia"/>
          <w:color w:val="000000"/>
          <w:sz w:val="44"/>
          <w:szCs w:val="44"/>
        </w:rPr>
      </w:pPr>
      <w:r>
        <w:rPr>
          <w:rFonts w:ascii="方正小标宋简体" w:eastAsia="方正小标宋简体" w:hAnsi="宋体" w:cs="Microsoft JhengHei" w:hint="eastAsia"/>
          <w:color w:val="000000"/>
          <w:sz w:val="36"/>
          <w:szCs w:val="44"/>
        </w:rPr>
        <w:t>二〇一八年十月</w:t>
      </w:r>
    </w:p>
    <w:p>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Pr>
          <w:rFonts w:ascii="方正小标宋简体" w:eastAsia="方正小标宋简体" w:hAnsi="宋体" w:cs="Microsoft JhengHei" w:hint="eastAsia"/>
          <w:color w:val="000000"/>
          <w:sz w:val="42"/>
          <w:szCs w:val="42"/>
          <w:lang w:eastAsia="zh-CN"/>
        </w:rPr>
        <w:t>目    录</w:t>
      </w:r>
    </w:p>
    <w:p>
      <w:pPr>
        <w:pStyle w:val="Heading2"/>
        <w:tabs>
          <w:tab w:val="left" w:pos="677"/>
        </w:tabs>
        <w:spacing w:line="400" w:lineRule="exact"/>
        <w:ind w:left="0"/>
        <w:rPr>
          <w:rFonts w:ascii="宋体" w:eastAsia="宋体" w:hAnsi="宋体" w:cs="Microsoft JhengHei" w:hint="eastAsia"/>
          <w:color w:val="000000"/>
          <w:lang w:eastAsia="zh-CN"/>
        </w:rPr>
      </w:pPr>
    </w:p>
    <w:p>
      <w:pPr>
        <w:pStyle w:val="Heading2"/>
        <w:tabs>
          <w:tab w:val="left" w:pos="677"/>
        </w:tabs>
        <w:spacing w:line="600" w:lineRule="exact"/>
        <w:ind w:left="0"/>
        <w:rPr>
          <w:rFonts w:ascii="宋体" w:eastAsia="宋体" w:hAnsi="宋体" w:cs="Microsoft JhengHei"/>
          <w:b/>
          <w:color w:val="000000"/>
          <w:lang w:eastAsia="zh-CN"/>
        </w:rPr>
      </w:pPr>
      <w:r>
        <w:rPr>
          <w:rFonts w:ascii="宋体" w:eastAsia="宋体" w:hAnsi="宋体" w:cs="Microsoft JhengHei" w:hint="eastAsia"/>
          <w:b/>
          <w:color w:val="000000"/>
          <w:lang w:eastAsia="zh-CN"/>
        </w:rPr>
        <w:t>说</w:t>
      </w:r>
      <w:r>
        <w:rPr>
          <w:rFonts w:ascii="宋体" w:eastAsia="宋体" w:hAnsi="宋体" w:cs="Microsoft JhengHei"/>
          <w:b/>
          <w:color w:val="000000"/>
          <w:lang w:eastAsia="zh-CN"/>
        </w:rPr>
        <w:tab/>
      </w:r>
      <w:r>
        <w:rPr>
          <w:rFonts w:ascii="宋体" w:eastAsia="宋体" w:hAnsi="宋体" w:cs="Microsoft JhengHei" w:hint="eastAsia"/>
          <w:b/>
          <w:color w:val="000000"/>
          <w:lang w:eastAsia="zh-CN"/>
        </w:rPr>
        <w:t>明</w:t>
      </w:r>
    </w:p>
    <w:p>
      <w:pPr>
        <w:pStyle w:val="Heading2"/>
        <w:tabs>
          <w:tab w:val="left" w:pos="677"/>
        </w:tabs>
        <w:spacing w:line="600" w:lineRule="exact"/>
        <w:ind w:left="0"/>
        <w:rPr>
          <w:rFonts w:ascii="宋体" w:eastAsia="宋体" w:hAnsi="宋体" w:cs="Microsoft JhengHei"/>
          <w:b/>
          <w:color w:val="000000"/>
          <w:lang w:eastAsia="zh-CN"/>
        </w:rPr>
      </w:pPr>
      <w:r>
        <w:rPr>
          <w:rFonts w:ascii="宋体" w:eastAsia="宋体" w:hAnsi="宋体" w:cs="Microsoft JhengHei" w:hint="eastAsia"/>
          <w:b/>
          <w:color w:val="000000"/>
          <w:lang w:eastAsia="zh-CN"/>
        </w:rPr>
        <w:t>术   语</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第一章</w:t>
      </w:r>
      <w:r>
        <w:rPr>
          <w:rFonts w:ascii="宋体" w:cs="Microsoft JhengHei"/>
          <w:b/>
          <w:color w:val="000000"/>
          <w:sz w:val="28"/>
          <w:szCs w:val="28"/>
        </w:rPr>
        <w:tab/>
      </w:r>
      <w:r>
        <w:rPr>
          <w:rFonts w:ascii="宋体" w:hAnsi="宋体" w:cs="Microsoft JhengHei" w:hint="eastAsia"/>
          <w:b/>
          <w:color w:val="000000"/>
          <w:sz w:val="28"/>
          <w:szCs w:val="28"/>
        </w:rPr>
        <w:t>合同当事人</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第二章</w:t>
      </w:r>
      <w:r>
        <w:rPr>
          <w:rFonts w:ascii="宋体" w:cs="Microsoft JhengHei"/>
          <w:b/>
          <w:color w:val="000000"/>
          <w:sz w:val="28"/>
          <w:szCs w:val="28"/>
        </w:rPr>
        <w:tab/>
      </w:r>
      <w:r>
        <w:rPr>
          <w:rFonts w:ascii="宋体" w:hAnsi="宋体" w:cs="Microsoft JhengHei" w:hint="eastAsia"/>
          <w:b/>
          <w:color w:val="000000"/>
          <w:sz w:val="28"/>
          <w:szCs w:val="28"/>
        </w:rPr>
        <w:t>商品房基本状况</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第三章</w:t>
      </w:r>
      <w:r>
        <w:rPr>
          <w:rFonts w:ascii="宋体" w:cs="Microsoft JhengHei"/>
          <w:b/>
          <w:color w:val="000000"/>
          <w:sz w:val="28"/>
          <w:szCs w:val="28"/>
        </w:rPr>
        <w:tab/>
      </w:r>
      <w:r>
        <w:rPr>
          <w:rFonts w:ascii="宋体" w:hAnsi="宋体" w:cs="Microsoft JhengHei" w:hint="eastAsia"/>
          <w:b/>
          <w:color w:val="000000"/>
          <w:sz w:val="28"/>
          <w:szCs w:val="28"/>
        </w:rPr>
        <w:t>商品房价款</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第四章</w:t>
      </w:r>
      <w:r>
        <w:rPr>
          <w:rFonts w:ascii="宋体" w:cs="Microsoft JhengHei"/>
          <w:b/>
          <w:color w:val="000000"/>
          <w:sz w:val="28"/>
          <w:szCs w:val="28"/>
        </w:rPr>
        <w:tab/>
      </w:r>
      <w:r>
        <w:rPr>
          <w:rFonts w:ascii="宋体" w:hAnsi="宋体" w:cs="Microsoft JhengHei" w:hint="eastAsia"/>
          <w:b/>
          <w:color w:val="000000"/>
          <w:sz w:val="28"/>
          <w:szCs w:val="28"/>
        </w:rPr>
        <w:t>商品房交付条件与交付手续</w:t>
      </w:r>
    </w:p>
    <w:p>
      <w:pPr>
        <w:snapToGrid w:val="0"/>
        <w:spacing w:line="560" w:lineRule="exact"/>
        <w:rPr>
          <w:b/>
          <w:color w:val="000000"/>
          <w:sz w:val="28"/>
          <w:szCs w:val="28"/>
        </w:rPr>
      </w:pPr>
      <w:r>
        <w:rPr>
          <w:rFonts w:ascii="宋体" w:hAnsi="宋体" w:cs="Microsoft JhengHei" w:hint="eastAsia"/>
          <w:b/>
          <w:color w:val="000000"/>
          <w:sz w:val="28"/>
          <w:szCs w:val="28"/>
        </w:rPr>
        <w:t>第五章</w:t>
      </w:r>
      <w:r>
        <w:rPr>
          <w:rFonts w:ascii="宋体" w:cs="Microsoft JhengHei"/>
          <w:b/>
          <w:color w:val="000000"/>
          <w:sz w:val="28"/>
          <w:szCs w:val="28"/>
        </w:rPr>
        <w:tab/>
      </w:r>
      <w:r>
        <w:rPr>
          <w:rFonts w:hAnsi="宋体"/>
          <w:b/>
          <w:color w:val="000000"/>
          <w:sz w:val="28"/>
          <w:szCs w:val="28"/>
        </w:rPr>
        <w:t>面积差异和层高差异的处理方式</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第六章</w:t>
      </w:r>
      <w:r>
        <w:rPr>
          <w:rFonts w:ascii="宋体" w:cs="Microsoft JhengHei"/>
          <w:b/>
          <w:color w:val="000000"/>
          <w:sz w:val="28"/>
          <w:szCs w:val="28"/>
        </w:rPr>
        <w:tab/>
      </w:r>
      <w:r>
        <w:rPr>
          <w:rFonts w:ascii="宋体" w:hAnsi="宋体" w:cs="Microsoft JhengHei" w:hint="eastAsia"/>
          <w:b/>
          <w:color w:val="000000"/>
          <w:sz w:val="28"/>
          <w:szCs w:val="28"/>
        </w:rPr>
        <w:t>规划设计变更</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第七章</w:t>
      </w:r>
      <w:r>
        <w:rPr>
          <w:rFonts w:ascii="宋体" w:cs="Microsoft JhengHei"/>
          <w:b/>
          <w:color w:val="000000"/>
          <w:sz w:val="28"/>
          <w:szCs w:val="28"/>
        </w:rPr>
        <w:tab/>
      </w:r>
      <w:r>
        <w:rPr>
          <w:rFonts w:ascii="宋体" w:hAnsi="宋体" w:cs="Microsoft JhengHei" w:hint="eastAsia"/>
          <w:b/>
          <w:color w:val="000000"/>
          <w:sz w:val="28"/>
          <w:szCs w:val="28"/>
        </w:rPr>
        <w:t>商品房质量及保修责任</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第八章</w:t>
      </w:r>
      <w:r>
        <w:rPr>
          <w:rFonts w:ascii="宋体" w:cs="Microsoft JhengHei"/>
          <w:b/>
          <w:color w:val="000000"/>
          <w:sz w:val="28"/>
          <w:szCs w:val="28"/>
        </w:rPr>
        <w:tab/>
      </w:r>
      <w:r>
        <w:rPr>
          <w:rFonts w:ascii="宋体" w:hAnsi="宋体" w:cs="Microsoft JhengHei" w:hint="eastAsia"/>
          <w:b/>
          <w:color w:val="000000"/>
          <w:sz w:val="28"/>
          <w:szCs w:val="28"/>
        </w:rPr>
        <w:t>合同网签、登记备案与不动产登记</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第九章</w:t>
      </w:r>
      <w:r>
        <w:rPr>
          <w:rFonts w:ascii="宋体" w:cs="Microsoft JhengHei"/>
          <w:b/>
          <w:color w:val="000000"/>
          <w:sz w:val="28"/>
          <w:szCs w:val="28"/>
        </w:rPr>
        <w:tab/>
      </w:r>
      <w:r>
        <w:rPr>
          <w:rFonts w:ascii="宋体" w:hAnsi="宋体" w:cs="Microsoft JhengHei" w:hint="eastAsia"/>
          <w:b/>
          <w:color w:val="000000"/>
          <w:sz w:val="28"/>
          <w:szCs w:val="28"/>
        </w:rPr>
        <w:t>前期物业管理</w:t>
      </w:r>
    </w:p>
    <w:p>
      <w:pPr>
        <w:tabs>
          <w:tab w:val="left" w:pos="1237"/>
        </w:tabs>
        <w:spacing w:line="600" w:lineRule="exact"/>
        <w:rPr>
          <w:rFonts w:ascii="方正小标宋简体" w:eastAsia="方正小标宋简体" w:hAnsi="宋体" w:hint="eastAsia"/>
          <w:b/>
          <w:color w:val="000000"/>
          <w:spacing w:val="1"/>
          <w:sz w:val="44"/>
          <w:szCs w:val="44"/>
        </w:rPr>
      </w:pPr>
      <w:r>
        <w:rPr>
          <w:rFonts w:ascii="宋体" w:hAnsi="宋体" w:cs="Microsoft JhengHei" w:hint="eastAsia"/>
          <w:b/>
          <w:color w:val="000000"/>
          <w:sz w:val="28"/>
          <w:szCs w:val="28"/>
        </w:rPr>
        <w:t>第十章</w:t>
      </w:r>
      <w:r>
        <w:rPr>
          <w:rFonts w:ascii="宋体" w:cs="Microsoft JhengHei"/>
          <w:b/>
          <w:color w:val="000000"/>
          <w:sz w:val="28"/>
          <w:szCs w:val="28"/>
        </w:rPr>
        <w:tab/>
      </w:r>
      <w:r>
        <w:rPr>
          <w:rFonts w:ascii="宋体" w:hAnsi="宋体" w:cs="Microsoft JhengHei" w:hint="eastAsia"/>
          <w:b/>
          <w:color w:val="000000"/>
          <w:sz w:val="28"/>
          <w:szCs w:val="28"/>
        </w:rPr>
        <w:t>其他事项</w:t>
      </w: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color w:val="000000"/>
          <w:spacing w:val="1"/>
          <w:sz w:val="44"/>
          <w:szCs w:val="44"/>
          <w:lang w:eastAsia="zh-CN"/>
        </w:rPr>
        <w:pict>
          <v:shape id="文本框 38" o:spid="_x0000_s1030" type="#_x0000_t202" style="width:54pt;height:15.6pt;margin-top:49.8pt;margin-left:198pt;mso-wrap-style:square;position:absolute;z-index:251660288" stroked="t" strokecolor="white">
            <v:stroke linestyle="single"/>
            <v:textbox>
              <w:txbxContent>
                <w:p/>
              </w:txbxContent>
            </v:textbox>
          </v:shape>
        </w:pict>
      </w: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rPr>
          <w:rFonts w:ascii="方正小标宋简体" w:eastAsia="方正小标宋简体" w:hAnsi="宋体" w:hint="eastAsia"/>
          <w:color w:val="000000"/>
          <w:spacing w:val="1"/>
          <w:sz w:val="42"/>
          <w:szCs w:val="42"/>
          <w:lang w:eastAsia="zh-CN"/>
        </w:rPr>
      </w:pPr>
    </w:p>
    <w:p>
      <w:pPr>
        <w:pStyle w:val="Heading2"/>
        <w:spacing w:line="600" w:lineRule="exact"/>
        <w:ind w:left="0"/>
        <w:jc w:val="center"/>
        <w:rPr>
          <w:rFonts w:ascii="宋体" w:eastAsia="宋体" w:hAnsi="宋体" w:hint="eastAsia"/>
          <w:b/>
          <w:color w:val="000000"/>
          <w:spacing w:val="1"/>
          <w:sz w:val="32"/>
          <w:szCs w:val="32"/>
          <w:lang w:eastAsia="zh-CN"/>
        </w:rPr>
      </w:pPr>
      <w:r>
        <w:rPr>
          <w:rFonts w:ascii="宋体" w:eastAsia="宋体" w:hAnsi="宋体"/>
          <w:b/>
          <w:color w:val="000000"/>
          <w:spacing w:val="1"/>
          <w:sz w:val="32"/>
          <w:szCs w:val="32"/>
          <w:lang w:eastAsia="zh-CN"/>
        </w:rPr>
        <w:br w:type="page"/>
      </w:r>
      <w:r>
        <w:rPr>
          <w:rFonts w:ascii="宋体" w:eastAsia="宋体" w:hAnsi="宋体" w:hint="eastAsia"/>
          <w:b/>
          <w:color w:val="000000"/>
          <w:spacing w:val="1"/>
          <w:sz w:val="32"/>
          <w:szCs w:val="32"/>
          <w:lang w:eastAsia="zh-CN"/>
        </w:rPr>
        <w:t>说  明</w:t>
      </w:r>
    </w:p>
    <w:p>
      <w:pPr>
        <w:pStyle w:val="Heading2"/>
        <w:spacing w:line="400" w:lineRule="exact"/>
        <w:ind w:left="0" w:firstLine="560"/>
        <w:rPr>
          <w:rFonts w:ascii="宋体" w:eastAsia="宋体" w:hAnsi="宋体" w:hint="eastAsia"/>
          <w:color w:val="000000"/>
          <w:spacing w:val="1"/>
          <w:lang w:eastAsia="zh-CN"/>
        </w:rPr>
      </w:pPr>
    </w:p>
    <w:p>
      <w:pPr>
        <w:pStyle w:val="Heading2"/>
        <w:spacing w:line="600" w:lineRule="exact"/>
        <w:ind w:left="0" w:firstLine="561"/>
        <w:rPr>
          <w:rFonts w:ascii="宋体" w:eastAsia="宋体" w:hAnsi="宋体" w:hint="eastAsia"/>
          <w:color w:val="000000"/>
          <w:sz w:val="24"/>
          <w:szCs w:val="24"/>
          <w:lang w:eastAsia="zh-CN"/>
        </w:rPr>
      </w:pPr>
      <w:r>
        <w:rPr>
          <w:rFonts w:ascii="Times New Roman" w:eastAsia="宋体" w:hAnsi="Times New Roman"/>
          <w:color w:val="000000"/>
          <w:sz w:val="24"/>
          <w:szCs w:val="24"/>
          <w:lang w:eastAsia="zh-CN"/>
        </w:rPr>
        <w:t>1</w:t>
      </w:r>
      <w:r>
        <w:rPr>
          <w:rFonts w:ascii="宋体" w:eastAsia="宋体" w:hAnsi="宋体" w:cs="Arial" w:hint="eastAsia"/>
          <w:color w:val="000000"/>
          <w:sz w:val="24"/>
          <w:szCs w:val="24"/>
          <w:lang w:eastAsia="zh-CN"/>
        </w:rPr>
        <w:t>、</w:t>
      </w:r>
      <w:r>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Pr>
          <w:rFonts w:ascii="宋体" w:eastAsia="宋体" w:hAnsi="宋体"/>
          <w:color w:val="000000"/>
          <w:sz w:val="24"/>
          <w:szCs w:val="24"/>
          <w:lang w:eastAsia="zh-CN"/>
        </w:rPr>
        <w:t>。</w:t>
      </w:r>
    </w:p>
    <w:p>
      <w:pPr>
        <w:pStyle w:val="Heading2"/>
        <w:spacing w:line="600" w:lineRule="exact"/>
        <w:ind w:left="0" w:firstLine="561"/>
        <w:rPr>
          <w:rFonts w:ascii="宋体" w:eastAsia="宋体" w:hAnsi="宋体" w:cs="Microsoft JhengHei"/>
          <w:color w:val="000000"/>
          <w:sz w:val="24"/>
          <w:szCs w:val="24"/>
          <w:lang w:eastAsia="zh-CN"/>
        </w:rPr>
      </w:pPr>
      <w:r>
        <w:rPr>
          <w:rFonts w:ascii="Times New Roman" w:eastAsia="宋体" w:hAnsi="Times New Roman" w:hint="eastAsia"/>
          <w:color w:val="000000"/>
          <w:sz w:val="24"/>
          <w:szCs w:val="24"/>
          <w:lang w:eastAsia="zh-CN"/>
        </w:rPr>
        <w:t>2</w:t>
      </w:r>
      <w:r>
        <w:rPr>
          <w:rFonts w:ascii="宋体" w:eastAsia="宋体" w:hAnsi="宋体" w:cs="Arial" w:hint="eastAsia"/>
          <w:color w:val="000000"/>
          <w:sz w:val="24"/>
          <w:szCs w:val="24"/>
          <w:lang w:eastAsia="zh-CN"/>
        </w:rPr>
        <w:t>、</w:t>
      </w:r>
      <w:r>
        <w:rPr>
          <w:rFonts w:ascii="宋体" w:eastAsia="宋体" w:hAnsi="宋体" w:cs="Microsoft JhengHei" w:hint="eastAsia"/>
          <w:color w:val="000000"/>
          <w:spacing w:val="1"/>
          <w:sz w:val="24"/>
          <w:szCs w:val="24"/>
          <w:lang w:eastAsia="zh-CN"/>
        </w:rPr>
        <w:t>签订本合同前，出卖人应当向买受人出</w:t>
      </w:r>
      <w:r>
        <w:rPr>
          <w:rFonts w:ascii="宋体" w:eastAsia="宋体" w:hAnsi="宋体" w:cs="Microsoft JhengHei" w:hint="eastAsia"/>
          <w:color w:val="000000"/>
          <w:sz w:val="24"/>
          <w:szCs w:val="24"/>
          <w:lang w:eastAsia="zh-CN"/>
        </w:rPr>
        <w:t>示</w:t>
      </w:r>
      <w:r>
        <w:rPr>
          <w:rFonts w:ascii="宋体" w:eastAsia="宋体" w:hAnsi="宋体" w:cs="Microsoft JhengHei" w:hint="eastAsia"/>
          <w:color w:val="000000"/>
          <w:spacing w:val="-35"/>
          <w:sz w:val="24"/>
          <w:szCs w:val="24"/>
          <w:lang w:eastAsia="zh-CN"/>
        </w:rPr>
        <w:t>《</w:t>
      </w:r>
      <w:r>
        <w:rPr>
          <w:rFonts w:ascii="宋体" w:eastAsia="宋体" w:hAnsi="宋体" w:cs="Microsoft JhengHei" w:hint="eastAsia"/>
          <w:color w:val="000000"/>
          <w:spacing w:val="1"/>
          <w:sz w:val="24"/>
          <w:szCs w:val="24"/>
          <w:lang w:eastAsia="zh-CN"/>
        </w:rPr>
        <w:t>商品房预售许可</w:t>
      </w:r>
      <w:r>
        <w:rPr>
          <w:rFonts w:ascii="宋体" w:eastAsia="宋体" w:hAnsi="宋体" w:cs="Microsoft JhengHei" w:hint="eastAsia"/>
          <w:color w:val="000000"/>
          <w:spacing w:val="-35"/>
          <w:sz w:val="24"/>
          <w:szCs w:val="24"/>
          <w:lang w:eastAsia="zh-CN"/>
        </w:rPr>
        <w:t>证</w:t>
      </w:r>
      <w:r>
        <w:rPr>
          <w:rFonts w:ascii="宋体" w:eastAsia="宋体" w:hAnsi="宋体" w:cs="Microsoft JhengHei" w:hint="eastAsia"/>
          <w:color w:val="000000"/>
          <w:sz w:val="24"/>
          <w:szCs w:val="24"/>
          <w:lang w:eastAsia="zh-CN"/>
        </w:rPr>
        <w:t>》及其他有关证书和证明文件。</w:t>
      </w:r>
    </w:p>
    <w:p>
      <w:pPr>
        <w:spacing w:line="600" w:lineRule="exact"/>
        <w:ind w:firstLine="561"/>
        <w:rPr>
          <w:rFonts w:ascii="宋体" w:cs="Microsoft JhengHei"/>
          <w:color w:val="000000"/>
          <w:sz w:val="24"/>
        </w:rPr>
      </w:pPr>
      <w:r>
        <w:rPr>
          <w:rFonts w:hint="eastAsia"/>
          <w:color w:val="000000"/>
          <w:sz w:val="24"/>
        </w:rPr>
        <w:t>3</w:t>
      </w:r>
      <w:r>
        <w:rPr>
          <w:rFonts w:ascii="宋体" w:hAnsi="宋体" w:cs="Arial" w:hint="eastAsia"/>
          <w:color w:val="000000"/>
          <w:sz w:val="24"/>
        </w:rPr>
        <w:t>、</w:t>
      </w:r>
      <w:r>
        <w:rPr>
          <w:rFonts w:ascii="宋体" w:hAnsi="宋体" w:cs="Microsoft JhengHei" w:hint="eastAsia"/>
          <w:color w:val="000000"/>
          <w:spacing w:val="1"/>
          <w:sz w:val="24"/>
        </w:rPr>
        <w:t>出卖人应当就合同重大事项对买受人尽到提示义务。买受人应当</w:t>
      </w:r>
      <w:r>
        <w:rPr>
          <w:rFonts w:ascii="宋体" w:hAnsi="宋体" w:cs="Microsoft JhengHei" w:hint="eastAsia"/>
          <w:color w:val="000000"/>
          <w:sz w:val="24"/>
        </w:rPr>
        <w:t>审</w:t>
      </w:r>
      <w:r>
        <w:rPr>
          <w:rFonts w:ascii="宋体" w:hAnsi="宋体" w:cs="Microsoft JhengHei" w:hint="eastAsia"/>
          <w:color w:val="000000"/>
          <w:spacing w:val="3"/>
          <w:sz w:val="24"/>
        </w:rPr>
        <w:t>慎签订合同，在签订本合同前，要仔细阅读合同条款，特别是审阅其中具有选择性、补充性、填充性、</w:t>
      </w:r>
      <w:r>
        <w:rPr>
          <w:rFonts w:ascii="宋体" w:hAnsi="宋体" w:cs="Microsoft JhengHei" w:hint="eastAsia"/>
          <w:color w:val="000000"/>
          <w:spacing w:val="13"/>
          <w:sz w:val="24"/>
        </w:rPr>
        <w:t>修改性的内</w:t>
      </w:r>
      <w:r>
        <w:rPr>
          <w:rFonts w:ascii="宋体" w:hAnsi="宋体" w:cs="Microsoft JhengHei" w:hint="eastAsia"/>
          <w:color w:val="000000"/>
          <w:spacing w:val="12"/>
          <w:sz w:val="24"/>
        </w:rPr>
        <w:t>容</w:t>
      </w:r>
      <w:r>
        <w:rPr>
          <w:rFonts w:ascii="宋体" w:hAnsi="宋体" w:cs="Microsoft JhengHei" w:hint="eastAsia"/>
          <w:color w:val="000000"/>
          <w:spacing w:val="13"/>
          <w:sz w:val="24"/>
        </w:rPr>
        <w:t>，注意防范潜在的市场风险和交易</w:t>
      </w:r>
      <w:r>
        <w:rPr>
          <w:rFonts w:ascii="宋体" w:hAnsi="宋体" w:cs="Microsoft JhengHei" w:hint="eastAsia"/>
          <w:color w:val="000000"/>
          <w:sz w:val="24"/>
        </w:rPr>
        <w:t>风</w:t>
      </w:r>
      <w:r>
        <w:rPr>
          <w:rFonts w:ascii="宋体" w:hAnsi="宋体" w:cs="Microsoft JhengHei" w:hint="eastAsia"/>
          <w:color w:val="000000"/>
          <w:spacing w:val="-1"/>
          <w:sz w:val="24"/>
        </w:rPr>
        <w:t>险</w:t>
      </w:r>
      <w:r>
        <w:rPr>
          <w:rFonts w:ascii="宋体" w:hAnsi="宋体" w:cs="Microsoft JhengHei" w:hint="eastAsia"/>
          <w:color w:val="000000"/>
          <w:sz w:val="24"/>
        </w:rPr>
        <w:t>。</w:t>
      </w:r>
    </w:p>
    <w:p>
      <w:pPr>
        <w:spacing w:line="600" w:lineRule="exact"/>
        <w:ind w:firstLine="561"/>
        <w:rPr>
          <w:rFonts w:ascii="宋体" w:cs="Microsoft JhengHei"/>
          <w:color w:val="000000"/>
          <w:sz w:val="24"/>
        </w:rPr>
      </w:pPr>
      <w:r>
        <w:rPr>
          <w:rFonts w:hint="eastAsia"/>
          <w:color w:val="000000"/>
          <w:sz w:val="24"/>
        </w:rPr>
        <w:t>4</w:t>
      </w:r>
      <w:r>
        <w:rPr>
          <w:rFonts w:ascii="宋体" w:hAnsi="宋体" w:cs="Arial" w:hint="eastAsia"/>
          <w:color w:val="000000"/>
          <w:sz w:val="24"/>
        </w:rPr>
        <w:t>、</w:t>
      </w:r>
      <w:r>
        <w:rPr>
          <w:rFonts w:ascii="宋体" w:hAnsi="宋体" w:cs="Microsoft JhengHei" w:hint="eastAsia"/>
          <w:color w:val="000000"/>
          <w:spacing w:val="6"/>
          <w:sz w:val="24"/>
        </w:rPr>
        <w:t>本合同文</w:t>
      </w:r>
      <w:r>
        <w:rPr>
          <w:rFonts w:ascii="宋体" w:hAnsi="宋体" w:cs="Microsoft JhengHei" w:hint="eastAsia"/>
          <w:color w:val="000000"/>
          <w:sz w:val="24"/>
        </w:rPr>
        <w:t>本【】</w:t>
      </w:r>
      <w:r>
        <w:rPr>
          <w:rFonts w:ascii="宋体" w:hAnsi="宋体" w:cs="Microsoft JhengHei" w:hint="eastAsia"/>
          <w:color w:val="000000"/>
          <w:spacing w:val="6"/>
          <w:sz w:val="24"/>
        </w:rPr>
        <w:t>中选择内容、空格部位填写内容及其他需要删</w:t>
      </w:r>
      <w:r>
        <w:rPr>
          <w:rFonts w:ascii="宋体" w:hAnsi="宋体" w:cs="Microsoft JhengHei" w:hint="eastAsia"/>
          <w:color w:val="000000"/>
          <w:sz w:val="24"/>
        </w:rPr>
        <w:t>除</w:t>
      </w:r>
      <w:r>
        <w:rPr>
          <w:rFonts w:ascii="宋体" w:hAnsi="宋体" w:cs="Microsoft JhengHei" w:hint="eastAsia"/>
          <w:color w:val="000000"/>
          <w:spacing w:val="3"/>
          <w:sz w:val="24"/>
        </w:rPr>
        <w:t>或添加的内容，双方当事人应当协商确定</w:t>
      </w:r>
      <w:r>
        <w:rPr>
          <w:rFonts w:ascii="宋体" w:hAnsi="宋体" w:cs="Microsoft JhengHei" w:hint="eastAsia"/>
          <w:color w:val="000000"/>
          <w:spacing w:val="-88"/>
          <w:sz w:val="24"/>
        </w:rPr>
        <w:t>。</w:t>
      </w:r>
      <w:r>
        <w:rPr>
          <w:rFonts w:ascii="宋体" w:hAnsi="宋体" w:cs="Microsoft JhengHei" w:hint="eastAsia"/>
          <w:color w:val="000000"/>
          <w:sz w:val="24"/>
        </w:rPr>
        <w:t>【】</w:t>
      </w:r>
      <w:r>
        <w:rPr>
          <w:rFonts w:ascii="宋体" w:hAnsi="宋体" w:cs="Microsoft JhengHei" w:hint="eastAsia"/>
          <w:color w:val="000000"/>
          <w:spacing w:val="3"/>
          <w:sz w:val="24"/>
        </w:rPr>
        <w:t>中选择内容，以</w:t>
      </w:r>
      <w:r>
        <w:rPr>
          <w:rFonts w:ascii="宋体" w:hAnsi="宋体" w:cs="Microsoft JhengHei" w:hint="eastAsia"/>
          <w:color w:val="000000"/>
          <w:sz w:val="24"/>
        </w:rPr>
        <w:t>划</w:t>
      </w:r>
      <w:r>
        <w:rPr>
          <w:rFonts w:ascii="宋体" w:cs="Arial" w:hint="eastAsia"/>
          <w:color w:val="000000"/>
          <w:sz w:val="24"/>
        </w:rPr>
        <w:t>√</w:t>
      </w:r>
      <w:r>
        <w:rPr>
          <w:rFonts w:ascii="宋体" w:hAnsi="宋体" w:cs="Microsoft JhengHei" w:hint="eastAsia"/>
          <w:color w:val="000000"/>
          <w:sz w:val="24"/>
        </w:rPr>
        <w:t>方</w:t>
      </w:r>
      <w:r>
        <w:rPr>
          <w:rFonts w:ascii="宋体" w:hAnsi="宋体" w:cs="Microsoft JhengHei" w:hint="eastAsia"/>
          <w:color w:val="000000"/>
          <w:spacing w:val="3"/>
          <w:sz w:val="24"/>
        </w:rPr>
        <w:t>式选定；对于实际情况未发生或双方当事人不作约定时，应当在空格部</w:t>
      </w:r>
      <w:r>
        <w:rPr>
          <w:rFonts w:ascii="宋体" w:hAnsi="宋体" w:cs="Microsoft JhengHei" w:hint="eastAsia"/>
          <w:color w:val="000000"/>
          <w:sz w:val="24"/>
        </w:rPr>
        <w:t>位</w:t>
      </w:r>
      <w:r>
        <w:rPr>
          <w:rFonts w:ascii="宋体" w:hAnsi="宋体" w:cs="Microsoft JhengHei" w:hint="eastAsia"/>
          <w:color w:val="000000"/>
          <w:w w:val="105"/>
          <w:sz w:val="24"/>
        </w:rPr>
        <w:t>打</w:t>
      </w:r>
      <w:r>
        <w:rPr>
          <w:rFonts w:ascii="宋体" w:cs="Arial" w:hint="eastAsia"/>
          <w:color w:val="000000"/>
          <w:w w:val="105"/>
          <w:sz w:val="24"/>
        </w:rPr>
        <w:t>×</w:t>
      </w:r>
      <w:r>
        <w:rPr>
          <w:rFonts w:ascii="宋体" w:hAnsi="宋体" w:cs="Microsoft JhengHei" w:hint="eastAsia"/>
          <w:color w:val="000000"/>
          <w:w w:val="105"/>
          <w:sz w:val="24"/>
        </w:rPr>
        <w:t>，以示删</w:t>
      </w:r>
      <w:r>
        <w:rPr>
          <w:rFonts w:ascii="宋体" w:hAnsi="宋体" w:cs="Microsoft JhengHei" w:hint="eastAsia"/>
          <w:color w:val="000000"/>
          <w:spacing w:val="-2"/>
          <w:w w:val="105"/>
          <w:sz w:val="24"/>
        </w:rPr>
        <w:t>除</w:t>
      </w:r>
      <w:r>
        <w:rPr>
          <w:rFonts w:ascii="宋体" w:hAnsi="宋体" w:cs="Microsoft JhengHei" w:hint="eastAsia"/>
          <w:color w:val="000000"/>
          <w:w w:val="105"/>
          <w:sz w:val="24"/>
        </w:rPr>
        <w:t>。</w:t>
      </w:r>
    </w:p>
    <w:p>
      <w:pPr>
        <w:spacing w:line="600" w:lineRule="exact"/>
        <w:ind w:firstLine="561"/>
        <w:rPr>
          <w:rFonts w:ascii="宋体" w:cs="Microsoft JhengHei"/>
          <w:color w:val="000000"/>
          <w:sz w:val="24"/>
        </w:rPr>
      </w:pPr>
      <w:r>
        <w:rPr>
          <w:rFonts w:hint="eastAsia"/>
          <w:color w:val="000000"/>
          <w:sz w:val="24"/>
        </w:rPr>
        <w:t>5</w:t>
      </w:r>
      <w:r>
        <w:rPr>
          <w:rFonts w:ascii="宋体" w:hAnsi="宋体" w:cs="Arial" w:hint="eastAsia"/>
          <w:color w:val="000000"/>
          <w:sz w:val="24"/>
        </w:rPr>
        <w:t>、</w:t>
      </w:r>
      <w:r>
        <w:rPr>
          <w:rFonts w:ascii="宋体" w:hAnsi="宋体" w:cs="Microsoft JhengHei" w:hint="eastAsia"/>
          <w:color w:val="000000"/>
          <w:spacing w:val="1"/>
          <w:sz w:val="24"/>
        </w:rPr>
        <w:t>出卖人与买受人可以针对合同中未约定或约定不详的内容</w:t>
      </w:r>
      <w:r>
        <w:rPr>
          <w:rFonts w:ascii="宋体" w:hAnsi="宋体" w:cs="Microsoft JhengHei" w:hint="eastAsia"/>
          <w:color w:val="000000"/>
          <w:spacing w:val="8"/>
          <w:sz w:val="24"/>
        </w:rPr>
        <w:t>，根据所售项目的具体情况在相关条款后的空白行中进行补充约定</w:t>
      </w:r>
      <w:r>
        <w:rPr>
          <w:rFonts w:ascii="宋体" w:hAnsi="宋体" w:cs="Microsoft JhengHei" w:hint="eastAsia"/>
          <w:color w:val="000000"/>
          <w:sz w:val="24"/>
        </w:rPr>
        <w:t>，也可以另行签订补充协议。</w:t>
      </w:r>
    </w:p>
    <w:p>
      <w:pPr>
        <w:widowControl/>
        <w:spacing w:line="600" w:lineRule="exact"/>
        <w:ind w:firstLine="561"/>
        <w:rPr>
          <w:rFonts w:ascii="宋体" w:hAnsi="宋体" w:cs="宋体" w:hint="eastAsia"/>
          <w:bCs/>
          <w:color w:val="000000"/>
          <w:kern w:val="0"/>
          <w:sz w:val="24"/>
        </w:rPr>
      </w:pPr>
      <w:r>
        <w:rPr>
          <w:rFonts w:hint="eastAsia"/>
          <w:color w:val="000000"/>
          <w:sz w:val="24"/>
        </w:rPr>
        <w:t>6</w:t>
      </w:r>
      <w:r>
        <w:rPr>
          <w:rFonts w:ascii="宋体" w:hAnsi="宋体" w:cs="Arial" w:hint="eastAsia"/>
          <w:color w:val="000000"/>
          <w:sz w:val="24"/>
        </w:rPr>
        <w:t>、</w:t>
      </w:r>
      <w:r>
        <w:rPr>
          <w:rFonts w:ascii="宋体" w:hAnsi="宋体" w:cs="Microsoft JhengHei" w:hint="eastAsia"/>
          <w:color w:val="000000"/>
          <w:spacing w:val="1"/>
          <w:sz w:val="24"/>
        </w:rPr>
        <w:t>双方当事人可以根据实际情况决定本合同原件的份数，并在签订</w:t>
      </w:r>
      <w:r>
        <w:rPr>
          <w:rFonts w:ascii="宋体" w:hAnsi="宋体" w:cs="Microsoft JhengHei" w:hint="eastAsia"/>
          <w:color w:val="000000"/>
          <w:sz w:val="24"/>
        </w:rPr>
        <w:t>合</w:t>
      </w:r>
      <w:r>
        <w:rPr>
          <w:rFonts w:ascii="宋体" w:hAnsi="宋体" w:cs="Microsoft JhengHei" w:hint="eastAsia"/>
          <w:color w:val="000000"/>
          <w:spacing w:val="3"/>
          <w:sz w:val="24"/>
        </w:rPr>
        <w:t>同时认真核对，以确保各份合同内容一致；在任何情况下，出卖人和买</w:t>
      </w:r>
      <w:r>
        <w:rPr>
          <w:rFonts w:ascii="宋体" w:hAnsi="宋体" w:cs="Microsoft JhengHei" w:hint="eastAsia"/>
          <w:color w:val="000000"/>
          <w:sz w:val="24"/>
        </w:rPr>
        <w:t>受人都应当至少持有一份合同原</w:t>
      </w:r>
      <w:r>
        <w:rPr>
          <w:rFonts w:ascii="宋体" w:hAnsi="宋体" w:cs="Microsoft JhengHei" w:hint="eastAsia"/>
          <w:color w:val="000000"/>
          <w:spacing w:val="-1"/>
          <w:sz w:val="24"/>
        </w:rPr>
        <w:t>件。</w:t>
      </w: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jc w:val="center"/>
        <w:rPr>
          <w:rFonts w:ascii="宋体" w:hAnsi="宋体" w:cs="Microsoft JhengHei" w:hint="eastAsia"/>
          <w:b/>
          <w:color w:val="000000"/>
          <w:sz w:val="32"/>
          <w:szCs w:val="32"/>
        </w:rPr>
      </w:pPr>
      <w:r>
        <w:rPr>
          <w:rFonts w:ascii="宋体" w:hAnsi="宋体" w:cs="Microsoft JhengHei" w:hint="eastAsia"/>
          <w:b/>
          <w:color w:val="000000"/>
          <w:sz w:val="32"/>
          <w:szCs w:val="32"/>
        </w:rPr>
        <w:t>术  语</w:t>
      </w:r>
    </w:p>
    <w:p>
      <w:pPr>
        <w:spacing w:line="400" w:lineRule="exact"/>
        <w:rPr>
          <w:rFonts w:ascii="宋体"/>
          <w:color w:val="000000"/>
          <w:sz w:val="20"/>
          <w:szCs w:val="20"/>
        </w:rPr>
      </w:pPr>
    </w:p>
    <w:p>
      <w:pPr>
        <w:spacing w:line="400" w:lineRule="exact"/>
        <w:rPr>
          <w:rFonts w:ascii="宋体"/>
          <w:color w:val="000000"/>
          <w:sz w:val="20"/>
          <w:szCs w:val="20"/>
        </w:rPr>
      </w:pPr>
    </w:p>
    <w:p>
      <w:pPr>
        <w:pStyle w:val="BodyText"/>
        <w:spacing w:before="0" w:line="360" w:lineRule="auto"/>
        <w:ind w:left="0"/>
        <w:rPr>
          <w:rFonts w:ascii="宋体" w:eastAsia="宋体" w:hAnsi="宋体" w:cs="Microsoft JhengHei" w:hint="eastAsia"/>
          <w:color w:val="000000"/>
          <w:lang w:eastAsia="zh-CN"/>
        </w:rPr>
      </w:pPr>
      <w:r>
        <w:rPr>
          <w:rFonts w:ascii="宋体" w:eastAsia="宋体" w:hAnsi="宋体" w:cs="Arial"/>
          <w:b/>
          <w:color w:val="000000"/>
          <w:lang w:eastAsia="zh-CN"/>
        </w:rPr>
        <w:t>1.</w:t>
      </w:r>
      <w:r>
        <w:rPr>
          <w:rFonts w:ascii="宋体" w:eastAsia="宋体" w:hAnsi="宋体" w:cs="Microsoft JhengHei" w:hint="eastAsia"/>
          <w:b/>
          <w:color w:val="000000"/>
          <w:spacing w:val="7"/>
          <w:lang w:eastAsia="zh-CN"/>
        </w:rPr>
        <w:t>商品房预售：</w:t>
      </w:r>
      <w:r>
        <w:rPr>
          <w:rFonts w:ascii="宋体" w:eastAsia="宋体" w:hAnsi="宋体" w:cs="Microsoft JhengHei" w:hint="eastAsia"/>
          <w:color w:val="000000"/>
          <w:spacing w:val="7"/>
          <w:lang w:eastAsia="zh-CN"/>
        </w:rPr>
        <w:t>是指房地产开发企业将正在建设中的取</w:t>
      </w:r>
      <w:r>
        <w:rPr>
          <w:rFonts w:ascii="宋体" w:eastAsia="宋体" w:hAnsi="宋体" w:cs="Microsoft JhengHei" w:hint="eastAsia"/>
          <w:color w:val="000000"/>
          <w:lang w:eastAsia="zh-CN"/>
        </w:rPr>
        <w:t>得</w:t>
      </w:r>
      <w:r>
        <w:rPr>
          <w:rFonts w:ascii="宋体" w:eastAsia="宋体" w:hAnsi="宋体" w:cs="Microsoft JhengHei" w:hint="eastAsia"/>
          <w:color w:val="000000"/>
          <w:spacing w:val="-24"/>
          <w:lang w:eastAsia="zh-CN"/>
        </w:rPr>
        <w:t>《</w:t>
      </w:r>
      <w:r>
        <w:rPr>
          <w:rFonts w:ascii="宋体" w:eastAsia="宋体" w:hAnsi="宋体" w:cs="Microsoft JhengHei" w:hint="eastAsia"/>
          <w:color w:val="000000"/>
          <w:spacing w:val="7"/>
          <w:lang w:eastAsia="zh-CN"/>
        </w:rPr>
        <w:t>商品房预售许可</w:t>
      </w:r>
      <w:r>
        <w:rPr>
          <w:rFonts w:ascii="宋体" w:eastAsia="宋体" w:hAnsi="宋体" w:cs="Microsoft JhengHei" w:hint="eastAsia"/>
          <w:color w:val="000000"/>
          <w:spacing w:val="-24"/>
          <w:lang w:eastAsia="zh-CN"/>
        </w:rPr>
        <w:t>证</w:t>
      </w:r>
      <w:r>
        <w:rPr>
          <w:rFonts w:ascii="宋体" w:eastAsia="宋体" w:hAnsi="宋体" w:cs="Microsoft JhengHei" w:hint="eastAsia"/>
          <w:color w:val="000000"/>
          <w:lang w:eastAsia="zh-CN"/>
        </w:rPr>
        <w:t>》的商品房预先出售给买受人，并由买受人支付房价款的行</w:t>
      </w:r>
      <w:r>
        <w:rPr>
          <w:rFonts w:ascii="宋体" w:eastAsia="宋体" w:hAnsi="宋体" w:cs="Microsoft JhengHei" w:hint="eastAsia"/>
          <w:color w:val="000000"/>
          <w:spacing w:val="-1"/>
          <w:lang w:eastAsia="zh-CN"/>
        </w:rPr>
        <w:t>为</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w w:val="95"/>
          <w:lang w:eastAsia="zh-CN"/>
        </w:rPr>
        <w:t>2.</w:t>
      </w:r>
      <w:r>
        <w:rPr>
          <w:rFonts w:ascii="宋体" w:eastAsia="宋体" w:hAnsi="宋体" w:cs="Microsoft JhengHei" w:hint="eastAsia"/>
          <w:b/>
          <w:color w:val="000000"/>
          <w:spacing w:val="7"/>
          <w:lang w:eastAsia="zh-CN"/>
        </w:rPr>
        <w:t>法定代理人</w:t>
      </w:r>
      <w:r>
        <w:rPr>
          <w:rFonts w:ascii="宋体" w:eastAsia="宋体" w:hAnsi="宋体" w:cs="Microsoft JhengHei" w:hint="eastAsia"/>
          <w:b/>
          <w:color w:val="000000"/>
          <w:w w:val="95"/>
          <w:lang w:eastAsia="zh-CN"/>
        </w:rPr>
        <w:t>：</w:t>
      </w:r>
      <w:r>
        <w:rPr>
          <w:rFonts w:ascii="宋体" w:eastAsia="宋体" w:hAnsi="宋体" w:cs="Microsoft JhengHei" w:hint="eastAsia"/>
          <w:color w:val="000000"/>
          <w:lang w:eastAsia="zh-CN"/>
        </w:rPr>
        <w:t>是指依照法律规定直接取得代理权的人</w:t>
      </w:r>
      <w:r>
        <w:rPr>
          <w:rFonts w:ascii="宋体" w:eastAsia="宋体" w:hAnsi="宋体" w:cs="Microsoft JhengHei" w:hint="eastAsia"/>
          <w:color w:val="000000"/>
          <w:w w:val="95"/>
          <w:lang w:eastAsia="zh-CN"/>
        </w:rPr>
        <w:t>。</w:t>
      </w:r>
      <w:r>
        <w:rPr>
          <w:rFonts w:ascii="宋体" w:eastAsia="宋体" w:hAnsi="宋体" w:cs="Microsoft JhengHei" w:hint="eastAsia"/>
          <w:color w:val="000000"/>
          <w:lang w:eastAsia="zh-CN"/>
        </w:rPr>
        <w:t>（《民法通则》第六十四条）</w:t>
      </w:r>
    </w:p>
    <w:p>
      <w:pPr>
        <w:pStyle w:val="BodyText"/>
        <w:spacing w:before="0" w:line="360" w:lineRule="auto"/>
        <w:ind w:left="0"/>
        <w:rPr>
          <w:rFonts w:ascii="宋体" w:eastAsia="宋体" w:hAnsi="宋体" w:cs="Microsoft JhengHei"/>
          <w:b/>
          <w:color w:val="000000"/>
          <w:lang w:eastAsia="zh-CN"/>
        </w:rPr>
      </w:pPr>
      <w:r>
        <w:rPr>
          <w:rFonts w:ascii="宋体" w:eastAsia="宋体" w:hAnsi="宋体" w:cs="Arial"/>
          <w:b/>
          <w:color w:val="000000"/>
          <w:lang w:eastAsia="zh-CN"/>
        </w:rPr>
        <w:t>3.</w:t>
      </w:r>
      <w:r>
        <w:rPr>
          <w:rFonts w:ascii="宋体" w:eastAsia="宋体" w:hAnsi="宋体" w:cs="Microsoft JhengHei" w:hint="eastAsia"/>
          <w:b/>
          <w:color w:val="000000"/>
          <w:spacing w:val="3"/>
          <w:lang w:eastAsia="zh-CN"/>
        </w:rPr>
        <w:t>套内建筑面积：</w:t>
      </w:r>
      <w:r>
        <w:rPr>
          <w:rFonts w:ascii="宋体" w:eastAsia="宋体" w:hAnsi="宋体" w:cs="Microsoft JhengHei" w:hint="eastAsia"/>
          <w:color w:val="000000"/>
          <w:spacing w:val="3"/>
          <w:lang w:eastAsia="zh-CN"/>
        </w:rPr>
        <w:t>成套房屋的套内建筑面积由套内使用面积，套内墙体</w:t>
      </w:r>
      <w:r>
        <w:rPr>
          <w:rFonts w:ascii="宋体" w:eastAsia="宋体" w:hAnsi="宋体" w:cs="Microsoft JhengHei" w:hint="eastAsia"/>
          <w:color w:val="000000"/>
          <w:lang w:eastAsia="zh-CN"/>
        </w:rPr>
        <w:t>面积，套内阳台建筑面积三部分组</w:t>
      </w:r>
      <w:r>
        <w:rPr>
          <w:rFonts w:ascii="宋体" w:eastAsia="宋体" w:hAnsi="宋体" w:cs="Microsoft JhengHei" w:hint="eastAsia"/>
          <w:color w:val="000000"/>
          <w:spacing w:val="-1"/>
          <w:lang w:eastAsia="zh-CN"/>
        </w:rPr>
        <w:t>成</w:t>
      </w:r>
      <w:r>
        <w:rPr>
          <w:rFonts w:ascii="宋体" w:eastAsia="宋体" w:hAnsi="宋体" w:cs="Microsoft JhengHei" w:hint="eastAsia"/>
          <w:color w:val="000000"/>
          <w:lang w:eastAsia="zh-CN"/>
        </w:rPr>
        <w:t>。（《房产测量规范》第一单元附录</w:t>
      </w:r>
      <w:r>
        <w:rPr>
          <w:rFonts w:ascii="Times New Roman" w:eastAsia="宋体" w:hAnsi="Times New Roman"/>
          <w:color w:val="000000"/>
          <w:lang w:eastAsia="zh-CN"/>
        </w:rPr>
        <w:t>B</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hint="eastAsia"/>
          <w:b/>
          <w:color w:val="000000"/>
          <w:lang w:eastAsia="zh-CN"/>
        </w:rPr>
      </w:pPr>
      <w:r>
        <w:rPr>
          <w:rFonts w:ascii="宋体" w:eastAsia="宋体" w:hAnsi="宋体" w:cs="Arial"/>
          <w:b/>
          <w:color w:val="000000"/>
          <w:lang w:eastAsia="zh-CN"/>
        </w:rPr>
        <w:t>4.</w:t>
      </w:r>
      <w:r>
        <w:rPr>
          <w:rFonts w:ascii="宋体" w:eastAsia="宋体" w:hAnsi="宋体" w:cs="Microsoft JhengHei" w:hint="eastAsia"/>
          <w:b/>
          <w:color w:val="000000"/>
          <w:spacing w:val="3"/>
          <w:lang w:eastAsia="zh-CN"/>
        </w:rPr>
        <w:t>房屋的建筑面积：</w:t>
      </w:r>
      <w:r>
        <w:rPr>
          <w:rFonts w:ascii="宋体" w:eastAsia="宋体" w:hAnsi="宋体" w:cs="Microsoft JhengHei" w:hint="eastAsia"/>
          <w:color w:val="000000"/>
          <w:spacing w:val="3"/>
          <w:lang w:eastAsia="zh-CN"/>
        </w:rPr>
        <w:t>是指房屋外</w:t>
      </w:r>
      <w:r>
        <w:rPr>
          <w:rFonts w:ascii="宋体" w:eastAsia="宋体" w:hAnsi="宋体" w:cs="Microsoft JhengHei" w:hint="eastAsia"/>
          <w:color w:val="000000"/>
          <w:lang w:eastAsia="zh-CN"/>
        </w:rPr>
        <w:t>墙</w:t>
      </w:r>
      <w:r>
        <w:rPr>
          <w:rFonts w:ascii="宋体" w:eastAsia="宋体" w:hAnsi="宋体" w:cs="Microsoft JhengHei" w:hint="eastAsia"/>
          <w:color w:val="000000"/>
          <w:spacing w:val="-33"/>
          <w:lang w:eastAsia="zh-CN"/>
        </w:rPr>
        <w:t>（柱</w:t>
      </w:r>
      <w:r>
        <w:rPr>
          <w:rFonts w:ascii="宋体" w:eastAsia="宋体" w:hAnsi="宋体" w:cs="Microsoft JhengHei" w:hint="eastAsia"/>
          <w:color w:val="000000"/>
          <w:lang w:eastAsia="zh-CN"/>
        </w:rPr>
        <w:t>）</w:t>
      </w:r>
      <w:r>
        <w:rPr>
          <w:rFonts w:ascii="宋体" w:eastAsia="宋体" w:hAnsi="宋体" w:cs="Microsoft JhengHei" w:hint="eastAsia"/>
          <w:color w:val="000000"/>
          <w:spacing w:val="3"/>
          <w:lang w:eastAsia="zh-CN"/>
        </w:rPr>
        <w:t>勒脚以上各层的外围水平投影面积，</w:t>
      </w:r>
      <w:r>
        <w:rPr>
          <w:rFonts w:ascii="宋体" w:eastAsia="宋体" w:hAnsi="宋体" w:cs="Microsoft JhengHei" w:hint="eastAsia"/>
          <w:color w:val="000000"/>
          <w:lang w:eastAsia="zh-CN"/>
        </w:rPr>
        <w:t>包括阳台、挑廊、地下室、室外楼梯等，且具备有上盖，结构牢固，层高</w:t>
      </w:r>
      <w:r>
        <w:rPr>
          <w:rFonts w:ascii="Times New Roman" w:eastAsia="宋体" w:hAnsi="Times New Roman"/>
          <w:color w:val="000000"/>
          <w:lang w:eastAsia="zh-CN"/>
        </w:rPr>
        <w:t>2.20M</w:t>
      </w:r>
      <w:r>
        <w:rPr>
          <w:rFonts w:ascii="宋体" w:eastAsia="宋体" w:hAnsi="宋体" w:cs="Microsoft JhengHei" w:hint="eastAsia"/>
          <w:color w:val="000000"/>
          <w:lang w:eastAsia="zh-CN"/>
        </w:rPr>
        <w:t>以上（含</w:t>
      </w:r>
      <w:r>
        <w:rPr>
          <w:rFonts w:ascii="Times New Roman" w:eastAsia="宋体" w:hAnsi="Times New Roman"/>
          <w:color w:val="000000"/>
          <w:lang w:eastAsia="zh-CN"/>
        </w:rPr>
        <w:t>2.20M</w:t>
      </w:r>
      <w:r>
        <w:rPr>
          <w:rFonts w:ascii="宋体" w:eastAsia="宋体" w:hAnsi="宋体" w:cs="Microsoft JhengHei" w:hint="eastAsia"/>
          <w:color w:val="000000"/>
          <w:lang w:eastAsia="zh-CN"/>
        </w:rPr>
        <w:t>）的永久性建筑</w:t>
      </w:r>
      <w:r>
        <w:rPr>
          <w:rFonts w:ascii="宋体" w:eastAsia="宋体" w:hAnsi="宋体" w:cs="Microsoft JhengHei" w:hint="eastAsia"/>
          <w:color w:val="000000"/>
          <w:w w:val="95"/>
          <w:lang w:eastAsia="zh-CN"/>
        </w:rPr>
        <w:t>。</w:t>
      </w:r>
      <w:r>
        <w:rPr>
          <w:rFonts w:ascii="宋体" w:eastAsia="宋体" w:hAnsi="宋体" w:cs="Microsoft JhengHei" w:hint="eastAsia"/>
          <w:color w:val="000000"/>
          <w:lang w:eastAsia="zh-CN"/>
        </w:rPr>
        <w:t>（《房产测量规范》第一单元</w:t>
      </w:r>
      <w:r>
        <w:rPr>
          <w:rFonts w:ascii="Times New Roman" w:eastAsia="宋体" w:hAnsi="Times New Roman"/>
          <w:color w:val="000000"/>
          <w:lang w:eastAsia="zh-CN"/>
        </w:rPr>
        <w:t>8.1.2</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w w:val="95"/>
          <w:lang w:eastAsia="zh-CN"/>
        </w:rPr>
        <w:t xml:space="preserve">5. </w:t>
      </w:r>
      <w:r>
        <w:rPr>
          <w:rFonts w:ascii="宋体" w:eastAsia="宋体" w:hAnsi="宋体" w:cs="Microsoft JhengHei" w:hint="eastAsia"/>
          <w:b/>
          <w:color w:val="000000"/>
          <w:spacing w:val="7"/>
          <w:lang w:eastAsia="zh-CN"/>
        </w:rPr>
        <w:t>不可抗力：</w:t>
      </w:r>
      <w:r>
        <w:rPr>
          <w:rFonts w:ascii="宋体" w:eastAsia="宋体" w:hAnsi="宋体" w:cs="Microsoft JhengHei" w:hint="eastAsia"/>
          <w:color w:val="000000"/>
          <w:spacing w:val="7"/>
          <w:lang w:eastAsia="zh-CN"/>
        </w:rPr>
        <w:t>是指不能预见、不能避免并不能克服的客观情况。</w:t>
      </w:r>
      <w:r>
        <w:rPr>
          <w:rFonts w:ascii="宋体" w:eastAsia="宋体" w:hAnsi="宋体" w:cs="Microsoft JhengHei" w:hint="eastAsia"/>
          <w:color w:val="000000"/>
          <w:lang w:eastAsia="zh-CN"/>
        </w:rPr>
        <w:t>（《民法通则》第一百五十三条）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6.</w:t>
      </w:r>
      <w:r>
        <w:rPr>
          <w:rFonts w:ascii="宋体" w:eastAsia="宋体" w:hAnsi="宋体" w:cs="Microsoft JhengHei" w:hint="eastAsia"/>
          <w:b/>
          <w:color w:val="000000"/>
          <w:spacing w:val="3"/>
          <w:lang w:eastAsia="zh-CN"/>
        </w:rPr>
        <w:t>民用建筑节能：</w:t>
      </w:r>
      <w:r>
        <w:rPr>
          <w:rFonts w:ascii="宋体" w:eastAsia="宋体" w:hAnsi="宋体" w:cs="Microsoft JhengHei" w:hint="eastAsia"/>
          <w:color w:val="000000"/>
          <w:spacing w:val="3"/>
          <w:lang w:eastAsia="zh-CN"/>
        </w:rPr>
        <w:t>是指在保证民用建筑使用功能和室内热环境质量的前提下，</w:t>
      </w:r>
      <w:r>
        <w:rPr>
          <w:rFonts w:ascii="宋体" w:eastAsia="宋体" w:hAnsi="宋体" w:cs="Microsoft JhengHei" w:hint="eastAsia"/>
          <w:color w:val="000000"/>
          <w:lang w:eastAsia="zh-CN"/>
        </w:rPr>
        <w:t>降</w:t>
      </w:r>
      <w:r>
        <w:rPr>
          <w:rFonts w:ascii="宋体" w:eastAsia="宋体" w:hAnsi="宋体" w:cs="Microsoft JhengHei" w:hint="eastAsia"/>
          <w:color w:val="000000"/>
          <w:spacing w:val="12"/>
          <w:lang w:eastAsia="zh-CN"/>
        </w:rPr>
        <w:t>低其使用过程中能源消耗的活动。民用建筑是指居住建筑、国家机关办公建筑和</w:t>
      </w:r>
      <w:r>
        <w:rPr>
          <w:rFonts w:ascii="宋体" w:eastAsia="宋体" w:hAnsi="宋体" w:cs="Microsoft JhengHei" w:hint="eastAsia"/>
          <w:color w:val="000000"/>
          <w:lang w:eastAsia="zh-CN"/>
        </w:rPr>
        <w:t>商业、服务业、教育、卫生等其他公共建</w:t>
      </w:r>
      <w:r>
        <w:rPr>
          <w:rFonts w:ascii="宋体" w:eastAsia="宋体" w:hAnsi="宋体" w:cs="Microsoft JhengHei" w:hint="eastAsia"/>
          <w:color w:val="000000"/>
          <w:spacing w:val="-1"/>
          <w:lang w:eastAsia="zh-CN"/>
        </w:rPr>
        <w:t>筑</w:t>
      </w:r>
      <w:r>
        <w:rPr>
          <w:rFonts w:ascii="宋体" w:eastAsia="宋体" w:hAnsi="宋体" w:cs="Microsoft JhengHei" w:hint="eastAsia"/>
          <w:color w:val="000000"/>
          <w:lang w:eastAsia="zh-CN"/>
        </w:rPr>
        <w:t>。（《民用建筑节能条例》第二条）</w:t>
      </w:r>
    </w:p>
    <w:p>
      <w:pPr>
        <w:pStyle w:val="BodyText"/>
        <w:spacing w:before="0" w:line="360" w:lineRule="auto"/>
        <w:ind w:left="0"/>
        <w:rPr>
          <w:rFonts w:ascii="宋体" w:eastAsia="宋体" w:hAnsi="宋体" w:cs="Microsoft JhengHei"/>
          <w:b/>
          <w:color w:val="000000"/>
          <w:lang w:eastAsia="zh-CN"/>
        </w:rPr>
      </w:pPr>
      <w:r>
        <w:rPr>
          <w:rFonts w:ascii="宋体" w:eastAsia="宋体" w:hAnsi="宋体" w:cs="Arial"/>
          <w:b/>
          <w:color w:val="000000"/>
          <w:lang w:eastAsia="zh-CN"/>
        </w:rPr>
        <w:t>7.</w:t>
      </w:r>
      <w:r>
        <w:rPr>
          <w:rFonts w:ascii="宋体" w:eastAsia="宋体" w:hAnsi="宋体" w:cs="Microsoft JhengHei" w:hint="eastAsia"/>
          <w:b/>
          <w:color w:val="000000"/>
          <w:spacing w:val="3"/>
          <w:lang w:eastAsia="zh-CN"/>
        </w:rPr>
        <w:t>不动产登记:</w:t>
      </w:r>
      <w:r>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pPr>
        <w:pStyle w:val="BodyText"/>
        <w:spacing w:before="0" w:line="360" w:lineRule="auto"/>
        <w:ind w:left="0"/>
        <w:rPr>
          <w:rFonts w:ascii="宋体" w:eastAsia="宋体" w:hAnsi="宋体" w:cs="Microsoft JhengHei"/>
          <w:color w:val="000000"/>
          <w:spacing w:val="3"/>
          <w:lang w:eastAsia="zh-CN"/>
        </w:rPr>
      </w:pPr>
      <w:r>
        <w:rPr>
          <w:rFonts w:ascii="宋体" w:eastAsia="宋体" w:hAnsi="宋体" w:cs="Microsoft JhengHei"/>
          <w:b/>
          <w:color w:val="000000"/>
          <w:spacing w:val="3"/>
          <w:lang w:eastAsia="zh-CN"/>
        </w:rPr>
        <w:t>8.</w:t>
      </w:r>
      <w:r>
        <w:rPr>
          <w:rFonts w:ascii="宋体" w:eastAsia="宋体" w:hAnsi="宋体" w:cs="Microsoft JhengHei" w:hint="eastAsia"/>
          <w:b/>
          <w:color w:val="000000"/>
          <w:spacing w:val="3"/>
          <w:lang w:eastAsia="zh-CN"/>
        </w:rPr>
        <w:t>不动产转移登记(商品房)：</w:t>
      </w:r>
      <w:r>
        <w:rPr>
          <w:rFonts w:ascii="宋体" w:eastAsia="宋体" w:hAnsi="宋体" w:cs="Microsoft JhengHei" w:hint="eastAsia"/>
          <w:color w:val="000000"/>
          <w:spacing w:val="3"/>
          <w:lang w:eastAsia="zh-CN"/>
        </w:rPr>
        <w:t>是指商品房所有权和其范围内国有建设用地使用权从出卖人转移至买受人所办理的登记类型。</w:t>
      </w:r>
      <w:bookmarkStart w:id="0" w:name="_GoBack"/>
      <w:bookmarkEnd w:id="0"/>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9.</w:t>
      </w:r>
      <w:r>
        <w:rPr>
          <w:rFonts w:ascii="宋体" w:eastAsia="宋体" w:hAnsi="宋体" w:cs="Microsoft JhengHei" w:hint="eastAsia"/>
          <w:b/>
          <w:color w:val="000000"/>
          <w:spacing w:val="3"/>
          <w:lang w:eastAsia="zh-CN"/>
        </w:rPr>
        <w:t>不动产登记机构：</w:t>
      </w:r>
      <w:r>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10.</w:t>
      </w:r>
      <w:r>
        <w:rPr>
          <w:rFonts w:ascii="宋体" w:eastAsia="宋体" w:hAnsi="宋体" w:cs="Microsoft JhengHei" w:hint="eastAsia"/>
          <w:b/>
          <w:color w:val="000000"/>
          <w:lang w:eastAsia="zh-CN"/>
        </w:rPr>
        <w:t>分割拆零销售：</w:t>
      </w:r>
      <w:r>
        <w:rPr>
          <w:rFonts w:ascii="宋体" w:eastAsia="宋体" w:hAnsi="宋体" w:cs="Microsoft JhengHei" w:hint="eastAsia"/>
          <w:color w:val="000000"/>
          <w:lang w:eastAsia="zh-CN"/>
        </w:rPr>
        <w:t>是指房地产开发企业以将成套的商品住宅分割为数部分分别出售给买受人的方式销售商品住宅的行为。（《商品房销售管理办法》第四十五条）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11.</w:t>
      </w:r>
      <w:r>
        <w:rPr>
          <w:rFonts w:ascii="宋体" w:eastAsia="宋体" w:hAnsi="宋体" w:cs="Microsoft JhengHei" w:hint="eastAsia"/>
          <w:b/>
          <w:color w:val="000000"/>
          <w:lang w:eastAsia="zh-CN"/>
        </w:rPr>
        <w:t>返本销售：</w:t>
      </w:r>
      <w:r>
        <w:rPr>
          <w:rFonts w:ascii="宋体" w:eastAsia="宋体" w:hAnsi="宋体" w:cs="Microsoft JhengHei" w:hint="eastAsia"/>
          <w:color w:val="000000"/>
          <w:lang w:eastAsia="zh-CN"/>
        </w:rPr>
        <w:t>是指房地产开发企业以定期向买受人返还购房款的方式销售商品房的行</w:t>
      </w:r>
      <w:r>
        <w:rPr>
          <w:rFonts w:ascii="宋体" w:eastAsia="宋体" w:hAnsi="宋体" w:cs="Microsoft JhengHei" w:hint="eastAsia"/>
          <w:color w:val="000000"/>
          <w:spacing w:val="-1"/>
          <w:lang w:eastAsia="zh-CN"/>
        </w:rPr>
        <w:t>为</w:t>
      </w:r>
      <w:r>
        <w:rPr>
          <w:rFonts w:ascii="宋体" w:eastAsia="宋体" w:hAnsi="宋体" w:cs="Microsoft JhengHei" w:hint="eastAsia"/>
          <w:color w:val="000000"/>
          <w:lang w:eastAsia="zh-CN"/>
        </w:rPr>
        <w:t>。（《商品房销售管理办法》第四十五条）</w:t>
      </w:r>
    </w:p>
    <w:p>
      <w:pPr>
        <w:widowControl/>
        <w:spacing w:line="360" w:lineRule="auto"/>
        <w:jc w:val="left"/>
        <w:rPr>
          <w:rFonts w:ascii="宋体" w:hAnsi="宋体" w:cs="Microsoft JhengHei"/>
          <w:color w:val="000000"/>
          <w:sz w:val="24"/>
        </w:rPr>
        <w:sectPr>
          <w:headerReference w:type="default" r:id="rId4"/>
          <w:pgSz w:w="11906" w:h="16838"/>
          <w:pgMar w:top="1418" w:right="1474" w:bottom="1134" w:left="1474" w:header="851" w:footer="992" w:gutter="0"/>
          <w:pgNumType w:fmt="numberInDash"/>
          <w:cols w:space="708"/>
          <w:titlePg w:val="0"/>
          <w:docGrid w:type="lines" w:linePitch="312"/>
        </w:sectPr>
      </w:pPr>
      <w:r>
        <w:rPr>
          <w:rFonts w:ascii="宋体" w:hAnsi="宋体" w:cs="Microsoft JhengHei"/>
          <w:b/>
          <w:color w:val="000000"/>
          <w:kern w:val="0"/>
          <w:sz w:val="24"/>
        </w:rPr>
        <w:t>12.</w:t>
      </w:r>
      <w:r>
        <w:rPr>
          <w:rFonts w:ascii="宋体" w:hAnsi="宋体" w:cs="Microsoft JhengHei" w:hint="eastAsia"/>
          <w:b/>
          <w:color w:val="000000"/>
          <w:kern w:val="0"/>
          <w:sz w:val="24"/>
        </w:rPr>
        <w:t>售后包租：</w:t>
      </w:r>
      <w:r>
        <w:rPr>
          <w:rFonts w:ascii="宋体" w:hAnsi="宋体" w:cs="Microsoft JhengHei" w:hint="eastAsia"/>
          <w:color w:val="000000"/>
          <w:kern w:val="0"/>
          <w:sz w:val="24"/>
        </w:rPr>
        <w:t>是指房地产开发企业以在一定期限内承租或者代为出租买受人所购该企业商品房的方式销售商品房的行为</w:t>
      </w:r>
      <w:r>
        <w:rPr>
          <w:rFonts w:ascii="宋体" w:hAnsi="宋体" w:cs="Microsoft JhengHei" w:hint="eastAsia"/>
          <w:color w:val="000000"/>
          <w:sz w:val="24"/>
        </w:rPr>
        <w:t>。（《商品房销售管理办法》第四十五条）</w:t>
      </w:r>
    </w:p>
    <w:p>
      <w:pPr>
        <w:widowControl/>
        <w:spacing w:line="600" w:lineRule="exact"/>
        <w:jc w:val="center"/>
        <w:rPr>
          <w:rFonts w:ascii="黑体" w:eastAsia="黑体" w:hAnsi="黑体" w:cs="宋体" w:hint="eastAsia"/>
          <w:color w:val="000000"/>
          <w:kern w:val="0"/>
          <w:sz w:val="36"/>
          <w:szCs w:val="36"/>
        </w:rPr>
      </w:pPr>
      <w:r>
        <w:rPr>
          <w:rFonts w:ascii="黑体" w:eastAsia="黑体" w:hAnsi="黑体" w:cs="宋体" w:hint="eastAsia"/>
          <w:bCs/>
          <w:color w:val="000000"/>
          <w:kern w:val="0"/>
          <w:sz w:val="36"/>
          <w:szCs w:val="36"/>
        </w:rPr>
        <w:t>商品房买卖合同</w:t>
      </w:r>
    </w:p>
    <w:p>
      <w:pPr>
        <w:widowControl/>
        <w:spacing w:line="700" w:lineRule="exact"/>
        <w:jc w:val="center"/>
        <w:rPr>
          <w:rFonts w:ascii="宋体" w:hAnsi="宋体" w:cs="宋体" w:hint="eastAsia"/>
          <w:bCs/>
          <w:color w:val="000000"/>
          <w:kern w:val="0"/>
          <w:sz w:val="32"/>
          <w:szCs w:val="32"/>
        </w:rPr>
      </w:pPr>
      <w:r>
        <w:rPr>
          <w:rFonts w:ascii="宋体" w:hAnsi="宋体" w:cs="宋体"/>
          <w:bCs/>
          <w:color w:val="000000"/>
          <w:kern w:val="0"/>
          <w:sz w:val="32"/>
          <w:szCs w:val="32"/>
        </w:rPr>
        <w:t>(预 售)</w:t>
      </w:r>
    </w:p>
    <w:p>
      <w:pPr>
        <w:widowControl/>
        <w:spacing w:line="600" w:lineRule="exact"/>
        <w:jc w:val="center"/>
        <w:rPr>
          <w:rFonts w:ascii="宋体" w:hAnsi="宋体" w:cs="宋体" w:hint="eastAsia"/>
          <w:color w:val="000000"/>
          <w:kern w:val="0"/>
          <w:sz w:val="24"/>
        </w:rPr>
      </w:pP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出卖人向买受人出售其开发建设的房屋，双方</w:t>
      </w:r>
      <w:r>
        <w:rPr>
          <w:rFonts w:ascii="宋体" w:hAnsi="宋体" w:cs="宋体" w:hint="eastAsia"/>
          <w:color w:val="000000"/>
          <w:kern w:val="0"/>
          <w:sz w:val="24"/>
        </w:rPr>
        <w:t>当事人</w:t>
      </w:r>
      <w:r>
        <w:rPr>
          <w:rFonts w:ascii="宋体" w:hAnsi="宋体" w:cs="宋体"/>
          <w:color w:val="000000"/>
          <w:kern w:val="0"/>
          <w:sz w:val="24"/>
        </w:rPr>
        <w:t>应当在自愿、平等、公平及诚实信用的基础上，根据《中华人民共和国合同法》、《中华人民共和国</w:t>
      </w:r>
      <w:r>
        <w:rPr>
          <w:rFonts w:ascii="宋体" w:hAnsi="宋体" w:cs="宋体" w:hint="eastAsia"/>
          <w:color w:val="000000"/>
          <w:kern w:val="0"/>
          <w:sz w:val="24"/>
        </w:rPr>
        <w:t>物权法</w:t>
      </w:r>
      <w:r>
        <w:rPr>
          <w:rFonts w:ascii="宋体" w:hAnsi="宋体" w:cs="宋体"/>
          <w:color w:val="000000"/>
          <w:kern w:val="0"/>
          <w:sz w:val="24"/>
        </w:rPr>
        <w:t>》、《中华人民共和国城市房地产管理法》、《不动产登记暂行条例》等法律、法规的规定，就</w:t>
      </w:r>
      <w:r>
        <w:rPr>
          <w:rFonts w:ascii="宋体" w:hAnsi="宋体" w:cs="宋体" w:hint="eastAsia"/>
          <w:color w:val="000000"/>
          <w:kern w:val="0"/>
          <w:sz w:val="24"/>
        </w:rPr>
        <w:t>商品房买卖</w:t>
      </w:r>
      <w:r>
        <w:rPr>
          <w:rFonts w:ascii="宋体" w:hAnsi="宋体" w:cs="宋体"/>
          <w:color w:val="000000"/>
          <w:kern w:val="0"/>
          <w:sz w:val="24"/>
        </w:rPr>
        <w:t>相关内容协商达成一致意见，签订本商品房买卖合同。</w:t>
      </w:r>
    </w:p>
    <w:p>
      <w:pPr>
        <w:widowControl/>
        <w:spacing w:line="480" w:lineRule="auto"/>
        <w:ind w:firstLine="420" w:firstLineChars="150"/>
        <w:jc w:val="left"/>
        <w:rPr>
          <w:rFonts w:ascii="宋体" w:hAnsi="宋体" w:cs="宋体" w:hint="eastAsia"/>
          <w:b/>
          <w:color w:val="000000"/>
          <w:kern w:val="0"/>
          <w:sz w:val="24"/>
        </w:rPr>
      </w:pPr>
      <w:r>
        <w:rPr>
          <w:rFonts w:ascii="黑体" w:eastAsia="黑体" w:hAnsi="宋体" w:cs="宋体" w:hint="eastAsia"/>
          <w:bCs/>
          <w:color w:val="000000"/>
          <w:kern w:val="0"/>
          <w:sz w:val="28"/>
          <w:szCs w:val="28"/>
        </w:rPr>
        <w:t xml:space="preserve">第一章  </w:t>
      </w:r>
      <w:r>
        <w:rPr>
          <w:rFonts w:ascii="宋体" w:hAnsi="宋体" w:cs="宋体" w:hint="eastAsia"/>
          <w:b/>
          <w:bCs/>
          <w:color w:val="000000"/>
          <w:kern w:val="0"/>
          <w:sz w:val="28"/>
          <w:szCs w:val="28"/>
        </w:rPr>
        <w:t>合同当事人</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b/>
          <w:color w:val="000000"/>
          <w:kern w:val="0"/>
          <w:sz w:val="24"/>
        </w:rPr>
        <w:t>出卖人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r_cm_name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{cm_name}}</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r_cm_raddr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{cm_raddr}}</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hint="eastAsia"/>
          <w:color w:val="000000"/>
          <w:kern w:val="0"/>
          <w:sz w:val="24"/>
          <w:u w:val="single"/>
        </w:rPr>
      </w:pPr>
      <w:r>
        <w:rPr>
          <w:rFonts w:ascii="宋体" w:hAnsi="宋体" w:cs="宋体"/>
          <w:color w:val="000000"/>
          <w:kern w:val="0"/>
          <w:sz w:val="24"/>
        </w:rPr>
        <w:t>　　邮政编码：</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r_cm_post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{cm_post}}</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营业执照注册号：</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r_cm_ic_no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{cm_ic_no}}</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企业资质证书号：</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r_cm_qualno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{cm_qualno}}</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pStyle w:val="a"/>
        <w:spacing w:line="480" w:lineRule="auto"/>
        <w:ind w:left="0" w:firstLine="0" w:firstLineChars="0"/>
        <w:rPr>
          <w:rFonts w:ascii="宋体" w:hAnsi="宋体" w:cs="宋体"/>
          <w:color w:val="000000"/>
          <w:kern w:val="0"/>
          <w:sz w:val="24"/>
        </w:rPr>
      </w:pPr>
      <w:r>
        <w:rPr>
          <w:rFonts w:ascii="宋体" w:hAnsi="宋体" w:cs="宋体"/>
          <w:color w:val="000000"/>
          <w:kern w:val="0"/>
          <w:sz w:val="24"/>
        </w:rPr>
        <w:t>　　</w:t>
      </w:r>
      <w:r>
        <w:rPr>
          <w:rFonts w:ascii="宋体" w:eastAsia="宋体" w:hAnsi="宋体" w:cs="宋体" w:hint="eastAsia"/>
          <w:color w:val="000000"/>
          <w:kern w:val="0"/>
          <w:sz w:val="24"/>
        </w:rPr>
        <w:t>法定代表人</w:t>
      </w:r>
      <w:r>
        <w:rPr>
          <w:rFonts w:ascii="宋体" w:eastAsia="宋体" w:hAnsi="宋体" w:cs="宋体"/>
          <w:color w:val="000000"/>
          <w:kern w:val="0"/>
          <w:sz w:val="24"/>
        </w:rPr>
        <w:t>：</w:t>
      </w:r>
      <w:r>
        <w:rPr>
          <w:rFonts w:ascii="宋体" w:eastAsia="宋体" w:hAnsi="宋体" w:cs="宋体" w:hint="eastAsia"/>
          <w:color w:val="000000"/>
          <w:kern w:val="0"/>
          <w:sz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r_cm_fddbr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{cm_bossname}}</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r>
        <w:rPr>
          <w:rFonts w:hint="eastAsia"/>
          <w:color w:val="000000"/>
        </w:rPr>
        <w:t xml:space="preserve">               </w:t>
      </w:r>
      <w:r>
        <w:rPr>
          <w:rFonts w:ascii="宋体" w:eastAsia="宋体" w:hAnsi="宋体" w:cs="宋体"/>
          <w:color w:val="000000"/>
          <w:kern w:val="0"/>
          <w:sz w:val="24"/>
        </w:rPr>
        <w:t>联系电话：</w:t>
      </w:r>
      <w:r>
        <w:rPr>
          <w:rFonts w:ascii="宋体" w:eastAsia="宋体" w:hAnsi="宋体" w:cs="宋体" w:hint="eastAsia"/>
          <w:color w:val="000000"/>
          <w:kern w:val="0"/>
          <w:sz w:val="24"/>
          <w:u w:val="single"/>
        </w:rPr>
        <w:t xml:space="preserve"> </w:t>
      </w:r>
      <w:r>
        <w:rPr>
          <w:rFonts w:ascii="宋体" w:eastAsia="宋体" w:hAnsi="宋体" w:cs="宋体"/>
          <w:color w:val="000000"/>
          <w:kern w:val="0"/>
          <w:sz w:val="24"/>
          <w:u w:val="single"/>
        </w:rPr>
        <w:fldChar w:fldCharType="begin"/>
      </w:r>
      <w:r>
        <w:rPr>
          <w:rFonts w:ascii="宋体" w:eastAsia="宋体" w:hAnsi="宋体" w:cs="宋体"/>
          <w:color w:val="000000"/>
          <w:kern w:val="0"/>
          <w:sz w:val="24"/>
          <w:u w:val="single"/>
        </w:rPr>
        <w:instrText xml:space="preserve"> DOCPROPERTY  r_cm_tel  \* MERGEFORMAT </w:instrText>
      </w:r>
      <w:r>
        <w:rPr>
          <w:rFonts w:ascii="宋体" w:eastAsia="宋体" w:hAnsi="宋体" w:cs="宋体"/>
          <w:color w:val="000000"/>
          <w:kern w:val="0"/>
          <w:sz w:val="24"/>
          <w:u w:val="single"/>
        </w:rPr>
        <w:fldChar w:fldCharType="separate"/>
      </w:r>
      <w:r>
        <w:rPr>
          <w:rFonts w:ascii="宋体" w:eastAsia="宋体" w:hAnsi="宋体" w:cs="宋体"/>
          <w:color w:val="000000"/>
          <w:kern w:val="0"/>
          <w:sz w:val="24"/>
          <w:u w:val="single"/>
        </w:rPr>
        <w:t>{</w:t>
      </w:r>
      <w:r>
        <w:rPr>
          <w:rFonts w:ascii="宋体" w:eastAsia="宋体" w:hAnsi="宋体" w:cs="宋体"/>
          <w:color w:val="000000"/>
          <w:kern w:val="0"/>
          <w:sz w:val="24"/>
          <w:u w:val="single"/>
        </w:rPr>
        <w:t>{cm_lxdh}}</w:t>
      </w:r>
      <w:r>
        <w:rPr>
          <w:rFonts w:ascii="宋体" w:eastAsia="宋体" w:hAnsi="宋体" w:cs="宋体"/>
          <w:color w:val="000000"/>
          <w:kern w:val="0"/>
          <w:sz w:val="24"/>
          <w:u w:val="single"/>
        </w:rPr>
        <w:fldChar w:fldCharType="end"/>
      </w:r>
      <w:r>
        <w:rPr>
          <w:rFonts w:ascii="宋体" w:eastAsia="宋体" w:hAnsi="宋体" w:cs="宋体" w:hint="eastAsia"/>
          <w:color w:val="000000"/>
          <w:kern w:val="0"/>
          <w:sz w:val="24"/>
          <w:u w:val="single"/>
        </w:rPr>
        <w:t xml:space="preserve"> </w:t>
      </w:r>
    </w:p>
    <w:p>
      <w:pPr>
        <w:pStyle w:val="a"/>
        <w:spacing w:line="480" w:lineRule="auto"/>
        <w:ind w:left="0" w:firstLine="0" w:firstLineChars="0"/>
        <w:rPr>
          <w:rFonts w:ascii="宋体" w:hAnsi="宋体" w:cs="宋体"/>
          <w:color w:val="000000"/>
          <w:kern w:val="0"/>
          <w:sz w:val="24"/>
        </w:rPr>
      </w:pPr>
      <w:r>
        <w:rPr>
          <w:rFonts w:ascii="宋体" w:hAnsi="宋体" w:cs="宋体"/>
          <w:color w:val="000000"/>
          <w:kern w:val="0"/>
          <w:sz w:val="24"/>
        </w:rPr>
        <w:t>　　</w:t>
      </w:r>
      <w:r>
        <w:rPr>
          <w:rFonts w:ascii="宋体" w:eastAsia="宋体" w:hAnsi="宋体" w:cs="宋体"/>
          <w:color w:val="000000"/>
          <w:kern w:val="0"/>
          <w:sz w:val="24"/>
        </w:rPr>
        <w:t>委托代理人</w:t>
      </w:r>
      <w:r>
        <w:rPr>
          <w:rFonts w:ascii="宋体" w:hAnsi="宋体" w:cs="宋体"/>
          <w:color w:val="000000"/>
          <w:kern w:val="0"/>
          <w:sz w:val="24"/>
        </w:rPr>
        <w:t>：</w:t>
      </w:r>
      <w:sdt>
        <w:sdtPr>
          <w:id w:val="1352609835"/>
          <w:placeholder>
            <w:docPart w:val="DefaultPlaceholder_22675703"/>
          </w:placeholder>
          <w:richText/>
        </w:sdtPr>
        <w:sdtContent>
          <w:r>
            <w:rPr>
              <w:rFonts w:ascii="宋体" w:hAnsi="宋体" w:hint="eastAsia"/>
              <w:color w:val="000000"/>
              <w:sz w:val="24"/>
              <w:u w:val="single"/>
            </w:rPr>
            <w:t>×</w:t>
          </w:r>
        </w:sdtContent>
      </w:sdt>
      <w:r>
        <w:rPr>
          <w:rStyle w:val="Char2"/>
          <w:rFonts w:ascii="宋体" w:eastAsia="宋体" w:hAnsi="宋体" w:hint="eastAsia"/>
          <w:color w:val="000000"/>
          <w:sz w:val="24"/>
        </w:rPr>
        <w:t xml:space="preserve">      </w:t>
      </w:r>
      <w:r>
        <w:rPr>
          <w:rFonts w:cs="宋体" w:hint="eastAsia"/>
          <w:color w:val="000000"/>
          <w:kern w:val="0"/>
        </w:rPr>
        <w:t xml:space="preserve">          </w:t>
      </w:r>
      <w:r>
        <w:rPr>
          <w:rFonts w:ascii="宋体" w:eastAsia="宋体" w:hAnsi="宋体" w:cs="宋体"/>
          <w:color w:val="000000"/>
          <w:kern w:val="0"/>
          <w:sz w:val="24"/>
        </w:rPr>
        <w:t>联系电话：</w:t>
      </w:r>
      <w:sdt>
        <w:sdtPr>
          <w:id w:val="1253655247"/>
          <w:placeholder>
            <w:docPart w:val="DefaultPlaceholder_22675703"/>
          </w:placeholder>
          <w:richText/>
        </w:sdtPr>
        <w:sdtContent>
          <w:r>
            <w:rPr>
              <w:rFonts w:ascii="宋体" w:hAnsi="宋体" w:hint="eastAsia"/>
              <w:color w:val="000000"/>
              <w:sz w:val="24"/>
              <w:u w:val="single"/>
            </w:rPr>
            <w:t>×</w:t>
          </w:r>
        </w:sdtContent>
      </w:sdt>
    </w:p>
    <w:p>
      <w:pPr>
        <w:spacing w:line="480" w:lineRule="auto"/>
        <w:rPr>
          <w:rFonts w:ascii="宋体" w:hAnsi="宋体"/>
          <w:color w:val="000000"/>
          <w:kern w:val="0"/>
          <w:sz w:val="24"/>
          <w:u w:val="single"/>
        </w:rPr>
      </w:pPr>
      <w:r>
        <w:rPr>
          <w:rFonts w:ascii="宋体" w:hAnsi="宋体" w:cs="宋体"/>
          <w:color w:val="000000"/>
          <w:kern w:val="0"/>
          <w:sz w:val="24"/>
        </w:rPr>
        <w:t>　　委托销售经纪机构：</w:t>
      </w:r>
      <w:sdt>
        <w:sdtPr>
          <w:id w:val="1155843651"/>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jc w:val="left"/>
        <w:rPr>
          <w:rFonts w:ascii="宋体" w:hAnsi="宋体"/>
          <w:color w:val="000000"/>
          <w:kern w:val="0"/>
          <w:sz w:val="24"/>
        </w:rPr>
      </w:pPr>
      <w:r>
        <w:rPr>
          <w:rFonts w:ascii="宋体" w:hAnsi="宋体" w:cs="宋体"/>
          <w:color w:val="000000"/>
          <w:kern w:val="0"/>
          <w:sz w:val="24"/>
        </w:rPr>
        <w:t>　　通讯地址：</w:t>
      </w:r>
      <w:sdt>
        <w:sdtPr>
          <w:id w:val="214849624"/>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邮政编码：</w:t>
      </w:r>
      <w:sdt>
        <w:sdtPr>
          <w:id w:val="1797046544"/>
          <w:placeholder>
            <w:docPart w:val="DefaultPlaceholder_22675703"/>
          </w:placeholder>
          <w:richText/>
        </w:sdtPr>
        <w:sdtContent>
          <w:r>
            <w:rPr>
              <w:rFonts w:ascii="宋体" w:hAnsi="宋体" w:hint="eastAsia"/>
              <w:color w:val="000000"/>
              <w:sz w:val="24"/>
              <w:u w:val="single"/>
            </w:rPr>
            <w:t>×</w:t>
          </w:r>
        </w:sdtContent>
      </w:sdt>
    </w:p>
    <w:p>
      <w:pPr>
        <w:pStyle w:val="a"/>
        <w:spacing w:line="480" w:lineRule="auto"/>
        <w:ind w:left="0" w:firstLine="0" w:firstLineChars="0"/>
        <w:rPr>
          <w:rFonts w:ascii="宋体" w:eastAsia="宋体" w:hAnsi="宋体" w:hint="eastAsia"/>
          <w:color w:val="000000"/>
          <w:kern w:val="0"/>
          <w:sz w:val="24"/>
        </w:rPr>
      </w:pPr>
      <w:r>
        <w:rPr>
          <w:rFonts w:ascii="宋体" w:hAnsi="宋体" w:cs="宋体"/>
          <w:color w:val="000000"/>
          <w:kern w:val="0"/>
          <w:sz w:val="24"/>
        </w:rPr>
        <w:t>　　</w:t>
      </w:r>
      <w:r>
        <w:rPr>
          <w:rFonts w:ascii="宋体" w:eastAsia="宋体" w:hAnsi="宋体" w:cs="宋体"/>
          <w:color w:val="000000"/>
          <w:kern w:val="0"/>
          <w:sz w:val="24"/>
        </w:rPr>
        <w:t>营业执照注册号</w:t>
      </w:r>
      <w:r>
        <w:rPr>
          <w:rFonts w:ascii="宋体" w:hAnsi="宋体" w:cs="宋体"/>
          <w:color w:val="000000"/>
          <w:kern w:val="0"/>
          <w:sz w:val="24"/>
        </w:rPr>
        <w:t>：</w:t>
      </w:r>
      <w:sdt>
        <w:sdtPr>
          <w:id w:val="463994863"/>
          <w:placeholder>
            <w:docPart w:val="DefaultPlaceholder_22675703"/>
          </w:placeholder>
          <w:richText/>
        </w:sdtPr>
        <w:sdtContent>
          <w:r>
            <w:rPr>
              <w:rFonts w:ascii="宋体" w:hAnsi="宋体" w:hint="eastAsia"/>
              <w:color w:val="000000"/>
              <w:sz w:val="24"/>
              <w:u w:val="single"/>
            </w:rPr>
            <w:t>×</w:t>
          </w:r>
        </w:sdtContent>
      </w:sdt>
      <w:r>
        <w:rPr>
          <w:rFonts w:ascii="宋体" w:eastAsia="宋体" w:hAnsi="宋体" w:hint="eastAsia"/>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经纪机构备案证明号：</w:t>
      </w:r>
      <w:sdt>
        <w:sdtPr>
          <w:id w:val="1051353752"/>
          <w:placeholder>
            <w:docPart w:val="DefaultPlaceholder_22675703"/>
          </w:placeholder>
          <w:richText/>
        </w:sdtPr>
        <w:sdtContent>
          <w:r>
            <w:rPr>
              <w:rFonts w:ascii="宋体" w:hAnsi="宋体" w:hint="eastAsia"/>
              <w:color w:val="000000"/>
              <w:sz w:val="24"/>
              <w:u w:val="single"/>
            </w:rPr>
            <w:t>×</w:t>
          </w:r>
        </w:sdtContent>
      </w:sdt>
    </w:p>
    <w:p>
      <w:pPr>
        <w:pStyle w:val="a"/>
        <w:spacing w:line="480" w:lineRule="auto"/>
        <w:ind w:left="0" w:firstLine="0" w:firstLineChars="0"/>
        <w:rPr>
          <w:rFonts w:hint="eastAsia"/>
          <w:color w:val="000000"/>
        </w:rPr>
      </w:pPr>
      <w:r>
        <w:rPr>
          <w:rFonts w:ascii="宋体" w:hAnsi="宋体" w:cs="宋体" w:hint="eastAsia"/>
          <w:color w:val="000000"/>
          <w:kern w:val="0"/>
          <w:sz w:val="24"/>
        </w:rPr>
        <w:t xml:space="preserve">    </w:t>
      </w:r>
      <w:r>
        <w:rPr>
          <w:rFonts w:ascii="宋体" w:eastAsia="宋体" w:hAnsi="宋体" w:cs="宋体"/>
          <w:color w:val="000000"/>
          <w:kern w:val="0"/>
          <w:sz w:val="24"/>
        </w:rPr>
        <w:t>法定代表人</w:t>
      </w:r>
      <w:r>
        <w:rPr>
          <w:rFonts w:ascii="宋体" w:hAnsi="宋体" w:cs="宋体"/>
          <w:color w:val="000000"/>
          <w:kern w:val="0"/>
          <w:sz w:val="24"/>
        </w:rPr>
        <w:t>：</w:t>
      </w:r>
      <w:sdt>
        <w:sdtPr>
          <w:id w:val="1039089578"/>
          <w:placeholder>
            <w:docPart w:val="DefaultPlaceholder_22675703"/>
          </w:placeholder>
          <w:richText/>
        </w:sdtPr>
        <w:sdtContent>
          <w:r>
            <w:rPr>
              <w:rFonts w:ascii="宋体" w:hAnsi="宋体" w:hint="eastAsia"/>
              <w:color w:val="000000"/>
              <w:sz w:val="24"/>
              <w:u w:val="single"/>
            </w:rPr>
            <w:t>×</w:t>
          </w:r>
        </w:sdtContent>
      </w:sdt>
      <w:r>
        <w:rPr>
          <w:rFonts w:ascii="宋体" w:eastAsia="宋体" w:hAnsi="宋体" w:hint="eastAsia"/>
          <w:color w:val="000000"/>
          <w:kern w:val="0"/>
          <w:sz w:val="24"/>
        </w:rPr>
        <w:t xml:space="preserve">             </w:t>
      </w:r>
      <w:r>
        <w:rPr>
          <w:rFonts w:ascii="宋体" w:eastAsia="宋体" w:hAnsi="宋体" w:cs="宋体" w:hint="eastAsia"/>
          <w:color w:val="000000"/>
          <w:kern w:val="0"/>
          <w:sz w:val="24"/>
        </w:rPr>
        <w:t xml:space="preserve">    </w:t>
      </w:r>
      <w:r>
        <w:rPr>
          <w:rFonts w:ascii="宋体" w:eastAsia="宋体" w:hAnsi="宋体" w:cs="宋体"/>
          <w:color w:val="000000"/>
          <w:kern w:val="0"/>
          <w:sz w:val="24"/>
        </w:rPr>
        <w:t>联系电话</w:t>
      </w:r>
      <w:r>
        <w:rPr>
          <w:rFonts w:ascii="宋体" w:hAnsi="宋体" w:cs="宋体"/>
          <w:color w:val="000000"/>
          <w:kern w:val="0"/>
          <w:sz w:val="24"/>
        </w:rPr>
        <w:t>：</w:t>
      </w:r>
      <w:sdt>
        <w:sdtPr>
          <w:id w:val="1972410532"/>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ind w:firstLine="482"/>
        <w:jc w:val="left"/>
        <w:rPr>
          <w:rFonts w:ascii="宋体" w:hAnsi="宋体" w:cs="宋体" w:hint="eastAsia"/>
          <w:color w:val="000000"/>
          <w:kern w:val="0"/>
          <w:sz w:val="24"/>
        </w:rPr>
      </w:pPr>
    </w:p>
    <w:p>
      <w:r>
        <w:rPr>
          <w:sz w:val="24"/>
        </w:rPr>
        <w:t>{{?msrlist}}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b/>
          <w:color w:val="000000"/>
          <w:kern w:val="0"/>
          <w:sz w:val="24"/>
        </w:rPr>
        <w:t>买受人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r_ms_name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{ms_name}}</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widowControl/>
        <w:spacing w:line="480" w:lineRule="auto"/>
        <w:jc w:val="left"/>
        <w:rPr>
          <w:rFonts w:ascii="宋体" w:hAnsi="宋体"/>
          <w:color w:val="000000"/>
          <w:kern w:val="0"/>
          <w:sz w:val="24"/>
          <w:u w:val="single"/>
        </w:rPr>
      </w:pPr>
      <w:r>
        <w:rPr>
          <w:rFonts w:ascii="宋体" w:hAnsi="宋体" w:cs="宋体"/>
          <w:color w:val="000000"/>
          <w:kern w:val="0"/>
          <w:sz w:val="24"/>
        </w:rPr>
        <w:t>　　【</w:t>
      </w:r>
      <w:sdt>
        <w:sdtPr>
          <w:id w:val="16583187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rFonts w:ascii="宋体" w:hAnsi="宋体" w:cs="宋体"/>
          <w:color w:val="000000"/>
          <w:kern w:val="0"/>
          <w:sz w:val="24"/>
        </w:rPr>
        <w:t>】【</w:t>
      </w:r>
      <w:sdt>
        <w:sdtPr>
          <w:id w:val="14233666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负责人</w:t>
      </w:r>
      <w:r>
        <w:rPr>
          <w:rFonts w:ascii="宋体" w:hAnsi="宋体" w:cs="宋体"/>
          <w:color w:val="000000"/>
          <w:kern w:val="0"/>
          <w:sz w:val="24"/>
        </w:rPr>
        <w:t>】：</w:t>
      </w:r>
      <w:r>
        <w:rPr>
          <w:rFonts w:ascii="宋体" w:hAnsi="宋体" w:hint="eastAsia"/>
          <w:color w:val="000000"/>
          <w:kern w:val="0"/>
          <w:sz w:val="24"/>
        </w:rPr>
        <w:fldChar w:fldCharType="begin"/>
      </w:r>
      <w:r>
        <w:rPr>
          <w:rFonts w:ascii="宋体" w:hAnsi="宋体" w:hint="eastAsia"/>
          <w:color w:val="000000"/>
          <w:kern w:val="0"/>
          <w:sz w:val="24"/>
        </w:rPr>
        <w:instrText xml:space="preserve"> DOCPROPERTY  r_ms_bossname  \* MERGEFORMAT </w:instrText>
      </w:r>
      <w:r>
        <w:rPr>
          <w:rFonts w:ascii="宋体" w:hAnsi="宋体" w:hint="eastAsia"/>
          <w:color w:val="000000"/>
          <w:kern w:val="0"/>
          <w:sz w:val="24"/>
        </w:rPr>
        <w:fldChar w:fldCharType="separate"/>
      </w:r>
      <w:r>
        <w:rPr>
          <w:rFonts w:ascii="宋体" w:hAnsi="宋体" w:hint="eastAsia"/>
          <w:color w:val="000000"/>
          <w:kern w:val="0"/>
          <w:sz w:val="24"/>
        </w:rPr>
        <w:t>{</w:t>
      </w:r>
      <w:r>
        <w:rPr>
          <w:rFonts w:ascii="宋体" w:hAnsi="宋体" w:hint="eastAsia"/>
          <w:color w:val="000000"/>
          <w:kern w:val="0"/>
          <w:sz w:val="24"/>
        </w:rPr>
        <w:t>{ms_bossname}}</w:t>
      </w:r>
      <w:r>
        <w:rPr>
          <w:rFonts w:ascii="宋体" w:hAnsi="宋体" w:hint="eastAsia"/>
          <w:color w:val="000000"/>
          <w:kern w:val="0"/>
          <w:sz w:val="24"/>
        </w:rPr>
        <w:fldChar w:fldCharType="end"/>
      </w:r>
    </w:p>
    <w:p>
      <w:pPr>
        <w:widowControl/>
        <w:spacing w:line="480" w:lineRule="auto"/>
        <w:jc w:val="left"/>
        <w:rPr>
          <w:rFonts w:ascii="宋体" w:hAnsi="宋体"/>
          <w:color w:val="000000"/>
          <w:kern w:val="0"/>
          <w:sz w:val="24"/>
          <w:u w:val="single"/>
        </w:rPr>
      </w:pPr>
      <w:r>
        <w:rPr>
          <w:rFonts w:ascii="宋体" w:hAnsi="宋体" w:cs="宋体"/>
          <w:color w:val="000000"/>
          <w:kern w:val="0"/>
          <w:sz w:val="24"/>
        </w:rPr>
        <w:t>　　【</w:t>
      </w:r>
      <w:sdt>
        <w:sdtPr>
          <w:id w:val="1497460035"/>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国籍</w:t>
      </w:r>
      <w:r>
        <w:rPr>
          <w:rFonts w:ascii="宋体" w:hAnsi="宋体" w:cs="宋体"/>
          <w:color w:val="000000"/>
          <w:kern w:val="0"/>
          <w:sz w:val="24"/>
        </w:rPr>
        <w:t>】【</w:t>
      </w:r>
      <w:sdt>
        <w:sdtPr>
          <w:id w:val="105339837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户籍所在地</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r_ms_birthaddr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{ms_birthaddr}}</w:t>
      </w:r>
      <w:r>
        <w:rPr>
          <w:rFonts w:ascii="宋体" w:hAnsi="宋体" w:hint="eastAsia"/>
          <w:color w:val="000000"/>
          <w:sz w:val="24"/>
          <w:u w:val="single"/>
        </w:rPr>
        <w:fldChar w:fldCharType="end"/>
      </w:r>
      <w:r>
        <w:rPr>
          <w:rFonts w:ascii="宋体" w:hAnsi="宋体" w:hint="eastAsia"/>
          <w:color w:val="000000"/>
          <w:sz w:val="24"/>
          <w:u w:val="single"/>
        </w:rPr>
        <w:t xml:space="preserve"> </w:t>
      </w:r>
    </w:p>
    <w:p>
      <w:pPr>
        <w:widowControl/>
        <w:spacing w:line="480" w:lineRule="auto"/>
        <w:jc w:val="left"/>
        <w:rPr>
          <w:rFonts w:ascii="宋体" w:hAnsi="宋体"/>
          <w:color w:val="000000"/>
          <w:kern w:val="0"/>
          <w:sz w:val="24"/>
          <w:u w:val="single"/>
        </w:rPr>
      </w:pPr>
      <w:r>
        <w:rPr>
          <w:rFonts w:ascii="宋体" w:hAnsi="宋体" w:cs="宋体"/>
          <w:color w:val="000000"/>
          <w:kern w:val="0"/>
          <w:sz w:val="24"/>
        </w:rPr>
        <w:t>　　证件类型：</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r_ms_cardtype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{ms_cardtype}}</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证号：</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r_ms_cardnum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{ms_cardnum}}</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pStyle w:val="a"/>
        <w:spacing w:line="480" w:lineRule="auto"/>
        <w:ind w:left="0" w:firstLine="0" w:firstLineChars="0"/>
        <w:rPr>
          <w:rFonts w:ascii="宋体" w:hAnsi="宋体" w:cs="宋体" w:hint="eastAsia"/>
          <w:color w:val="000000"/>
          <w:kern w:val="0"/>
          <w:sz w:val="24"/>
        </w:rPr>
      </w:pPr>
      <w:r>
        <w:rPr>
          <w:rFonts w:ascii="宋体" w:hAnsi="宋体" w:cs="宋体"/>
          <w:color w:val="000000"/>
          <w:kern w:val="0"/>
          <w:sz w:val="24"/>
        </w:rPr>
        <w:t>　　</w:t>
      </w:r>
      <w:r>
        <w:rPr>
          <w:rFonts w:ascii="宋体" w:eastAsia="宋体" w:hAnsi="宋体" w:cs="宋体"/>
          <w:color w:val="000000"/>
          <w:kern w:val="0"/>
          <w:sz w:val="24"/>
        </w:rPr>
        <w:t>出生日期：</w:t>
      </w:r>
      <w:r>
        <w:rPr>
          <w:rFonts w:ascii="宋体" w:eastAsia="宋体" w:hAnsi="宋体" w:cs="宋体" w:hint="eastAsia"/>
          <w:color w:val="000000"/>
          <w:kern w:val="0"/>
          <w:sz w:val="24"/>
          <w:u w:val="single"/>
        </w:rPr>
        <w:t xml:space="preserve"> </w:t>
      </w:r>
      <w:r>
        <w:rPr>
          <w:rFonts w:ascii="宋体" w:eastAsia="宋体" w:hAnsi="宋体" w:hint="eastAsia"/>
          <w:color w:val="000000"/>
          <w:kern w:val="0"/>
          <w:sz w:val="24"/>
          <w:u w:val="single"/>
        </w:rPr>
        <w:fldChar w:fldCharType="begin"/>
      </w:r>
      <w:r>
        <w:rPr>
          <w:rFonts w:ascii="宋体" w:eastAsia="宋体" w:hAnsi="宋体" w:hint="eastAsia"/>
          <w:color w:val="000000"/>
          <w:kern w:val="0"/>
          <w:sz w:val="24"/>
          <w:u w:val="single"/>
        </w:rPr>
        <w:instrText xml:space="preserve"> DOCPROPERTY  r_ms_birthday  \* MERGEFORMAT </w:instrText>
      </w:r>
      <w:r>
        <w:rPr>
          <w:rFonts w:ascii="宋体" w:eastAsia="宋体" w:hAnsi="宋体" w:hint="eastAsia"/>
          <w:color w:val="000000"/>
          <w:kern w:val="0"/>
          <w:sz w:val="24"/>
          <w:u w:val="single"/>
        </w:rPr>
        <w:fldChar w:fldCharType="separate"/>
      </w:r>
      <w:r>
        <w:rPr>
          <w:rFonts w:ascii="宋体" w:eastAsia="宋体" w:hAnsi="宋体" w:hint="eastAsia"/>
          <w:color w:val="000000"/>
          <w:kern w:val="0"/>
          <w:sz w:val="24"/>
          <w:u w:val="single"/>
        </w:rPr>
        <w:t>{</w:t>
      </w:r>
      <w:r>
        <w:rPr>
          <w:rFonts w:ascii="宋体" w:eastAsia="宋体" w:hAnsi="宋体" w:hint="eastAsia"/>
          <w:color w:val="000000"/>
          <w:kern w:val="0"/>
          <w:sz w:val="24"/>
          <w:u w:val="single"/>
        </w:rPr>
        <w:t>{ms_birthday}}</w:t>
      </w:r>
      <w:r>
        <w:rPr>
          <w:rFonts w:ascii="宋体" w:eastAsia="宋体" w:hAnsi="宋体" w:hint="eastAsia"/>
          <w:color w:val="000000"/>
          <w:kern w:val="0"/>
          <w:sz w:val="24"/>
          <w:u w:val="single"/>
        </w:rPr>
        <w:fldChar w:fldCharType="end"/>
      </w:r>
      <w:r>
        <w:rPr>
          <w:rFonts w:ascii="宋体" w:eastAsia="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eastAsia="宋体" w:hAnsi="宋体" w:cs="宋体"/>
          <w:color w:val="000000"/>
          <w:kern w:val="0"/>
          <w:sz w:val="24"/>
        </w:rPr>
        <w:t>性别：</w:t>
      </w:r>
      <w:r>
        <w:rPr>
          <w:rFonts w:ascii="宋体" w:eastAsia="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r_ms_sex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{ms_sex}}</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r_ms_address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{ms_address}}</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pStyle w:val="a"/>
        <w:spacing w:line="480" w:lineRule="auto"/>
        <w:ind w:left="0" w:firstLine="0" w:firstLineChars="0"/>
        <w:jc w:val="left"/>
        <w:rPr>
          <w:rFonts w:hint="eastAsia"/>
          <w:color w:val="000000"/>
        </w:rPr>
      </w:pPr>
      <w:r>
        <w:rPr>
          <w:rFonts w:ascii="宋体" w:eastAsia="宋体" w:hAnsi="宋体" w:cs="宋体" w:hint="eastAsia"/>
          <w:color w:val="000000"/>
          <w:kern w:val="0"/>
          <w:sz w:val="24"/>
        </w:rPr>
        <w:t xml:space="preserve">    </w:t>
      </w:r>
      <w:r>
        <w:rPr>
          <w:rFonts w:ascii="宋体" w:eastAsia="宋体" w:hAnsi="宋体" w:cs="宋体"/>
          <w:color w:val="000000"/>
          <w:kern w:val="0"/>
          <w:sz w:val="24"/>
        </w:rPr>
        <w:t>邮政编码</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hint="eastAsia"/>
          <w:color w:val="000000"/>
          <w:kern w:val="0"/>
          <w:sz w:val="24"/>
          <w:u w:val="single"/>
        </w:rPr>
        <w:fldChar w:fldCharType="begin"/>
      </w:r>
      <w:r>
        <w:rPr>
          <w:rFonts w:ascii="宋体" w:eastAsia="宋体" w:hAnsi="宋体" w:hint="eastAsia"/>
          <w:color w:val="000000"/>
          <w:kern w:val="0"/>
          <w:sz w:val="24"/>
          <w:u w:val="single"/>
        </w:rPr>
        <w:instrText xml:space="preserve"> DOCPROPERTY  r_ms_postcode  \* MERGEFORMAT </w:instrText>
      </w:r>
      <w:r>
        <w:rPr>
          <w:rFonts w:ascii="宋体" w:eastAsia="宋体" w:hAnsi="宋体" w:hint="eastAsia"/>
          <w:color w:val="000000"/>
          <w:kern w:val="0"/>
          <w:sz w:val="24"/>
          <w:u w:val="single"/>
        </w:rPr>
        <w:fldChar w:fldCharType="separate"/>
      </w:r>
      <w:r>
        <w:rPr>
          <w:rFonts w:ascii="宋体" w:eastAsia="宋体" w:hAnsi="宋体" w:hint="eastAsia"/>
          <w:color w:val="000000"/>
          <w:kern w:val="0"/>
          <w:sz w:val="24"/>
          <w:u w:val="single"/>
        </w:rPr>
        <w:t>{</w:t>
      </w:r>
      <w:r>
        <w:rPr>
          <w:rFonts w:ascii="宋体" w:eastAsia="宋体" w:hAnsi="宋体" w:hint="eastAsia"/>
          <w:color w:val="000000"/>
          <w:kern w:val="0"/>
          <w:sz w:val="24"/>
          <w:u w:val="single"/>
        </w:rPr>
        <w:t>{ms_postcode}}</w:t>
      </w:r>
      <w:r>
        <w:rPr>
          <w:rFonts w:ascii="宋体" w:eastAsia="宋体" w:hAnsi="宋体" w:hint="eastAsia"/>
          <w:color w:val="000000"/>
          <w:kern w:val="0"/>
          <w:sz w:val="24"/>
          <w:u w:val="single"/>
        </w:rPr>
        <w:fldChar w:fldCharType="end"/>
      </w:r>
      <w:r>
        <w:rPr>
          <w:rFonts w:ascii="宋体" w:eastAsia="宋体" w:hAnsi="宋体" w:hint="eastAsia"/>
          <w:color w:val="000000"/>
          <w:kern w:val="0"/>
          <w:sz w:val="24"/>
          <w:u w:val="single"/>
        </w:rPr>
        <w:t xml:space="preserve"> </w:t>
      </w:r>
      <w:r>
        <w:rPr>
          <w:rFonts w:ascii="仿宋_GB2312" w:hint="eastAsia"/>
          <w:color w:val="000000"/>
        </w:rPr>
        <w:t xml:space="preserve">，        </w:t>
      </w:r>
      <w:r>
        <w:rPr>
          <w:rFonts w:ascii="宋体" w:eastAsia="宋体" w:hAnsi="宋体" w:cs="宋体"/>
          <w:color w:val="000000"/>
          <w:kern w:val="0"/>
          <w:sz w:val="24"/>
        </w:rPr>
        <w:t>联系电话</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color w:val="000000"/>
          <w:kern w:val="0"/>
          <w:sz w:val="24"/>
          <w:u w:val="single"/>
        </w:rPr>
        <w:fldChar w:fldCharType="begin"/>
      </w:r>
      <w:r>
        <w:rPr>
          <w:rFonts w:ascii="宋体" w:eastAsia="宋体" w:hAnsi="宋体"/>
          <w:color w:val="000000"/>
          <w:kern w:val="0"/>
          <w:sz w:val="24"/>
          <w:u w:val="single"/>
        </w:rPr>
        <w:instrText xml:space="preserve"> </w:instrText>
      </w:r>
      <w:r>
        <w:rPr>
          <w:rFonts w:ascii="宋体" w:eastAsia="宋体" w:hAnsi="宋体" w:hint="eastAsia"/>
          <w:color w:val="000000"/>
          <w:kern w:val="0"/>
          <w:sz w:val="24"/>
          <w:u w:val="single"/>
        </w:rPr>
        <w:instrText>DOCPROPERTY  r_ms_tel  \* MERGEFORMAT</w:instrText>
      </w:r>
      <w:r>
        <w:rPr>
          <w:rFonts w:ascii="宋体" w:eastAsia="宋体" w:hAnsi="宋体"/>
          <w:color w:val="000000"/>
          <w:kern w:val="0"/>
          <w:sz w:val="24"/>
          <w:u w:val="single"/>
        </w:rPr>
        <w:instrText xml:space="preserve"> </w:instrText>
      </w:r>
      <w:r>
        <w:rPr>
          <w:rFonts w:ascii="宋体" w:eastAsia="宋体" w:hAnsi="宋体"/>
          <w:color w:val="000000"/>
          <w:kern w:val="0"/>
          <w:sz w:val="24"/>
          <w:u w:val="single"/>
        </w:rPr>
        <w:fldChar w:fldCharType="separate"/>
      </w:r>
      <w:r>
        <w:rPr>
          <w:rFonts w:ascii="宋体" w:eastAsia="宋体" w:hAnsi="宋体"/>
          <w:color w:val="000000"/>
          <w:kern w:val="0"/>
          <w:sz w:val="24"/>
          <w:u w:val="single"/>
        </w:rPr>
        <w:t>{</w:t>
      </w:r>
      <w:r>
        <w:rPr>
          <w:rFonts w:ascii="宋体" w:eastAsia="宋体" w:hAnsi="宋体" w:hint="eastAsia"/>
          <w:color w:val="000000"/>
          <w:kern w:val="0"/>
          <w:sz w:val="24"/>
          <w:u w:val="single"/>
        </w:rPr>
        <w:t>{ms_tel}}</w:t>
      </w:r>
      <w:r>
        <w:rPr>
          <w:rFonts w:ascii="宋体" w:eastAsia="宋体" w:hAnsi="宋体"/>
          <w:color w:val="000000"/>
          <w:kern w:val="0"/>
          <w:sz w:val="24"/>
          <w:u w:val="single"/>
        </w:rPr>
        <w:fldChar w:fldCharType="end"/>
      </w:r>
      <w:r>
        <w:rPr>
          <w:rFonts w:ascii="宋体" w:eastAsia="宋体" w:hAnsi="宋体" w:hint="eastAsia"/>
          <w:color w:val="000000"/>
          <w:kern w:val="0"/>
          <w:sz w:val="24"/>
          <w:u w:val="single"/>
        </w:rPr>
        <w:t xml:space="preserve"> </w:t>
      </w:r>
    </w:p>
    <w:p>
      <w:pPr>
        <w:widowControl/>
        <w:spacing w:line="480" w:lineRule="auto"/>
        <w:jc w:val="left"/>
        <w:rPr>
          <w:rFonts w:ascii="宋体" w:hAnsi="宋体" w:hint="eastAsia"/>
          <w:color w:val="000000"/>
          <w:kern w:val="0"/>
          <w:sz w:val="24"/>
          <w:u w:val="single"/>
        </w:rPr>
      </w:pPr>
      <w:r>
        <w:rPr>
          <w:rFonts w:ascii="宋体" w:hAnsi="宋体" w:cs="宋体"/>
          <w:color w:val="000000"/>
          <w:kern w:val="0"/>
          <w:sz w:val="24"/>
        </w:rPr>
        <w:t>　　【</w:t>
      </w:r>
      <w:sdt>
        <w:sdtPr>
          <w:id w:val="10192700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rFonts w:ascii="宋体" w:hAnsi="宋体" w:cs="宋体"/>
          <w:color w:val="000000"/>
          <w:kern w:val="0"/>
          <w:sz w:val="24"/>
        </w:rPr>
        <w:t>】【</w:t>
      </w:r>
      <w:bookmarkStart w:id="1" w:name="_1611471345"/>
      <w:bookmarkEnd w:id="1"/>
      <w:sdt>
        <w:sdtPr>
          <w:id w:val="316335062"/>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法定代理人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r_ms_agentname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{ms_agentname}}</w:t>
      </w:r>
      <w:r>
        <w:rPr>
          <w:rFonts w:ascii="宋体" w:hAnsi="宋体" w:hint="eastAsia"/>
          <w:color w:val="000000"/>
          <w:sz w:val="24"/>
          <w:u w:val="single"/>
        </w:rPr>
        <w:fldChar w:fldCharType="end"/>
      </w:r>
      <w:r>
        <w:rPr>
          <w:rFonts w:ascii="宋体" w:hAnsi="宋体" w:hint="eastAsia"/>
          <w:color w:val="000000"/>
          <w:sz w:val="24"/>
          <w:u w:val="single"/>
        </w:rPr>
        <w:t xml:space="preserve"> </w:t>
      </w:r>
    </w:p>
    <w:p>
      <w:pPr>
        <w:pStyle w:val="a0"/>
        <w:spacing w:line="480" w:lineRule="auto"/>
        <w:rPr>
          <w:rFonts w:ascii="宋体" w:eastAsia="宋体" w:hAnsi="宋体" w:hint="eastAsia"/>
          <w:color w:val="000000"/>
          <w:kern w:val="0"/>
          <w:sz w:val="24"/>
          <w:szCs w:val="24"/>
          <w:u w:val="single"/>
        </w:rPr>
      </w:pPr>
      <w:r>
        <w:rPr>
          <w:rFonts w:ascii="宋体" w:hAnsi="宋体" w:cs="宋体"/>
          <w:color w:val="000000"/>
          <w:kern w:val="0"/>
          <w:sz w:val="24"/>
        </w:rPr>
        <w:t>　　【</w:t>
      </w:r>
      <w:sdt>
        <w:sdtPr>
          <w:id w:val="102079741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国籍</w:t>
      </w:r>
      <w:r>
        <w:rPr>
          <w:rFonts w:ascii="宋体" w:hAnsi="宋体" w:cs="宋体"/>
          <w:color w:val="000000"/>
          <w:kern w:val="0"/>
          <w:sz w:val="24"/>
        </w:rPr>
        <w:t>】【</w:t>
      </w:r>
      <w:sdt>
        <w:sdtPr>
          <w:id w:val="163378538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户籍所在地</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cs="宋体" w:hint="eastAsia"/>
          <w:color w:val="000000"/>
          <w:kern w:val="0"/>
          <w:sz w:val="24"/>
          <w:szCs w:val="24"/>
          <w:u w:val="single"/>
        </w:rPr>
        <w:fldChar w:fldCharType="begin"/>
      </w:r>
      <w:r>
        <w:rPr>
          <w:rFonts w:ascii="宋体" w:eastAsia="宋体" w:hAnsi="宋体" w:cs="宋体" w:hint="eastAsia"/>
          <w:color w:val="000000"/>
          <w:kern w:val="0"/>
          <w:sz w:val="24"/>
          <w:szCs w:val="24"/>
          <w:u w:val="single"/>
        </w:rPr>
        <w:instrText xml:space="preserve"> DOCPROPERTY  r_ms_agenthj  \* MERGEFORMAT </w:instrText>
      </w:r>
      <w:r>
        <w:rPr>
          <w:rFonts w:ascii="宋体" w:eastAsia="宋体" w:hAnsi="宋体" w:cs="宋体" w:hint="eastAsia"/>
          <w:color w:val="000000"/>
          <w:kern w:val="0"/>
          <w:sz w:val="24"/>
          <w:szCs w:val="24"/>
          <w:u w:val="single"/>
        </w:rPr>
        <w:fldChar w:fldCharType="separate"/>
      </w:r>
      <w:r>
        <w:rPr>
          <w:rFonts w:ascii="宋体" w:eastAsia="宋体" w:hAnsi="宋体" w:cs="宋体" w:hint="eastAsia"/>
          <w:color w:val="000000"/>
          <w:kern w:val="0"/>
          <w:sz w:val="24"/>
          <w:szCs w:val="24"/>
          <w:u w:val="single"/>
        </w:rPr>
        <w:t>{</w:t>
      </w:r>
      <w:r>
        <w:rPr>
          <w:rFonts w:ascii="宋体" w:eastAsia="宋体" w:hAnsi="宋体" w:cs="宋体" w:hint="eastAsia"/>
          <w:color w:val="000000"/>
          <w:kern w:val="0"/>
          <w:sz w:val="24"/>
          <w:szCs w:val="24"/>
          <w:u w:val="single"/>
        </w:rPr>
        <w:t>{ms_agenthj}}</w:t>
      </w:r>
      <w:r>
        <w:rPr>
          <w:rFonts w:ascii="宋体" w:eastAsia="宋体" w:hAnsi="宋体" w:cs="宋体" w:hint="eastAsia"/>
          <w:color w:val="000000"/>
          <w:kern w:val="0"/>
          <w:sz w:val="24"/>
          <w:szCs w:val="24"/>
          <w:u w:val="single"/>
        </w:rPr>
        <w:fldChar w:fldCharType="end"/>
      </w:r>
      <w:r>
        <w:rPr>
          <w:rFonts w:ascii="宋体" w:eastAsia="宋体" w:hAnsi="宋体" w:cs="宋体" w:hint="eastAsia"/>
          <w:color w:val="000000"/>
          <w:kern w:val="0"/>
          <w:sz w:val="24"/>
          <w:szCs w:val="24"/>
          <w:u w:val="single"/>
        </w:rPr>
        <w:t xml:space="preserve"> </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证件类型：</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r_ms_agent_ictype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{ms_agent_ictype}}</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证号：</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r_ms_agent_icno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{ms_agent_icno}}</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　</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出生日期：</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r_ms_agent_birthday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{ms_agent_birthday}}</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性别：</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r_ms_agent_sex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{ms_agent_sex}}</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　</w:t>
      </w:r>
    </w:p>
    <w:p>
      <w:pPr>
        <w:widowControl/>
        <w:spacing w:line="480" w:lineRule="auto"/>
        <w:jc w:val="left"/>
        <w:rPr>
          <w:rFonts w:ascii="宋体" w:hAnsi="宋体" w:cs="宋体"/>
          <w:color w:val="000000"/>
          <w:kern w:val="0"/>
          <w:sz w:val="24"/>
          <w:u w:val="single"/>
        </w:rPr>
      </w:pPr>
      <w:r>
        <w:rPr>
          <w:rFonts w:ascii="宋体" w:hAnsi="宋体" w:cs="宋体" w:hint="eastAsia"/>
          <w:color w:val="000000"/>
          <w:kern w:val="0"/>
          <w:sz w:val="24"/>
        </w:rPr>
        <w:t xml:space="preserve">  </w:t>
      </w: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r_ms_agent_addr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{ms_agent_addr}}</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p>
    <w:p>
      <w:pPr>
        <w:pStyle w:val="a0"/>
        <w:spacing w:line="480" w:lineRule="auto"/>
        <w:ind w:firstLine="480"/>
        <w:rPr>
          <w:rFonts w:ascii="宋体" w:eastAsia="宋体" w:hAnsi="宋体" w:cs="宋体" w:hint="eastAsia"/>
          <w:color w:val="000000"/>
          <w:kern w:val="0"/>
          <w:sz w:val="24"/>
          <w:u w:val="single"/>
        </w:rPr>
      </w:pPr>
      <w:r>
        <w:rPr>
          <w:rFonts w:ascii="宋体" w:eastAsia="宋体" w:hAnsi="宋体" w:cs="宋体"/>
          <w:color w:val="000000"/>
          <w:kern w:val="0"/>
          <w:sz w:val="24"/>
          <w:szCs w:val="24"/>
        </w:rPr>
        <w:t>邮政编码：</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r_ms_agentzip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{ms_agentzip}}</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r>
        <w:rPr>
          <w:rFonts w:ascii="宋体" w:hAnsi="宋体" w:cs="宋体"/>
          <w:color w:val="000000"/>
          <w:kern w:val="0"/>
          <w:sz w:val="24"/>
        </w:rPr>
        <w:t>，</w:t>
      </w:r>
      <w:r>
        <w:rPr>
          <w:rFonts w:ascii="宋体" w:eastAsia="宋体" w:hAnsi="宋体" w:cs="宋体"/>
          <w:color w:val="000000"/>
          <w:kern w:val="0"/>
          <w:sz w:val="24"/>
          <w:szCs w:val="24"/>
        </w:rPr>
        <w:t>联系电话：</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r_ms_agent_tel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{ms_agent_tel}}</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p>
    <w:p>
      <w:r>
        <w:rPr>
          <w:sz w:val="24"/>
        </w:rPr>
        <w:t>{{/msrlist}}</w:t>
      </w:r>
    </w:p>
    <w:p>
      <w:pPr>
        <w:widowControl/>
        <w:spacing w:line="480" w:lineRule="auto"/>
        <w:jc w:val="left"/>
        <w:rPr>
          <w:rFonts w:ascii="宋体" w:hAnsi="宋体" w:cs="宋体"/>
          <w:b/>
          <w:color w:val="000000"/>
          <w:kern w:val="0"/>
          <w:sz w:val="24"/>
        </w:rPr>
      </w:pPr>
      <w:r>
        <w:rPr>
          <w:rFonts w:ascii="宋体" w:hAnsi="宋体" w:cs="宋体" w:hint="eastAsia"/>
          <w:color w:val="000000"/>
          <w:kern w:val="0"/>
          <w:sz w:val="24"/>
        </w:rPr>
        <w:t xml:space="preserve">   </w:t>
      </w:r>
      <w:r>
        <w:rPr>
          <w:rFonts w:ascii="黑体" w:eastAsia="黑体" w:hAnsi="宋体" w:cs="宋体"/>
          <w:bCs/>
          <w:color w:val="000000"/>
          <w:kern w:val="0"/>
          <w:sz w:val="28"/>
          <w:szCs w:val="28"/>
        </w:rPr>
        <w:t>第二章</w:t>
      </w:r>
      <w:r>
        <w:rPr>
          <w:rFonts w:ascii="宋体" w:hAnsi="宋体" w:cs="宋体"/>
          <w:b/>
          <w:bCs/>
          <w:color w:val="000000"/>
          <w:kern w:val="0"/>
          <w:sz w:val="28"/>
          <w:szCs w:val="28"/>
        </w:rPr>
        <w:t xml:space="preserve"> 商品房基本状况</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第一条</w:t>
      </w:r>
      <w:r>
        <w:rPr>
          <w:rFonts w:ascii="黑体" w:eastAsia="黑体" w:hAnsi="宋体" w:cs="宋体" w:hint="eastAsia"/>
          <w:color w:val="000000"/>
          <w:kern w:val="0"/>
          <w:sz w:val="24"/>
        </w:rPr>
        <w:t xml:space="preserve"> </w:t>
      </w:r>
      <w:r>
        <w:rPr>
          <w:rFonts w:ascii="宋体" w:hAnsi="宋体" w:cs="宋体"/>
          <w:color w:val="000000"/>
          <w:kern w:val="0"/>
          <w:sz w:val="24"/>
        </w:rPr>
        <w:t xml:space="preserve"> </w:t>
      </w:r>
      <w:r>
        <w:rPr>
          <w:rFonts w:ascii="宋体" w:hAnsi="宋体" w:cs="宋体"/>
          <w:b/>
          <w:color w:val="000000"/>
          <w:kern w:val="0"/>
          <w:sz w:val="24"/>
        </w:rPr>
        <w:t>项目建设依据</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出卖人以</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r_proj_tmod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{proj_tmod}}</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方</w:t>
      </w:r>
      <w:r>
        <w:rPr>
          <w:rFonts w:ascii="宋体" w:hAnsi="宋体" w:cs="宋体"/>
          <w:color w:val="000000"/>
          <w:kern w:val="0"/>
          <w:sz w:val="24"/>
        </w:rPr>
        <w:t>式取得坐落于</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r_proj_plocal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{proj_plocal}}</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地块的</w:t>
      </w:r>
      <w:r>
        <w:rPr>
          <w:rFonts w:ascii="宋体" w:hAnsi="宋体" w:cs="宋体" w:hint="eastAsia"/>
          <w:color w:val="000000"/>
          <w:kern w:val="0"/>
          <w:sz w:val="24"/>
        </w:rPr>
        <w:t>建设用地使用权</w:t>
      </w:r>
      <w:r>
        <w:rPr>
          <w:rFonts w:ascii="宋体" w:hAnsi="宋体" w:cs="宋体"/>
          <w:color w:val="000000"/>
          <w:kern w:val="0"/>
          <w:sz w:val="24"/>
        </w:rPr>
        <w:t>。该地块</w:t>
      </w:r>
      <w:r>
        <w:rPr>
          <w:rFonts w:ascii="宋体" w:hAnsi="宋体" w:cs="宋体" w:hint="eastAsia"/>
          <w:color w:val="000000"/>
          <w:kern w:val="0"/>
          <w:sz w:val="24"/>
        </w:rPr>
        <w:t>【国有土地使用证号】【国有土地使权的不动产权证号】【</w:t>
      </w:r>
      <w:sdt>
        <w:sdtPr>
          <w:id w:val="1717606342"/>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hint="eastAsia"/>
          <w:color w:val="000000"/>
          <w:kern w:val="0"/>
          <w:sz w:val="24"/>
        </w:rPr>
        <w:t>】号</w:t>
      </w:r>
      <w:r>
        <w:rPr>
          <w:rFonts w:ascii="宋体" w:hAnsi="宋体" w:cs="宋体"/>
          <w:color w:val="000000"/>
          <w:kern w:val="0"/>
          <w:sz w:val="24"/>
        </w:rPr>
        <w:t>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r_proj_bno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{proj_bno}}</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r>
        <w:rPr>
          <w:rFonts w:ascii="宋体" w:hAnsi="宋体" w:cs="宋体" w:hint="eastAsia"/>
          <w:color w:val="000000"/>
          <w:kern w:val="0"/>
          <w:sz w:val="24"/>
        </w:rPr>
        <w:t>土地使用权</w:t>
      </w:r>
      <w:r>
        <w:rPr>
          <w:rFonts w:ascii="宋体" w:hAnsi="宋体" w:cs="宋体"/>
          <w:color w:val="000000"/>
          <w:kern w:val="0"/>
          <w:sz w:val="24"/>
        </w:rPr>
        <w:t>面积为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r_proj_barea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{proj_barea}}</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平方米。买受人购买的商品房(以下简称该商品房)所占用的土地用途为</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r_proj_pkname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{proj_pkname}}</w:t>
      </w:r>
      <w:r>
        <w:rPr>
          <w:rFonts w:ascii="宋体" w:hAnsi="宋体" w:hint="eastAsia"/>
          <w:color w:val="000000"/>
          <w:sz w:val="24"/>
          <w:u w:val="single"/>
        </w:rPr>
        <w:fldChar w:fldCharType="end"/>
      </w:r>
      <w:r>
        <w:rPr>
          <w:rFonts w:ascii="宋体" w:hAnsi="宋体" w:cs="宋体"/>
          <w:color w:val="000000"/>
          <w:kern w:val="0"/>
          <w:sz w:val="24"/>
        </w:rPr>
        <w:t>，土地使用权终止日期为</w:t>
      </w:r>
      <w:sdt>
        <w:sdtPr>
          <w:id w:val="1790635662"/>
          <w:placeholder>
            <w:docPart w:val="DefaultPlaceholder_22675703"/>
          </w:placeholder>
          <w:richText/>
        </w:sdtPr>
        <w:sdtContent>
          <w:r>
            <w:rPr>
              <w:rFonts w:ascii="宋体" w:hAnsi="宋体" w:hint="eastAsia"/>
              <w:color w:val="000000"/>
              <w:sz w:val="24"/>
              <w:u w:val="single"/>
            </w:rPr>
            <w:t>2090</w:t>
          </w:r>
        </w:sdtContent>
      </w:sdt>
      <w:r>
        <w:rPr>
          <w:rFonts w:hint="eastAsia"/>
          <w:color w:val="000000"/>
        </w:rPr>
        <w:t>年</w:t>
      </w:r>
      <w:sdt>
        <w:sdtPr>
          <w:id w:val="1712346477"/>
          <w:placeholder>
            <w:docPart w:val="DefaultPlaceholder_22675703"/>
          </w:placeholder>
          <w:richText/>
        </w:sdtPr>
        <w:sdtContent>
          <w:r>
            <w:rPr>
              <w:rFonts w:ascii="宋体" w:hAnsi="宋体" w:hint="eastAsia"/>
              <w:color w:val="000000"/>
              <w:sz w:val="24"/>
              <w:u w:val="single"/>
            </w:rPr>
            <w:t>11</w:t>
          </w:r>
        </w:sdtContent>
      </w:sdt>
      <w:r>
        <w:rPr>
          <w:rFonts w:hint="eastAsia"/>
          <w:color w:val="000000"/>
        </w:rPr>
        <w:t>月</w:t>
      </w:r>
      <w:sdt>
        <w:sdtPr>
          <w:id w:val="1304783697"/>
          <w:placeholder>
            <w:docPart w:val="DefaultPlaceholder_22675703"/>
          </w:placeholder>
          <w:richText/>
        </w:sdtPr>
        <w:sdtContent>
          <w:r>
            <w:rPr>
              <w:rFonts w:ascii="宋体" w:hAnsi="宋体" w:hint="eastAsia"/>
              <w:color w:val="000000"/>
              <w:sz w:val="24"/>
              <w:u w:val="single"/>
            </w:rPr>
            <w:t>15</w:t>
          </w:r>
        </w:sdtContent>
      </w:sdt>
      <w:r>
        <w:rPr>
          <w:rFonts w:hint="eastAsia"/>
          <w:color w:val="000000"/>
        </w:rPr>
        <w:t>日</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出卖人经批准，在上述地块上建设的商品房项目核准名称为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r_proj_pdesc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{proj_pdesc}}</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r>
        <w:rPr>
          <w:rFonts w:ascii="宋体" w:hAnsi="宋体" w:cs="宋体" w:hint="eastAsia"/>
          <w:color w:val="000000"/>
          <w:kern w:val="0"/>
          <w:sz w:val="24"/>
        </w:rPr>
        <w:t>建设工程</w:t>
      </w:r>
      <w:r>
        <w:rPr>
          <w:rFonts w:ascii="宋体" w:hAnsi="宋体" w:cs="宋体"/>
          <w:color w:val="000000"/>
          <w:kern w:val="0"/>
          <w:sz w:val="24"/>
        </w:rPr>
        <w:t>规划许可证号为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r_proj_ghzh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{proj_ghzh}}</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，建筑工程施工许可证号为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r_proj_sgxkzh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{proj_sgxkzh}}</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第二条</w:t>
      </w:r>
      <w:r>
        <w:rPr>
          <w:rFonts w:ascii="宋体" w:hAnsi="宋体" w:cs="宋体"/>
          <w:color w:val="000000"/>
          <w:kern w:val="0"/>
          <w:sz w:val="24"/>
        </w:rPr>
        <w:t xml:space="preserve"> </w:t>
      </w:r>
      <w:r>
        <w:rPr>
          <w:rFonts w:ascii="宋体" w:hAnsi="宋体" w:cs="宋体" w:hint="eastAsia"/>
          <w:color w:val="000000"/>
          <w:kern w:val="0"/>
          <w:sz w:val="24"/>
        </w:rPr>
        <w:t xml:space="preserve"> </w:t>
      </w:r>
      <w:r>
        <w:rPr>
          <w:rFonts w:ascii="宋体" w:hAnsi="宋体" w:cs="宋体"/>
          <w:b/>
          <w:color w:val="000000"/>
          <w:kern w:val="0"/>
          <w:sz w:val="24"/>
        </w:rPr>
        <w:t>预售依据</w:t>
      </w:r>
    </w:p>
    <w:p>
      <w:pPr>
        <w:widowControl/>
        <w:spacing w:line="480" w:lineRule="auto"/>
        <w:jc w:val="left"/>
        <w:rPr>
          <w:rFonts w:ascii="宋体" w:hAnsi="宋体" w:cs="宋体"/>
          <w:color w:val="000000"/>
          <w:kern w:val="0"/>
          <w:sz w:val="24"/>
          <w:u w:val="single"/>
        </w:rPr>
      </w:pPr>
      <w:r>
        <w:rPr>
          <w:rFonts w:ascii="宋体" w:hAnsi="宋体" w:cs="宋体"/>
          <w:color w:val="000000"/>
          <w:kern w:val="0"/>
          <w:sz w:val="24"/>
        </w:rPr>
        <w:t>　　该商品房已</w:t>
      </w:r>
      <w:r>
        <w:rPr>
          <w:rFonts w:ascii="宋体" w:hAnsi="宋体" w:cs="宋体" w:hint="eastAsia"/>
          <w:color w:val="000000"/>
          <w:kern w:val="0"/>
          <w:sz w:val="24"/>
        </w:rPr>
        <w:t>由</w:t>
      </w:r>
      <w:r>
        <w:rPr>
          <w:rFonts w:ascii="宋体" w:hAnsi="宋体"/>
          <w:color w:val="000000"/>
          <w:sz w:val="24"/>
          <w:u w:val="single"/>
        </w:rPr>
        <w:fldChar w:fldCharType="begin"/>
      </w:r>
      <w:r>
        <w:rPr>
          <w:rFonts w:ascii="宋体" w:hAnsi="宋体"/>
          <w:color w:val="000000"/>
          <w:sz w:val="24"/>
          <w:u w:val="single"/>
        </w:rPr>
        <w:instrText xml:space="preserve"> </w:instrText>
      </w:r>
      <w:r>
        <w:rPr>
          <w:rFonts w:ascii="宋体" w:hAnsi="宋体" w:hint="eastAsia"/>
          <w:color w:val="000000"/>
          <w:sz w:val="24"/>
          <w:u w:val="single"/>
        </w:rPr>
        <w:instrText>DOCPROPERTY  r_jj_ysxkdw  \* MERGEFORMAT</w:instrText>
      </w:r>
      <w:r>
        <w:rPr>
          <w:rFonts w:ascii="宋体" w:hAnsi="宋体"/>
          <w:color w:val="000000"/>
          <w:sz w:val="24"/>
          <w:u w:val="single"/>
        </w:rPr>
        <w:instrText xml:space="preserve"> </w:instrText>
      </w:r>
      <w:r>
        <w:rPr>
          <w:rFonts w:ascii="宋体" w:hAnsi="宋体"/>
          <w:color w:val="000000"/>
          <w:sz w:val="24"/>
          <w:u w:val="single"/>
        </w:rPr>
        <w:fldChar w:fldCharType="separate"/>
      </w:r>
      <w:r>
        <w:rPr>
          <w:rFonts w:ascii="宋体" w:hAnsi="宋体"/>
          <w:color w:val="000000"/>
          <w:sz w:val="24"/>
          <w:u w:val="single"/>
        </w:rPr>
        <w:t>{</w:t>
      </w:r>
      <w:r>
        <w:rPr>
          <w:rFonts w:ascii="宋体" w:hAnsi="宋体" w:hint="eastAsia"/>
          <w:color w:val="000000"/>
          <w:sz w:val="24"/>
          <w:u w:val="single"/>
        </w:rPr>
        <w:t>{jj_ysxkdw}}</w:t>
      </w:r>
      <w:r>
        <w:rPr>
          <w:rFonts w:ascii="宋体" w:hAnsi="宋体"/>
          <w:color w:val="000000"/>
          <w:sz w:val="24"/>
          <w:u w:val="single"/>
        </w:rPr>
        <w:fldChar w:fldCharType="end"/>
      </w:r>
      <w:r>
        <w:rPr>
          <w:rFonts w:ascii="宋体" w:hAnsi="宋体" w:cs="宋体" w:hint="eastAsia"/>
          <w:color w:val="000000"/>
          <w:kern w:val="0"/>
          <w:sz w:val="24"/>
        </w:rPr>
        <w:t>批</w:t>
      </w:r>
      <w:r>
        <w:rPr>
          <w:rFonts w:ascii="宋体" w:hAnsi="宋体" w:cs="宋体"/>
          <w:color w:val="000000"/>
          <w:kern w:val="0"/>
          <w:sz w:val="24"/>
        </w:rPr>
        <w:t>准预售，预售许可证号为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r_pre_licence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{pre_licence}}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hint="eastAsia"/>
          <w:color w:val="000000"/>
          <w:sz w:val="24"/>
        </w:rPr>
        <w:t>。</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第三条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商品房基本情况</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该商品房的规划用途为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r_house_designuse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{house_designuse}}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该商品房所在建筑物的主体结构为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r_house_fwjg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{house_fwjg}}</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，建筑总层数为</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r_house_clayer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{house_clayer}}</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层，其中地上</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r_house_ulayer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{house_ulayer}}</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层，地下</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r_house_blayer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{house_blayer}}</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层。</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该商品房为第一条规定项目中的</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r_house_lname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{house_lname}}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号房</w:t>
      </w:r>
      <w:r>
        <w:rPr>
          <w:rFonts w:ascii="宋体" w:hAnsi="宋体" w:cs="宋体"/>
          <w:color w:val="000000"/>
          <w:kern w:val="0"/>
          <w:sz w:val="24"/>
        </w:rPr>
        <w:t>。房屋竣工后，如房号发生改变，不影响该商品房的特定位置。该商品房的平面图见附件一。</w:t>
      </w:r>
    </w:p>
    <w:p>
      <w:pPr>
        <w:widowControl/>
        <w:spacing w:line="480" w:lineRule="auto"/>
        <w:ind w:firstLine="480"/>
        <w:rPr>
          <w:rFonts w:ascii="宋体" w:hAnsi="宋体" w:cs="宋体"/>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该商品房的房产测绘机构为</w:t>
      </w:r>
      <w:sdt>
        <w:sdtPr>
          <w:id w:val="811058131"/>
          <w:placeholder>
            <w:docPart w:val="DefaultPlaceholder_22675703"/>
          </w:placeholder>
          <w:richText/>
        </w:sdtPr>
        <w:sdtContent>
          <w:r>
            <w:rPr>
              <w:rFonts w:ascii="宋体" w:hAnsi="宋体" w:hint="eastAsia"/>
              <w:color w:val="000000"/>
              <w:sz w:val="24"/>
              <w:u w:val="single"/>
            </w:rPr>
            <w:t>湖南龙翔建设工程管理有限公司</w:t>
          </w:r>
        </w:sdtContent>
      </w:sdt>
      <w:r>
        <w:rPr>
          <w:rFonts w:ascii="宋体" w:hAnsi="宋体" w:cs="宋体"/>
          <w:color w:val="000000"/>
          <w:kern w:val="0"/>
          <w:sz w:val="24"/>
        </w:rPr>
        <w:t>，其预测建筑面积共</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r_house_jzmj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{house_jzmj}}</w:t>
      </w:r>
      <w:r>
        <w:rPr>
          <w:rFonts w:ascii="宋体" w:hAnsi="宋体" w:hint="eastAsia"/>
          <w:color w:val="000000"/>
          <w:sz w:val="24"/>
          <w:u w:val="single"/>
        </w:rPr>
        <w:fldChar w:fldCharType="end"/>
      </w:r>
      <w:r>
        <w:rPr>
          <w:rFonts w:ascii="宋体" w:hAnsi="宋体" w:cs="宋体"/>
          <w:color w:val="000000"/>
          <w:kern w:val="0"/>
          <w:sz w:val="24"/>
        </w:rPr>
        <w:t>平方米，其中套内建筑面积</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r_house_tnmj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{house_tnmj}}</w:t>
      </w:r>
      <w:r>
        <w:rPr>
          <w:rFonts w:ascii="宋体" w:hAnsi="宋体" w:hint="eastAsia"/>
          <w:color w:val="00000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平方米，分摊</w:t>
      </w:r>
      <w:r>
        <w:rPr>
          <w:rFonts w:ascii="宋体" w:hAnsi="宋体" w:cs="宋体" w:hint="eastAsia"/>
          <w:color w:val="000000"/>
          <w:kern w:val="0"/>
          <w:sz w:val="24"/>
        </w:rPr>
        <w:t>共有</w:t>
      </w:r>
      <w:r>
        <w:rPr>
          <w:rFonts w:ascii="宋体" w:hAnsi="宋体" w:cs="宋体"/>
          <w:color w:val="000000"/>
          <w:kern w:val="0"/>
          <w:sz w:val="24"/>
        </w:rPr>
        <w:t>建筑面积</w:t>
      </w:r>
      <w:r>
        <w:rPr>
          <w:rFonts w:ascii="宋体" w:hAnsi="宋体" w:cs="宋体"/>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r_house_ftmj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{house_ftmj}}</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平方米。该商品房共用部位见附件二。</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该商品房层高为</w:t>
      </w:r>
      <w:sdt>
        <w:sdtPr>
          <w:id w:val="1920292565"/>
          <w:placeholder>
            <w:docPart w:val="DefaultPlaceholder_22675703"/>
          </w:placeholder>
          <w:richText/>
        </w:sdtPr>
        <w:sdtContent>
          <w:r>
            <w:rPr>
              <w:rFonts w:ascii="宋体" w:hAnsi="宋体" w:hint="eastAsia"/>
              <w:color w:val="000000"/>
              <w:sz w:val="24"/>
              <w:u w:val="single"/>
            </w:rPr>
            <w:t>3</w:t>
          </w:r>
        </w:sdtContent>
      </w:sdt>
      <w:r>
        <w:rPr>
          <w:rFonts w:ascii="宋体" w:hAnsi="宋体" w:cs="宋体"/>
          <w:color w:val="000000"/>
          <w:kern w:val="0"/>
          <w:sz w:val="24"/>
        </w:rPr>
        <w:t>米，有</w:t>
      </w:r>
      <w:sdt>
        <w:sdtPr>
          <w:id w:val="755998237"/>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个阳台，其中</w:t>
      </w:r>
      <w:sdt>
        <w:sdtPr>
          <w:id w:val="1930273888"/>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个阳台为封闭式，</w:t>
      </w:r>
      <w:sdt>
        <w:sdtPr>
          <w:id w:val="2134563841"/>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个阳台为非封闭式。阳台是否封闭以规划设计文件为准。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第四条</w:t>
      </w:r>
      <w:r>
        <w:rPr>
          <w:rFonts w:ascii="宋体" w:hAnsi="宋体" w:cs="宋体"/>
          <w:color w:val="000000"/>
          <w:kern w:val="0"/>
          <w:sz w:val="24"/>
        </w:rPr>
        <w:t xml:space="preserve"> </w:t>
      </w:r>
      <w:r>
        <w:rPr>
          <w:rFonts w:ascii="宋体" w:hAnsi="宋体" w:cs="宋体" w:hint="eastAsia"/>
          <w:color w:val="000000"/>
          <w:kern w:val="0"/>
          <w:sz w:val="24"/>
        </w:rPr>
        <w:t xml:space="preserve"> </w:t>
      </w:r>
      <w:r>
        <w:rPr>
          <w:rFonts w:ascii="宋体" w:hAnsi="宋体" w:cs="宋体" w:hint="eastAsia"/>
          <w:b/>
          <w:color w:val="000000"/>
          <w:kern w:val="0"/>
          <w:sz w:val="24"/>
        </w:rPr>
        <w:t>抵押</w:t>
      </w:r>
      <w:r>
        <w:rPr>
          <w:rFonts w:ascii="宋体" w:hAnsi="宋体" w:cs="宋体"/>
          <w:b/>
          <w:color w:val="000000"/>
          <w:kern w:val="0"/>
          <w:sz w:val="24"/>
        </w:rPr>
        <w:t>情况</w:t>
      </w:r>
    </w:p>
    <w:p>
      <w:pPr>
        <w:widowControl/>
        <w:spacing w:line="480" w:lineRule="auto"/>
        <w:jc w:val="left"/>
        <w:rPr>
          <w:rFonts w:ascii="宋体" w:hAnsi="宋体" w:cs="宋体"/>
          <w:color w:val="000000"/>
          <w:kern w:val="0"/>
          <w:sz w:val="24"/>
        </w:rPr>
      </w:pPr>
      <w:r>
        <w:rPr>
          <w:rFonts w:ascii="宋体" w:hAnsi="宋体" w:cs="宋体"/>
          <w:color w:val="000000"/>
          <w:kern w:val="0"/>
          <w:sz w:val="24"/>
        </w:rPr>
        <w:t>　　与该商品房有关的抵押情况为【</w:t>
      </w:r>
      <w:sdt>
        <w:sdtPr>
          <w:id w:val="11532517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抵押</w:t>
      </w:r>
      <w:r>
        <w:rPr>
          <w:rFonts w:ascii="宋体" w:hAnsi="宋体" w:cs="宋体"/>
          <w:color w:val="000000"/>
          <w:kern w:val="0"/>
          <w:sz w:val="24"/>
        </w:rPr>
        <w:t>】【</w:t>
      </w:r>
      <w:sdt>
        <w:sdtPr>
          <w:id w:val="1580022032"/>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未抵押</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抵押类型：</w:t>
      </w:r>
      <w:sdt>
        <w:sdtPr>
          <w:id w:val="1068106344"/>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，抵押人：</w:t>
      </w:r>
      <w:sdt>
        <w:sdtPr>
          <w:id w:val="1296700092"/>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抵押权人</w:t>
      </w:r>
      <w:r>
        <w:rPr>
          <w:rFonts w:ascii="宋体" w:hAnsi="宋体" w:cs="宋体"/>
          <w:color w:val="000000"/>
          <w:kern w:val="0"/>
          <w:sz w:val="24"/>
        </w:rPr>
        <w:t>：</w:t>
      </w:r>
      <w:sdt>
        <w:sdtPr>
          <w:id w:val="775966231"/>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r>
        <w:rPr>
          <w:rFonts w:ascii="宋体" w:hAnsi="宋体" w:cs="宋体" w:hint="eastAsia"/>
          <w:color w:val="000000"/>
          <w:kern w:val="0"/>
          <w:sz w:val="24"/>
        </w:rPr>
        <w:t>抵押登记机构</w:t>
      </w:r>
      <w:r>
        <w:rPr>
          <w:rFonts w:ascii="宋体" w:hAnsi="宋体" w:cs="宋体"/>
          <w:color w:val="000000"/>
          <w:kern w:val="0"/>
          <w:sz w:val="24"/>
        </w:rPr>
        <w:t>：</w:t>
      </w:r>
      <w:sdt>
        <w:sdtPr>
          <w:id w:val="772989342"/>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抵押登记日期：</w:t>
      </w:r>
      <w:sdt>
        <w:sdtPr>
          <w:id w:val="748712698"/>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，债务履行期限：</w:t>
      </w:r>
      <w:sdt>
        <w:sdtPr>
          <w:id w:val="1950295846"/>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抵押权人同意该商品房转让的证明及关于抵押的相关约定见附件三。</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b/>
          <w:color w:val="000000"/>
          <w:kern w:val="0"/>
          <w:sz w:val="24"/>
        </w:rPr>
        <w:t>第五条</w:t>
      </w:r>
      <w:r>
        <w:rPr>
          <w:rFonts w:ascii="宋体" w:hAnsi="宋体" w:cs="宋体"/>
          <w:color w:val="000000"/>
          <w:kern w:val="0"/>
          <w:sz w:val="24"/>
        </w:rPr>
        <w:t xml:space="preserve"> </w:t>
      </w:r>
      <w:r>
        <w:rPr>
          <w:rFonts w:ascii="宋体" w:hAnsi="宋体" w:cs="宋体"/>
          <w:b/>
          <w:color w:val="000000"/>
          <w:kern w:val="0"/>
          <w:sz w:val="24"/>
        </w:rPr>
        <w:t>房屋权利状况</w:t>
      </w:r>
      <w:r>
        <w:rPr>
          <w:rFonts w:ascii="宋体" w:hAnsi="宋体" w:cs="宋体" w:hint="eastAsia"/>
          <w:b/>
          <w:color w:val="000000"/>
          <w:kern w:val="0"/>
          <w:sz w:val="24"/>
        </w:rPr>
        <w:t>承诺</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出卖人对该商品房享有合法权利；</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该商品房没有出售给除本合同买受人以外的其他人；</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该商品房没有司法查封或其他限制转让的情况；</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sdt>
        <w:sdtPr>
          <w:id w:val="1007205544"/>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hint="eastAsia"/>
          <w:color w:val="000000"/>
          <w:kern w:val="0"/>
          <w:sz w:val="24"/>
        </w:rPr>
        <w:t>、</w:t>
      </w:r>
      <w:sdt>
        <w:sdtPr>
          <w:id w:val="312294853"/>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如该商品房权利状况与上述情况不符，导致不能完成本合同登记备案或国有建设用地使用权及房屋所有权转移登记的</w:t>
      </w:r>
      <w:r>
        <w:rPr>
          <w:rFonts w:ascii="宋体" w:hAnsi="宋体" w:cs="宋体" w:hint="eastAsia"/>
          <w:color w:val="000000"/>
          <w:kern w:val="0"/>
          <w:sz w:val="24"/>
        </w:rPr>
        <w:t>，</w:t>
      </w:r>
      <w:r>
        <w:rPr>
          <w:rFonts w:ascii="宋体" w:hAnsi="宋体" w:cs="宋体"/>
          <w:color w:val="000000"/>
          <w:kern w:val="0"/>
          <w:sz w:val="24"/>
        </w:rPr>
        <w:t>买受人有权</w:t>
      </w:r>
      <w:r>
        <w:rPr>
          <w:rFonts w:ascii="宋体" w:hAnsi="宋体" w:cs="宋体" w:hint="eastAsia"/>
          <w:color w:val="000000"/>
          <w:kern w:val="0"/>
          <w:sz w:val="24"/>
        </w:rPr>
        <w:t>解除合同</w:t>
      </w:r>
      <w:r>
        <w:rPr>
          <w:rFonts w:ascii="宋体" w:hAnsi="宋体" w:cs="宋体"/>
          <w:color w:val="000000"/>
          <w:kern w:val="0"/>
          <w:sz w:val="24"/>
        </w:rPr>
        <w:t>。买受人解除合同的，应当书面通知出卖人。出卖人应当自解除合同通知</w:t>
      </w:r>
      <w:r>
        <w:rPr>
          <w:rFonts w:ascii="宋体" w:hAnsi="宋体" w:cs="宋体" w:hint="eastAsia"/>
          <w:color w:val="000000"/>
          <w:kern w:val="0"/>
          <w:sz w:val="24"/>
        </w:rPr>
        <w:t>送达</w:t>
      </w:r>
      <w:r>
        <w:rPr>
          <w:rFonts w:ascii="宋体" w:hAnsi="宋体" w:cs="宋体"/>
          <w:color w:val="000000"/>
          <w:kern w:val="0"/>
          <w:sz w:val="24"/>
        </w:rPr>
        <w:t>之日起</w:t>
      </w:r>
      <w:r>
        <w:rPr>
          <w:color w:val="000000"/>
          <w:kern w:val="0"/>
          <w:sz w:val="24"/>
        </w:rPr>
        <w:t>15</w:t>
      </w:r>
      <w:r>
        <w:rPr>
          <w:rFonts w:ascii="宋体" w:hAnsi="宋体" w:cs="宋体"/>
          <w:color w:val="000000"/>
          <w:kern w:val="0"/>
          <w:sz w:val="24"/>
        </w:rPr>
        <w:t>日内退还买受人已付全部房款(含已付贷款部分)，并自买受人</w:t>
      </w:r>
      <w:r>
        <w:rPr>
          <w:rFonts w:ascii="宋体" w:hAnsi="宋体" w:cs="宋体" w:hint="eastAsia"/>
          <w:color w:val="000000"/>
          <w:kern w:val="0"/>
          <w:sz w:val="24"/>
        </w:rPr>
        <w:t>付款</w:t>
      </w:r>
      <w:r>
        <w:rPr>
          <w:rFonts w:ascii="宋体" w:hAnsi="宋体" w:cs="宋体"/>
          <w:color w:val="000000"/>
          <w:kern w:val="0"/>
          <w:sz w:val="24"/>
        </w:rPr>
        <w:t>之日起，按照</w:t>
      </w:r>
      <w:sdt>
        <w:sdtPr>
          <w:id w:val="561634724"/>
          <w:placeholder>
            <w:docPart w:val="DefaultPlaceholder_22675703"/>
          </w:placeholder>
          <w:richText/>
        </w:sdtPr>
        <w:sdtContent>
          <w:r>
            <w:rPr>
              <w:rFonts w:ascii="宋体" w:hAnsi="宋体" w:cs="宋体" w:hint="eastAsia"/>
              <w:color w:val="000000"/>
              <w:kern w:val="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%(不低于中国人民银行公布的同期贷款基准利率)计算给付利息。给买受人造成损失的，由出卖人支付【</w:t>
      </w:r>
      <w:sdt>
        <w:sdtPr>
          <w:id w:val="93040300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已付房价款一倍</w:t>
      </w:r>
      <w:r>
        <w:rPr>
          <w:rFonts w:ascii="宋体" w:hAnsi="宋体" w:cs="宋体"/>
          <w:color w:val="000000"/>
          <w:kern w:val="0"/>
          <w:sz w:val="24"/>
        </w:rPr>
        <w:t>】【</w:t>
      </w:r>
      <w:sdt>
        <w:sdtPr>
          <w:id w:val="199249494"/>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买受人全部损失</w:t>
      </w:r>
      <w:r>
        <w:rPr>
          <w:rFonts w:ascii="宋体" w:hAnsi="宋体" w:cs="宋体"/>
          <w:color w:val="000000"/>
          <w:kern w:val="0"/>
          <w:sz w:val="24"/>
        </w:rPr>
        <w:t>】的赔偿金。</w:t>
      </w:r>
    </w:p>
    <w:p>
      <w:pPr>
        <w:widowControl/>
        <w:spacing w:line="480" w:lineRule="auto"/>
        <w:ind w:firstLine="420" w:firstLineChars="150"/>
        <w:jc w:val="left"/>
        <w:rPr>
          <w:rFonts w:ascii="宋体" w:hAnsi="宋体" w:cs="宋体" w:hint="eastAsia"/>
          <w:b/>
          <w:color w:val="000000"/>
          <w:kern w:val="0"/>
          <w:sz w:val="24"/>
        </w:rPr>
      </w:pPr>
      <w:r>
        <w:rPr>
          <w:rFonts w:ascii="黑体" w:eastAsia="黑体" w:hAnsi="宋体" w:cs="宋体" w:hint="eastAsia"/>
          <w:bCs/>
          <w:color w:val="000000"/>
          <w:kern w:val="0"/>
          <w:sz w:val="28"/>
          <w:szCs w:val="28"/>
        </w:rPr>
        <w:t xml:space="preserve">第三章  </w:t>
      </w:r>
      <w:r>
        <w:rPr>
          <w:rFonts w:ascii="宋体" w:hAnsi="宋体" w:cs="宋体" w:hint="eastAsia"/>
          <w:b/>
          <w:bCs/>
          <w:color w:val="000000"/>
          <w:kern w:val="0"/>
          <w:sz w:val="28"/>
          <w:szCs w:val="28"/>
        </w:rPr>
        <w:t>商品房价款</w:t>
      </w:r>
    </w:p>
    <w:p>
      <w:pPr>
        <w:widowControl/>
        <w:spacing w:line="480" w:lineRule="auto"/>
        <w:jc w:val="left"/>
        <w:rPr>
          <w:rFonts w:ascii="宋体" w:hAnsi="宋体" w:cs="宋体" w:hint="eastAsia"/>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第六条</w:t>
      </w:r>
      <w:r>
        <w:rPr>
          <w:rFonts w:ascii="宋体" w:hAnsi="宋体" w:cs="宋体" w:hint="eastAsia"/>
          <w:color w:val="000000"/>
          <w:kern w:val="0"/>
          <w:sz w:val="24"/>
        </w:rPr>
        <w:t xml:space="preserve">  </w:t>
      </w:r>
      <w:r>
        <w:rPr>
          <w:rFonts w:ascii="宋体" w:hAnsi="宋体" w:cs="宋体"/>
          <w:b/>
          <w:color w:val="000000"/>
          <w:kern w:val="0"/>
          <w:sz w:val="24"/>
        </w:rPr>
        <w:t>计价方式与价款</w:t>
      </w:r>
      <w:r>
        <w:rPr>
          <w:rFonts w:ascii="宋体" w:hAnsi="宋体" w:cs="宋体" w:hint="eastAsia"/>
          <w:b/>
          <w:color w:val="000000"/>
          <w:kern w:val="0"/>
          <w:sz w:val="24"/>
        </w:rPr>
        <w:t>（币种：人民币）</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（一）</w:t>
      </w:r>
      <w:r>
        <w:rPr>
          <w:rFonts w:ascii="宋体" w:hAnsi="宋体" w:cs="宋体"/>
          <w:color w:val="000000"/>
          <w:kern w:val="0"/>
          <w:sz w:val="24"/>
        </w:rPr>
        <w:t>出卖人与买受人按照下列第</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r_jj_fkfs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{jj_jjfs}}</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种方式计算该商品房价款：</w:t>
      </w:r>
    </w:p>
    <w:p>
      <w:pPr>
        <w:widowControl/>
        <w:spacing w:line="480" w:lineRule="auto"/>
        <w:ind w:firstLine="480"/>
        <w:jc w:val="left"/>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按照套内建筑面积计算，该商品房</w:t>
      </w:r>
      <w:r>
        <w:rPr>
          <w:rFonts w:ascii="宋体" w:hAnsi="宋体" w:cs="宋体" w:hint="eastAsia"/>
          <w:color w:val="000000"/>
          <w:kern w:val="0"/>
          <w:sz w:val="24"/>
        </w:rPr>
        <w:t>毛坯</w:t>
      </w:r>
      <w:r>
        <w:rPr>
          <w:rFonts w:ascii="宋体" w:hAnsi="宋体" w:cs="宋体"/>
          <w:color w:val="000000"/>
          <w:kern w:val="0"/>
          <w:sz w:val="24"/>
        </w:rPr>
        <w:t>单价为每平方米</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{jj_tnmjmpdj}}</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元，</w:t>
      </w:r>
      <w:r>
        <w:rPr>
          <w:rFonts w:ascii="宋体" w:hAnsi="宋体" w:cs="宋体" w:hint="eastAsia"/>
          <w:color w:val="000000"/>
          <w:kern w:val="0"/>
          <w:sz w:val="24"/>
        </w:rPr>
        <w:t>毛坯</w:t>
      </w:r>
      <w:r>
        <w:rPr>
          <w:rFonts w:ascii="宋体" w:hAnsi="宋体" w:cs="宋体"/>
          <w:color w:val="000000"/>
          <w:kern w:val="0"/>
          <w:sz w:val="24"/>
        </w:rPr>
        <w:t>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fldChar w:fldCharType="begin"/>
      </w:r>
      <w:r>
        <w:rPr>
          <w:rFonts w:ascii="宋体" w:hAnsi="宋体" w:cs="宋体"/>
          <w:color w:val="000000"/>
          <w:kern w:val="0"/>
          <w:sz w:val="24"/>
        </w:rPr>
        <w:instrText xml:space="preserve"> DOCVARIABLE  </w:instrText>
      </w:r>
      <w:r>
        <w:rPr>
          <w:rFonts w:ascii="宋体" w:hAnsi="宋体" w:cs="宋体" w:hint="eastAsia"/>
          <w:color w:val="000000"/>
          <w:kern w:val="0"/>
          <w:sz w:val="24"/>
        </w:rPr>
        <w:instrText>r_</w:instrText>
      </w:r>
      <w:r>
        <w:rPr>
          <w:rFonts w:ascii="宋体" w:hAnsi="宋体" w:cs="宋体"/>
          <w:color w:val="000000"/>
          <w:kern w:val="0"/>
          <w:sz w:val="24"/>
        </w:rPr>
        <w:instrText xml:space="preserve">jj_tnmjmpzj  \* MERGEFORMAT </w:instrText>
      </w:r>
      <w:r>
        <w:rPr>
          <w:rFonts w:ascii="宋体" w:hAnsi="宋体" w:cs="宋体"/>
          <w:color w:val="000000"/>
          <w:kern w:val="0"/>
          <w:sz w:val="24"/>
        </w:rPr>
        <w:fldChar w:fldCharType="separate"/>
      </w:r>
      <w:r>
        <w:rPr>
          <w:rFonts w:ascii="宋体" w:hAnsi="宋体" w:cs="宋体"/>
          <w:color w:val="000000"/>
          <w:kern w:val="0"/>
          <w:sz w:val="24"/>
        </w:rPr>
        <w:fldChar w:fldCharType="end"/>
      </w:r>
      <w:r>
        <w:rPr>
          <w:rFonts w:ascii="宋体" w:hAnsi="宋体" w:cs="宋体"/>
          <w:color w:val="000000"/>
          <w:kern w:val="0"/>
          <w:sz w:val="24"/>
        </w:rPr>
        <w:t>元</w:t>
      </w:r>
      <w:r>
        <w:rPr>
          <w:rFonts w:ascii="宋体" w:hAnsi="宋体" w:cs="宋体" w:hint="eastAsia"/>
          <w:color w:val="000000"/>
          <w:kern w:val="0"/>
          <w:sz w:val="24"/>
        </w:rPr>
        <w:t>；装修单价为每平方米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元；总房款为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480" w:lineRule="auto"/>
        <w:ind w:firstLine="480"/>
        <w:jc w:val="left"/>
        <w:rPr>
          <w:rFonts w:ascii="宋体" w:hAnsi="宋体" w:cs="宋体"/>
          <w:color w:val="000000"/>
          <w:kern w:val="0"/>
          <w:sz w:val="24"/>
        </w:rPr>
      </w:pPr>
      <w:r>
        <w:rPr>
          <w:color w:val="000000"/>
          <w:kern w:val="0"/>
          <w:sz w:val="24"/>
        </w:rPr>
        <w:t>2</w:t>
      </w:r>
      <w:r>
        <w:rPr>
          <w:rFonts w:hint="eastAsia"/>
          <w:color w:val="000000"/>
          <w:kern w:val="0"/>
          <w:sz w:val="24"/>
        </w:rPr>
        <w:t>、</w:t>
      </w:r>
      <w:r>
        <w:rPr>
          <w:rFonts w:ascii="宋体" w:hAnsi="宋体" w:cs="宋体"/>
          <w:color w:val="000000"/>
          <w:kern w:val="0"/>
          <w:sz w:val="24"/>
        </w:rPr>
        <w:t>按照建筑面积计算，该商品房</w:t>
      </w:r>
      <w:r>
        <w:rPr>
          <w:rFonts w:ascii="宋体" w:hAnsi="宋体" w:cs="宋体" w:hint="eastAsia"/>
          <w:color w:val="000000"/>
          <w:kern w:val="0"/>
          <w:sz w:val="24"/>
        </w:rPr>
        <w:t>毛坯</w:t>
      </w:r>
      <w:r>
        <w:rPr>
          <w:rFonts w:ascii="宋体" w:hAnsi="宋体" w:cs="宋体"/>
          <w:color w:val="000000"/>
          <w:kern w:val="0"/>
          <w:sz w:val="24"/>
        </w:rPr>
        <w:t>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{jj_jzmjmpdj}}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t>元，</w:t>
      </w:r>
      <w:r>
        <w:rPr>
          <w:rFonts w:ascii="宋体" w:hAnsi="宋体" w:cs="宋体" w:hint="eastAsia"/>
          <w:color w:val="000000"/>
          <w:kern w:val="0"/>
          <w:sz w:val="24"/>
        </w:rPr>
        <w:t>毛坯</w:t>
      </w:r>
      <w:r>
        <w:rPr>
          <w:rFonts w:ascii="宋体" w:hAnsi="宋体" w:cs="宋体"/>
          <w:color w:val="000000"/>
          <w:kern w:val="0"/>
          <w:sz w:val="24"/>
        </w:rPr>
        <w:t>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t>元</w:t>
      </w:r>
      <w:r>
        <w:rPr>
          <w:rFonts w:ascii="宋体" w:hAnsi="宋体" w:cs="宋体" w:hint="eastAsia"/>
          <w:color w:val="000000"/>
          <w:kern w:val="0"/>
          <w:sz w:val="24"/>
        </w:rPr>
        <w:t>；装修单价为每平方米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元；总房款为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r_jj_jzmjzjdx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{jj_jzmjzjdx}}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480" w:lineRule="auto"/>
        <w:ind w:firstLine="480"/>
        <w:jc w:val="left"/>
        <w:rPr>
          <w:rFonts w:ascii="宋体" w:hAnsi="宋体" w:hint="eastAsia"/>
          <w:color w:val="000000"/>
          <w:sz w:val="24"/>
          <w:u w:val="single"/>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按照套计算，该商品房总价款为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）；其中装修总价款为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r_jj_atzxzj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{jj_atzxzj}}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r_jj_atzxzjdx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{jj_atzxzjdx}}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560" w:lineRule="exact"/>
        <w:ind w:firstLine="480"/>
        <w:jc w:val="left"/>
        <w:rPr>
          <w:color w:val="000000"/>
          <w:kern w:val="0"/>
          <w:sz w:val="24"/>
        </w:rPr>
      </w:pPr>
      <w:r>
        <w:rPr>
          <w:rFonts w:hint="eastAsia"/>
          <w:color w:val="000000"/>
          <w:kern w:val="0"/>
          <w:sz w:val="24"/>
        </w:rPr>
        <w:t>4</w:t>
      </w:r>
      <w:r>
        <w:rPr>
          <w:rFonts w:ascii="宋体" w:hAnsi="宋体" w:cs="宋体" w:hint="eastAsia"/>
          <w:color w:val="000000"/>
          <w:kern w:val="0"/>
          <w:sz w:val="24"/>
        </w:rPr>
        <w:t>、</w:t>
      </w:r>
      <w:r>
        <w:rPr>
          <w:rFonts w:hAnsi="宋体"/>
          <w:color w:val="000000"/>
          <w:kern w:val="0"/>
          <w:sz w:val="24"/>
        </w:rPr>
        <w:t>被征收（拆迁、搬迁）房屋实行产权调换的，该商品房毛坯单价为每平方米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{jj_qtmpdj}}</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_ </w:t>
      </w:r>
      <w:r>
        <w:rPr>
          <w:color w:val="000000"/>
          <w:kern w:val="0"/>
          <w:sz w:val="24"/>
        </w:rPr>
        <w:t xml:space="preserve"> </w:t>
      </w:r>
      <w:r>
        <w:rPr>
          <w:rFonts w:hAnsi="宋体"/>
          <w:color w:val="000000"/>
          <w:kern w:val="0"/>
          <w:sz w:val="24"/>
        </w:rPr>
        <w:t>元，毛坯总价为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 xml:space="preserve"> </w:t>
      </w:r>
      <w:r>
        <w:rPr>
          <w:rFonts w:hAnsi="宋体"/>
          <w:color w:val="000000"/>
          <w:kern w:val="0"/>
          <w:sz w:val="24"/>
        </w:rPr>
        <w:t>元；装修单价为每平方米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元；总房价款为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w:t>
      </w:r>
      <w:r>
        <w:rPr>
          <w:color w:val="000000"/>
          <w:kern w:val="0"/>
          <w:sz w:val="24"/>
        </w:rPr>
        <w:t>(</w:t>
      </w:r>
      <w:r>
        <w:rPr>
          <w:rFonts w:hAnsi="宋体"/>
          <w:color w:val="000000"/>
          <w:kern w:val="0"/>
          <w:sz w:val="24"/>
        </w:rPr>
        <w:t>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w:t>
      </w:r>
      <w:r>
        <w:rPr>
          <w:rFonts w:hAnsi="宋体"/>
          <w:color w:val="000000"/>
          <w:kern w:val="0"/>
          <w:sz w:val="24"/>
        </w:rPr>
        <w:t>，其中补偿款为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r_jj_bck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{jj_bck}}</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 xml:space="preserve"> </w:t>
      </w:r>
      <w:r>
        <w:rPr>
          <w:rFonts w:hAnsi="宋体"/>
          <w:color w:val="000000"/>
          <w:kern w:val="0"/>
          <w:sz w:val="24"/>
        </w:rPr>
        <w:t>元</w:t>
      </w:r>
      <w:r>
        <w:rPr>
          <w:color w:val="000000"/>
          <w:kern w:val="0"/>
          <w:sz w:val="24"/>
        </w:rPr>
        <w:t>(</w:t>
      </w:r>
      <w:r>
        <w:rPr>
          <w:rFonts w:hAnsi="宋体"/>
          <w:color w:val="000000"/>
          <w:kern w:val="0"/>
          <w:sz w:val="24"/>
        </w:rPr>
        <w:t>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r_jj_bckdx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{jj_bckdx}}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w:t>
      </w:r>
      <w:r>
        <w:rPr>
          <w:rFonts w:hAnsi="宋体"/>
          <w:color w:val="000000"/>
          <w:kern w:val="0"/>
          <w:sz w:val="24"/>
        </w:rPr>
        <w:t>。</w:t>
      </w:r>
    </w:p>
    <w:p>
      <w:pPr>
        <w:widowControl/>
        <w:spacing w:line="560" w:lineRule="exact"/>
        <w:ind w:firstLine="360" w:firstLineChars="150"/>
        <w:jc w:val="left"/>
        <w:rPr>
          <w:color w:val="000000"/>
          <w:kern w:val="0"/>
          <w:sz w:val="24"/>
        </w:rPr>
      </w:pPr>
      <w:r>
        <w:rPr>
          <w:rFonts w:hAnsi="宋体"/>
          <w:color w:val="000000"/>
          <w:kern w:val="0"/>
          <w:sz w:val="24"/>
        </w:rPr>
        <w:t>（二）出卖人不得向买受人收取房价款之外的任何费用（包括房屋维修资金、契税等）。</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第七条</w:t>
      </w:r>
      <w:r>
        <w:rPr>
          <w:rFonts w:ascii="黑体" w:eastAsia="黑体" w:hAnsi="宋体" w:cs="宋体" w:hint="eastAsia"/>
          <w:color w:val="000000"/>
          <w:kern w:val="0"/>
          <w:sz w:val="24"/>
        </w:rPr>
        <w:t xml:space="preserve">  </w:t>
      </w:r>
      <w:r>
        <w:rPr>
          <w:rFonts w:ascii="宋体" w:hAnsi="宋体" w:cs="宋体"/>
          <w:b/>
          <w:color w:val="000000"/>
          <w:kern w:val="0"/>
          <w:sz w:val="24"/>
        </w:rPr>
        <w:t>付款方式及期限</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(一)签订本合同前，买受人已向出卖人支付</w:t>
      </w:r>
      <w:r>
        <w:rPr>
          <w:rFonts w:ascii="宋体" w:hAnsi="宋体" w:cs="宋体" w:hint="eastAsia"/>
          <w:color w:val="000000"/>
          <w:kern w:val="0"/>
          <w:sz w:val="24"/>
        </w:rPr>
        <w:t>定金</w:t>
      </w:r>
      <w:sdt>
        <w:sdtPr>
          <w:id w:val="106027689"/>
          <w:placeholder>
            <w:docPart w:val="DefaultPlaceholder_22675703"/>
          </w:placeholder>
          <w:richText/>
        </w:sdtPr>
        <w:sdtContent>
          <w:r>
            <w:rPr>
              <w:rFonts w:ascii="仿宋_GB2312" w:hint="eastAsia"/>
              <w:color w:val="000000"/>
              <w:sz w:val="24"/>
              <w:u w:val="single"/>
            </w:rPr>
            <w:t>人民币</w:t>
          </w:r>
        </w:sdtContent>
      </w:sdt>
      <w:r>
        <w:rPr>
          <w:rFonts w:ascii="宋体" w:hAnsi="宋体" w:cs="宋体"/>
          <w:color w:val="000000"/>
          <w:kern w:val="0"/>
          <w:sz w:val="24"/>
        </w:rPr>
        <w:t>(币种)</w:t>
      </w:r>
      <w:sdt>
        <w:sdtPr>
          <w:id w:val="452631827"/>
          <w:placeholder>
            <w:docPart w:val="DefaultPlaceholder_22675703"/>
          </w:placeholder>
          <w:richText/>
        </w:sdtPr>
        <w:sdtContent>
          <w:r>
            <w:rPr>
              <w:rFonts w:ascii="仿宋_GB2312" w:hint="eastAsia"/>
              <w:color w:val="000000"/>
              <w:sz w:val="24"/>
              <w:u w:val="single"/>
            </w:rPr>
            <w:t>20000</w:t>
          </w:r>
        </w:sdtContent>
      </w:sdt>
      <w:r>
        <w:rPr>
          <w:rFonts w:ascii="宋体" w:hAnsi="宋体" w:cs="宋体"/>
          <w:color w:val="000000"/>
          <w:kern w:val="0"/>
          <w:sz w:val="24"/>
        </w:rPr>
        <w:t>元</w:t>
      </w:r>
      <w:r>
        <w:rPr>
          <w:rFonts w:ascii="宋体" w:hAnsi="宋体" w:cs="宋体" w:hint="eastAsia"/>
          <w:color w:val="000000"/>
          <w:kern w:val="0"/>
          <w:sz w:val="24"/>
        </w:rPr>
        <w:t xml:space="preserve"> </w:t>
      </w:r>
      <w:r>
        <w:rPr>
          <w:rFonts w:ascii="宋体" w:hAnsi="宋体" w:cs="宋体"/>
          <w:color w:val="000000"/>
          <w:kern w:val="0"/>
          <w:sz w:val="24"/>
        </w:rPr>
        <w:t>(大写</w:t>
      </w:r>
      <w:sdt>
        <w:sdtPr>
          <w:id w:val="711015568"/>
          <w:placeholder>
            <w:docPart w:val="DefaultPlaceholder_22675703"/>
          </w:placeholder>
          <w:richText/>
        </w:sdtPr>
        <w:sdtContent>
          <w:r>
            <w:rPr>
              <w:rFonts w:ascii="宋体" w:hAnsi="宋体" w:cs="宋体" w:hint="eastAsia"/>
              <w:color w:val="000000"/>
              <w:kern w:val="0"/>
              <w:sz w:val="24"/>
              <w:u w:val="single"/>
            </w:rPr>
            <w:t>贰万</w:t>
          </w:r>
        </w:sdtContent>
      </w:sdt>
      <w:r>
        <w:rPr>
          <w:rFonts w:ascii="宋体" w:hAnsi="宋体" w:cs="宋体" w:hint="eastAsia"/>
          <w:color w:val="000000"/>
          <w:kern w:val="0"/>
          <w:sz w:val="24"/>
        </w:rPr>
        <w:t>元</w:t>
      </w:r>
      <w:r>
        <w:rPr>
          <w:rFonts w:ascii="宋体" w:hAnsi="宋体" w:cs="宋体"/>
          <w:color w:val="000000"/>
          <w:kern w:val="0"/>
          <w:sz w:val="24"/>
        </w:rPr>
        <w:t>)，该定金于【</w:t>
      </w:r>
      <w:bookmarkStart w:id="2" w:name="_1611477491"/>
      <w:bookmarkEnd w:id="2"/>
      <w:sdt>
        <w:sdtPr>
          <w:id w:val="721057092"/>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本合同签订</w:t>
      </w:r>
      <w:r>
        <w:rPr>
          <w:rFonts w:ascii="宋体" w:hAnsi="宋体" w:cs="宋体"/>
          <w:color w:val="000000"/>
          <w:kern w:val="0"/>
          <w:sz w:val="24"/>
        </w:rPr>
        <w:t>】【</w:t>
      </w:r>
      <w:bookmarkStart w:id="3" w:name="_1611560384"/>
      <w:bookmarkEnd w:id="3"/>
      <w:sdt>
        <w:sdtPr>
          <w:id w:val="183767719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交付首付款</w:t>
      </w:r>
      <w:r>
        <w:rPr>
          <w:rFonts w:ascii="宋体" w:hAnsi="宋体" w:cs="宋体"/>
          <w:color w:val="000000"/>
          <w:kern w:val="0"/>
          <w:sz w:val="24"/>
        </w:rPr>
        <w:t>】【</w:t>
      </w:r>
      <w:sdt>
        <w:sdtPr>
          <w:id w:val="70404583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586995018"/>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】时【</w:t>
      </w:r>
      <w:bookmarkStart w:id="4" w:name="_1611578884"/>
      <w:bookmarkEnd w:id="4"/>
      <w:sdt>
        <w:sdtPr>
          <w:id w:val="171600745"/>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抵作</w:t>
      </w:r>
      <w:r>
        <w:rPr>
          <w:rFonts w:ascii="宋体" w:hAnsi="宋体" w:cs="宋体"/>
          <w:color w:val="000000"/>
          <w:kern w:val="0"/>
          <w:sz w:val="24"/>
        </w:rPr>
        <w:t>】【</w:t>
      </w:r>
      <w:sdt>
        <w:sdtPr>
          <w:id w:val="126885478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706025288"/>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】商品房价款。</w:t>
      </w:r>
    </w:p>
    <w:p>
      <w:pPr>
        <w:widowControl/>
        <w:spacing w:line="480" w:lineRule="auto"/>
        <w:jc w:val="left"/>
        <w:rPr>
          <w:rFonts w:ascii="宋体" w:hAnsi="宋体" w:cs="宋体"/>
          <w:color w:val="000000"/>
          <w:kern w:val="0"/>
          <w:sz w:val="24"/>
        </w:rPr>
      </w:pPr>
      <w:r>
        <w:rPr>
          <w:rFonts w:ascii="宋体" w:hAnsi="宋体" w:cs="宋体"/>
          <w:color w:val="000000"/>
          <w:kern w:val="0"/>
          <w:sz w:val="24"/>
        </w:rPr>
        <w:t>　　(二)买受人采取下列第</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r_jj_fkfsnew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{jj_fkfs}}</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种方式付款：</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一次性付款。买受人应当在</w:t>
      </w:r>
      <w:sdt>
        <w:sdtPr>
          <w:id w:val="29990285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50595763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196111781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日前支付该商品房全部价款。</w:t>
      </w:r>
    </w:p>
    <w:p>
      <w:pPr>
        <w:widowControl/>
        <w:spacing w:line="480" w:lineRule="auto"/>
        <w:ind w:firstLine="480"/>
        <w:jc w:val="left"/>
        <w:rPr>
          <w:rFonts w:ascii="宋体" w:hAnsi="宋体" w:cs="宋体"/>
          <w:color w:val="000000"/>
          <w:kern w:val="0"/>
          <w:sz w:val="24"/>
        </w:rPr>
      </w:pP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分期付款。买受人应当在</w:t>
      </w:r>
      <w:sdt>
        <w:sdtPr>
          <w:id w:val="137080584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32290691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104336206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日前分</w:t>
      </w:r>
      <w:sdt>
        <w:sdtPr>
          <w:id w:val="10735407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期支付该商品房全部价款，首期房价款</w:t>
      </w:r>
      <w:sdt>
        <w:sdtPr>
          <w:id w:val="124737008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r_jj_fqfksf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{jj_fqfksf}}</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hint="eastAsia"/>
          <w:color w:val="000000"/>
          <w:kern w:val="0"/>
          <w:sz w:val="24"/>
        </w:rPr>
        <w:t>元</w:t>
      </w:r>
      <w:r>
        <w:rPr>
          <w:rFonts w:ascii="宋体" w:hAnsi="宋体" w:cs="宋体"/>
          <w:color w:val="000000"/>
          <w:kern w:val="0"/>
          <w:sz w:val="24"/>
        </w:rPr>
        <w:t>(大写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r_jj_fqfksfdx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{jj_fqfksfdx}}</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)，应当于</w:t>
      </w:r>
      <w:sdt>
        <w:sdtPr>
          <w:id w:val="129756365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161019360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29854645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贷款方式付款：【</w:t>
      </w:r>
      <w:bookmarkStart w:id="5" w:name="_1611477497"/>
      <w:bookmarkEnd w:id="5"/>
      <w:sdt>
        <w:sdtPr>
          <w:id w:val="170237159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公积金贷款</w:t>
      </w:r>
      <w:r>
        <w:rPr>
          <w:rFonts w:ascii="宋体" w:hAnsi="宋体" w:cs="宋体"/>
          <w:color w:val="000000"/>
          <w:kern w:val="0"/>
          <w:sz w:val="24"/>
        </w:rPr>
        <w:t>】【</w:t>
      </w:r>
      <w:bookmarkStart w:id="6" w:name="_1611471362"/>
      <w:bookmarkEnd w:id="6"/>
      <w:sdt>
        <w:sdtPr>
          <w:id w:val="145063181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商业贷款</w:t>
      </w:r>
      <w:r>
        <w:rPr>
          <w:rFonts w:ascii="宋体" w:hAnsi="宋体" w:cs="宋体"/>
          <w:color w:val="000000"/>
          <w:kern w:val="0"/>
          <w:sz w:val="24"/>
        </w:rPr>
        <w:t>】【</w:t>
      </w:r>
      <w:bookmarkStart w:id="7" w:name="_1611477500"/>
      <w:bookmarkEnd w:id="7"/>
      <w:sdt>
        <w:sdtPr>
          <w:id w:val="142853211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86882155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】。买受人应当于</w:t>
      </w:r>
      <w:sdt>
        <w:sdtPr>
          <w:id w:val="134969264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169745710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48268569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日前支付首期房价款</w:t>
      </w:r>
      <w:sdt>
        <w:sdtPr>
          <w:id w:val="189317831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hint="eastAsia"/>
          <w:color w:val="000000"/>
          <w:kern w:val="0"/>
          <w:sz w:val="24"/>
        </w:rPr>
        <w:t>)</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r_jj_dkfssf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{jj_dkfssf}}</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元(大写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r_jj_dkfssfdx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{jj_dkfssfdx}}</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)，占全部房价款</w:t>
      </w:r>
      <w:r>
        <w:rPr>
          <w:rFonts w:ascii="宋体" w:hAnsi="宋体" w:cs="宋体" w:hint="eastAsia"/>
          <w:color w:val="000000"/>
          <w:kern w:val="0"/>
          <w:sz w:val="24"/>
        </w:rPr>
        <w:t>的</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r_jj_dkfsbili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{jj_dkfsbili}}</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。余款</w:t>
      </w:r>
      <w:sdt>
        <w:sdtPr>
          <w:id w:val="169760505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hint="eastAsia"/>
          <w:color w:val="000000"/>
          <w:kern w:val="0"/>
          <w:sz w:val="24"/>
        </w:rPr>
        <w:t>)</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r_jj_dkfsyk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{jj_dkfsyk}}</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元</w:t>
      </w:r>
      <w:r>
        <w:rPr>
          <w:rFonts w:ascii="宋体" w:hAnsi="宋体" w:cs="宋体"/>
          <w:color w:val="000000"/>
          <w:kern w:val="0"/>
          <w:sz w:val="24"/>
        </w:rPr>
        <w:t xml:space="preserve"> (大</w:t>
      </w:r>
      <w:r>
        <w:rPr>
          <w:rFonts w:ascii="宋体" w:hAnsi="宋体" w:cs="宋体" w:hint="eastAsia"/>
          <w:color w:val="000000"/>
          <w:kern w:val="0"/>
          <w:sz w:val="24"/>
        </w:rPr>
        <w:t>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r_jj_dkfsykdx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{jj_dkfsykdx}}</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)向</w:t>
      </w:r>
      <w:r>
        <w:rPr>
          <w:rFonts w:ascii="宋体" w:eastAsia="宋体" w:hAnsi="宋体" w:cs="宋体"/>
          <w:sz w:val="24"/>
          <w:u w:val="single"/>
        </w:rPr>
        <w:t xml:space="preserve"> {{jj_dkfsyhmc}} </w:t>
      </w:r>
      <w:r>
        <w:rPr>
          <w:rFonts w:ascii="宋体" w:hAnsi="宋体" w:cs="宋体"/>
          <w:color w:val="000000"/>
          <w:kern w:val="0"/>
          <w:sz w:val="24"/>
        </w:rPr>
        <w:t>(贷款机构)申请贷款支付。</w:t>
      </w:r>
    </w:p>
    <w:p>
      <w:pPr>
        <w:widowControl/>
        <w:spacing w:line="480" w:lineRule="auto"/>
        <w:ind w:firstLine="480"/>
        <w:jc w:val="left"/>
        <w:rPr>
          <w:rFonts w:ascii="宋体" w:hAnsi="宋体" w:cs="宋体"/>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其他方式：</w:t>
      </w:r>
      <w:sdt>
        <w:sdtPr>
          <w:id w:val="15483893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(三)出售该商品房的全部房价款应当存入预售资金监管账户，用于本工程建设。</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该商品房的预售资金监管机构为</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r_jj_jgjgmc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{jj_jgjgmc}}</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，预售资金监管银行为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r_jgjg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{jg_yh}}</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，预售资金监管账户名称为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r_jgzhmc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{jg_hm}}</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，账号为</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r_jgyhzh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{jg_zh}}</w:t>
      </w:r>
      <w:r>
        <w:rPr>
          <w:rFonts w:ascii="宋体" w:hAnsi="宋体" w:cs="宋体"/>
          <w:color w:val="000000"/>
          <w:kern w:val="0"/>
          <w:sz w:val="24"/>
          <w:u w:val="single"/>
        </w:rPr>
        <w:fldChar w:fldCharType="end"/>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该商品房价款的计价方式、总价款、付款方式及期限的具体约定见附件四。</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第八条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逾期付款责任</w:t>
      </w:r>
    </w:p>
    <w:p>
      <w:pPr>
        <w:widowControl/>
        <w:spacing w:line="480" w:lineRule="auto"/>
        <w:jc w:val="left"/>
        <w:rPr>
          <w:rFonts w:ascii="宋体" w:hAnsi="宋体" w:cs="宋体"/>
          <w:color w:val="000000"/>
          <w:kern w:val="0"/>
          <w:sz w:val="24"/>
        </w:rPr>
      </w:pPr>
      <w:r>
        <w:rPr>
          <w:rFonts w:ascii="宋体" w:hAnsi="宋体" w:cs="宋体"/>
          <w:color w:val="000000"/>
          <w:kern w:val="0"/>
          <w:sz w:val="24"/>
        </w:rPr>
        <w:t>　　除不可抗力外，买受人未按照约定时间付款的，双方同意按照下列第</w:t>
      </w:r>
      <w:sdt>
        <w:sdtPr>
          <w:id w:val="436261318"/>
          <w:placeholder>
            <w:docPart w:val="DefaultPlaceholder_22675703"/>
          </w:placeholder>
          <w:richText/>
        </w:sdtPr>
        <w:sdtContent>
          <w:r>
            <w:rPr>
              <w:rFonts w:ascii="宋体" w:hAnsi="宋体" w:hint="eastAsia"/>
              <w:color w:val="000000"/>
              <w:u w:val="single"/>
            </w:rPr>
            <w:t>2</w:t>
          </w:r>
        </w:sdtContent>
      </w:sdt>
      <w:r>
        <w:rPr>
          <w:rFonts w:ascii="宋体" w:hAnsi="宋体" w:cs="宋体"/>
          <w:color w:val="000000"/>
          <w:kern w:val="0"/>
          <w:sz w:val="24"/>
        </w:rPr>
        <w:t>种方式处理：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按照逾期时间，分别处理((</w:t>
      </w:r>
      <w:r>
        <w:rPr>
          <w:color w:val="000000"/>
          <w:kern w:val="0"/>
          <w:sz w:val="24"/>
        </w:rPr>
        <w:t>1</w:t>
      </w:r>
      <w:r>
        <w:rPr>
          <w:rFonts w:ascii="宋体" w:hAnsi="宋体" w:cs="宋体"/>
          <w:color w:val="000000"/>
          <w:kern w:val="0"/>
          <w:sz w:val="24"/>
        </w:rPr>
        <w:t>)和(</w:t>
      </w:r>
      <w:r>
        <w:rPr>
          <w:color w:val="000000"/>
          <w:kern w:val="0"/>
          <w:sz w:val="24"/>
        </w:rPr>
        <w:t>2</w:t>
      </w:r>
      <w:r>
        <w:rPr>
          <w:rFonts w:ascii="宋体" w:hAnsi="宋体" w:cs="宋体"/>
          <w:color w:val="000000"/>
          <w:kern w:val="0"/>
          <w:sz w:val="24"/>
        </w:rPr>
        <w:t>)不作累加)。</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)逾期在</w:t>
      </w:r>
      <w:sdt>
        <w:sdtPr>
          <w:id w:val="266455584"/>
          <w:placeholder>
            <w:docPart w:val="DefaultPlaceholder_22675703"/>
          </w:placeholder>
          <w:richText/>
        </w:sdtPr>
        <w:sdtContent>
          <w:r>
            <w:rPr>
              <w:rFonts w:ascii="宋体" w:hAnsi="宋体" w:hint="eastAsia"/>
              <w:color w:val="000000"/>
              <w:u w:val="single"/>
            </w:rPr>
            <w:t>×</w:t>
          </w:r>
        </w:sdtContent>
      </w:sdt>
      <w:r>
        <w:rPr>
          <w:rFonts w:ascii="宋体" w:hAnsi="宋体" w:cs="宋体"/>
          <w:color w:val="000000"/>
          <w:kern w:val="0"/>
          <w:sz w:val="24"/>
        </w:rPr>
        <w:t>日之内，买受人按日计算向出卖人支付逾期应付款万分之</w:t>
      </w:r>
      <w:sdt>
        <w:sdtPr>
          <w:id w:val="169573011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w:t>
      </w:r>
      <w:r>
        <w:rPr>
          <w:rFonts w:ascii="宋体" w:hAnsi="宋体" w:cs="宋体" w:hint="eastAsia"/>
          <w:color w:val="000000"/>
          <w:kern w:val="0"/>
          <w:sz w:val="24"/>
        </w:rPr>
        <w:t>违约金</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)逾期超过</w:t>
      </w:r>
      <w:sdt>
        <w:sdtPr>
          <w:id w:val="123400613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w:t>
      </w:r>
      <w:r>
        <w:rPr>
          <w:rFonts w:ascii="宋体" w:hAnsi="宋体" w:cs="宋体" w:hint="eastAsia"/>
          <w:color w:val="000000"/>
          <w:kern w:val="0"/>
          <w:sz w:val="24"/>
        </w:rPr>
        <w:t xml:space="preserve"> </w:t>
      </w:r>
      <w:r>
        <w:rPr>
          <w:rFonts w:ascii="宋体" w:hAnsi="宋体" w:cs="宋体"/>
          <w:color w:val="000000"/>
          <w:kern w:val="0"/>
          <w:sz w:val="24"/>
        </w:rPr>
        <w:t>(该期限应当与本条第(</w:t>
      </w:r>
      <w:r>
        <w:rPr>
          <w:color w:val="000000"/>
          <w:kern w:val="0"/>
          <w:sz w:val="24"/>
        </w:rPr>
        <w:t>1</w:t>
      </w:r>
      <w:r>
        <w:rPr>
          <w:rFonts w:ascii="宋体" w:hAnsi="宋体" w:cs="宋体"/>
          <w:color w:val="000000"/>
          <w:kern w:val="0"/>
          <w:sz w:val="24"/>
        </w:rPr>
        <w:t>)项中的期限相同)后，出卖人有权解除合同。出卖人解除合同的，应当书面通知买受人。买受人应当自解除合同通知送达之日起</w:t>
      </w:r>
      <w:sdt>
        <w:sdtPr>
          <w:id w:val="144875509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日内按照累计应付款的</w:t>
      </w:r>
      <w:sdt>
        <w:sdtPr>
          <w:id w:val="167176673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%向出卖人支付违约金，同时，出卖人退还买受人已付全部房款(含已付贷款部分)。</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出卖人不解除合同的，买受人按日计算向出卖人支付逾期应付款万分之</w:t>
      </w:r>
      <w:sdt>
        <w:sdtPr>
          <w:id w:val="1181915371"/>
          <w:placeholder>
            <w:docPart w:val="DefaultPlaceholder_22675703"/>
          </w:placeholder>
          <w:richText/>
        </w:sdtPr>
        <w:sdtContent>
          <w:r>
            <w:rPr>
              <w:rFonts w:ascii="宋体" w:hAnsi="宋体" w:hint="eastAsia"/>
              <w:color w:val="000000"/>
              <w:u w:val="single"/>
            </w:rPr>
            <w:t>×</w:t>
          </w:r>
        </w:sdtContent>
      </w:sdt>
      <w:r>
        <w:rPr>
          <w:rFonts w:ascii="宋体" w:hAnsi="宋体" w:cs="宋体"/>
          <w:color w:val="000000"/>
          <w:kern w:val="0"/>
          <w:sz w:val="24"/>
        </w:rPr>
        <w:t>(该比率不低于第(</w:t>
      </w:r>
      <w:r>
        <w:rPr>
          <w:color w:val="000000"/>
          <w:kern w:val="0"/>
          <w:sz w:val="24"/>
        </w:rPr>
        <w:t>1</w:t>
      </w:r>
      <w:r>
        <w:rPr>
          <w:rFonts w:ascii="宋体" w:hAnsi="宋体" w:cs="宋体"/>
          <w:color w:val="000000"/>
          <w:kern w:val="0"/>
          <w:sz w:val="24"/>
        </w:rPr>
        <w:t>)项中的比率)的违约金。</w:t>
      </w:r>
    </w:p>
    <w:p>
      <w:pPr>
        <w:widowControl/>
        <w:spacing w:line="480" w:lineRule="auto"/>
        <w:jc w:val="left"/>
        <w:rPr>
          <w:rFonts w:ascii="宋体" w:hAnsi="宋体" w:cs="宋体"/>
          <w:color w:val="000000"/>
          <w:kern w:val="0"/>
          <w:sz w:val="24"/>
        </w:rPr>
      </w:pPr>
      <w:r>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pPr>
        <w:widowControl/>
        <w:spacing w:line="480" w:lineRule="auto"/>
        <w:jc w:val="left"/>
        <w:rPr>
          <w:rFonts w:ascii="宋体" w:hAnsi="宋体" w:cs="宋体"/>
          <w:color w:val="000000"/>
          <w:kern w:val="0"/>
          <w:sz w:val="24"/>
        </w:rPr>
      </w:pPr>
      <w:r>
        <w:rPr>
          <w:rFonts w:ascii="宋体" w:hAnsi="宋体" w:cs="宋体"/>
          <w:color w:val="000000"/>
          <w:kern w:val="0"/>
          <w:sz w:val="24"/>
        </w:rPr>
        <w:t>　　2</w:t>
      </w:r>
      <w:r>
        <w:rPr>
          <w:rFonts w:ascii="宋体" w:hAnsi="宋体" w:cs="宋体" w:hint="eastAsia"/>
          <w:color w:val="000000"/>
          <w:kern w:val="0"/>
          <w:sz w:val="24"/>
        </w:rPr>
        <w:t>、</w:t>
      </w:r>
      <w:sdt>
        <w:sdtPr>
          <w:id w:val="829089120"/>
          <w:placeholder>
            <w:docPart w:val="DefaultPlaceholder_22675703"/>
          </w:placeholder>
          <w:richText/>
        </w:sdtPr>
        <w:sdtContent>
          <w:r>
            <w:rPr>
              <w:rFonts w:ascii="宋体" w:hAnsi="宋体" w:hint="eastAsia"/>
              <w:color w:val="000000"/>
              <w:sz w:val="24"/>
              <w:u w:val="single"/>
            </w:rPr>
            <w:t>买受人如逾期支付购房款的，除本协议另有约定外，自应付款次日起至实际付清之日止，买受人应按逾期付款额的万分之二每日的标准向出卖人支付违约金；逾期超过30日的，出卖人有权解除买卖合同及本协议；出卖人解除买卖合同及本协议的，买受人应向出卖人支付商品房总价款10%的违约金，出卖人有权在买受人已付购房款中扣除相应费用、违约金及损失后将剩余购房款退还给买受人；出卖人选择继续履行合同的，买受人应按逾期付款额的万分之二每日的标准向出卖人支付违约金直至付清全部款项</w:t>
          </w:r>
        </w:sdtContent>
      </w:sdt>
      <w:r>
        <w:rPr>
          <w:rFonts w:ascii="宋体" w:hAnsi="宋体" w:cs="宋体"/>
          <w:color w:val="000000"/>
          <w:kern w:val="0"/>
          <w:sz w:val="24"/>
        </w:rPr>
        <w:t>。</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 xml:space="preserve">第四章 </w:t>
      </w:r>
      <w:r>
        <w:rPr>
          <w:rFonts w:ascii="黑体" w:eastAsia="黑体" w:hAnsi="宋体" w:cs="宋体" w:hint="eastAsia"/>
          <w:bCs/>
          <w:color w:val="000000"/>
          <w:kern w:val="0"/>
          <w:sz w:val="28"/>
          <w:szCs w:val="28"/>
        </w:rPr>
        <w:t xml:space="preserve"> </w:t>
      </w:r>
      <w:r>
        <w:rPr>
          <w:rFonts w:ascii="宋体" w:hAnsi="宋体" w:cs="宋体" w:hint="eastAsia"/>
          <w:b/>
          <w:bCs/>
          <w:color w:val="000000"/>
          <w:kern w:val="0"/>
          <w:sz w:val="28"/>
          <w:szCs w:val="28"/>
        </w:rPr>
        <w:t>商品房交付条件与交付手续</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第九条  </w:t>
      </w:r>
      <w:r>
        <w:rPr>
          <w:rFonts w:ascii="宋体" w:hAnsi="宋体" w:cs="宋体"/>
          <w:b/>
          <w:color w:val="000000"/>
          <w:kern w:val="0"/>
          <w:sz w:val="24"/>
        </w:rPr>
        <w:t>商品房交付条件</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（一）</w:t>
      </w:r>
      <w:r>
        <w:rPr>
          <w:rFonts w:ascii="宋体" w:hAnsi="宋体" w:cs="宋体"/>
          <w:color w:val="000000"/>
          <w:kern w:val="0"/>
          <w:sz w:val="24"/>
        </w:rPr>
        <w:t>该商品房交付时应当符合下列第1、2、</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r_jj_housecard_tag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{jj_housecard_tag}}</w:t>
      </w:r>
      <w:r>
        <w:rPr>
          <w:rFonts w:ascii="宋体" w:hAnsi="宋体" w:cs="宋体"/>
          <w:color w:val="000000"/>
          <w:kern w:val="0"/>
          <w:sz w:val="24"/>
          <w:u w:val="single"/>
        </w:rPr>
        <w:fldChar w:fldCharType="end"/>
      </w:r>
      <w:r>
        <w:rPr>
          <w:rFonts w:ascii="宋体" w:hAnsi="宋体" w:cs="宋体"/>
          <w:color w:val="000000"/>
          <w:kern w:val="0"/>
          <w:sz w:val="24"/>
        </w:rPr>
        <w:t>、</w:t>
      </w:r>
      <w:sdt>
        <w:sdtPr>
          <w:id w:val="168524609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项所列条件：</w:t>
      </w:r>
    </w:p>
    <w:p>
      <w:pPr>
        <w:widowControl/>
        <w:spacing w:line="560" w:lineRule="exact"/>
        <w:ind w:firstLine="480" w:firstLineChars="200"/>
        <w:jc w:val="left"/>
        <w:rPr>
          <w:rFonts w:hAnsi="宋体"/>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w:t>
      </w:r>
      <w:bookmarkStart w:id="8" w:name="_1611471364"/>
      <w:bookmarkEnd w:id="8"/>
      <w:sdt>
        <w:sdtPr>
          <w:id w:val="95164770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该商品房已取得建设工程竣工验收备案证明文件</w:t>
      </w:r>
      <w:r>
        <w:rPr>
          <w:rFonts w:ascii="宋体" w:hAnsi="宋体" w:cs="宋体"/>
          <w:color w:val="000000"/>
          <w:kern w:val="0"/>
          <w:sz w:val="24"/>
        </w:rPr>
        <w:t>】【</w:t>
      </w:r>
      <w:sdt>
        <w:sdtPr>
          <w:id w:val="1637523455"/>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该商品房已经取</w:t>
      </w:r>
      <w:r>
        <w:rPr>
          <w:rFonts w:hAnsi="宋体" w:hint="eastAsia"/>
          <w:color w:val="000000"/>
          <w:kern w:val="0"/>
          <w:sz w:val="24"/>
        </w:rPr>
        <w:t>得建设工程竣工验收报告，并经过相关部门联合验收合格</w:t>
      </w:r>
      <w:r>
        <w:rPr>
          <w:rFonts w:ascii="宋体" w:hAnsi="宋体" w:cs="宋体"/>
          <w:color w:val="000000"/>
          <w:kern w:val="0"/>
          <w:sz w:val="24"/>
        </w:rPr>
        <w:t>】</w:t>
      </w:r>
      <w:r>
        <w:rPr>
          <w:rFonts w:hAnsi="宋体" w:hint="eastAsia"/>
          <w:color w:val="000000"/>
          <w:kern w:val="0"/>
          <w:sz w:val="24"/>
        </w:rPr>
        <w:t>；</w:t>
      </w:r>
    </w:p>
    <w:p>
      <w:pPr>
        <w:widowControl/>
        <w:spacing w:line="560" w:lineRule="exact"/>
        <w:ind w:firstLine="240" w:firstLineChars="100"/>
        <w:jc w:val="left"/>
        <w:rPr>
          <w:rFonts w:hAnsi="宋体" w:hint="eastAsia"/>
          <w:color w:val="000000"/>
          <w:kern w:val="0"/>
          <w:sz w:val="24"/>
        </w:rPr>
      </w:pPr>
      <w:r>
        <w:rPr>
          <w:rFonts w:ascii="宋体" w:hAnsi="宋体" w:cs="宋体"/>
          <w:color w:val="000000"/>
          <w:kern w:val="0"/>
          <w:sz w:val="24"/>
        </w:rPr>
        <w:t>　</w:t>
      </w:r>
      <w:r>
        <w:rPr>
          <w:rFonts w:hAnsi="宋体" w:hint="eastAsia"/>
          <w:color w:val="000000"/>
          <w:kern w:val="0"/>
          <w:sz w:val="24"/>
        </w:rPr>
        <w:t>2、该商品房已取得房屋实测报告；</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3、该商品房已取得不动产权证（商品房分户证）</w:t>
      </w:r>
      <w:r>
        <w:rPr>
          <w:rFonts w:hAnsi="宋体" w:hint="eastAsia"/>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4</w:t>
      </w:r>
      <w:r>
        <w:rPr>
          <w:rFonts w:ascii="宋体" w:hAnsi="宋体" w:cs="宋体" w:hint="eastAsia"/>
          <w:color w:val="000000"/>
          <w:kern w:val="0"/>
          <w:sz w:val="24"/>
        </w:rPr>
        <w:t>、</w:t>
      </w:r>
      <w:sdt>
        <w:sdtPr>
          <w:id w:val="14869199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该商品房为住宅的，出卖人还需提供《住宅使用说明书》和《住宅质量保证书》。</w:t>
      </w:r>
    </w:p>
    <w:p>
      <w:pPr>
        <w:widowControl/>
        <w:spacing w:line="560" w:lineRule="exact"/>
        <w:ind w:firstLine="240" w:firstLineChars="100"/>
        <w:jc w:val="left"/>
        <w:rPr>
          <w:rFonts w:hAnsi="宋体"/>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w:t>
      </w:r>
      <w:r>
        <w:rPr>
          <w:rFonts w:hAnsi="宋体" w:hint="eastAsia"/>
          <w:color w:val="000000"/>
          <w:kern w:val="0"/>
          <w:sz w:val="24"/>
        </w:rPr>
        <w:t>二）商品房基础设施设备交付条件</w:t>
      </w:r>
    </w:p>
    <w:p>
      <w:pPr>
        <w:widowControl/>
        <w:spacing w:line="480" w:lineRule="auto"/>
        <w:ind w:firstLine="480"/>
        <w:jc w:val="left"/>
        <w:rPr>
          <w:rFonts w:ascii="宋体" w:hAnsi="宋体" w:cs="宋体"/>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sdt>
        <w:sdtPr>
          <w:id w:val="89384474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ind w:firstLine="480"/>
        <w:jc w:val="left"/>
        <w:rPr>
          <w:rFonts w:ascii="宋体" w:hAnsi="宋体" w:cs="宋体"/>
          <w:color w:val="000000"/>
          <w:kern w:val="0"/>
          <w:sz w:val="24"/>
        </w:rPr>
      </w:pP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供电：交付时纳入城市供电网络并正式供电，</w:t>
      </w:r>
      <w:sdt>
        <w:sdtPr>
          <w:id w:val="1329976987"/>
          <w:placeholder>
            <w:docPart w:val="DefaultPlaceholder_22675703"/>
          </w:placeholder>
          <w:richText/>
        </w:sdtPr>
        <w:sdtContent>
          <w:r>
            <w:rPr>
              <w:rFonts w:ascii="宋体" w:hAnsi="宋体" w:hint="eastAsia"/>
              <w:color w:val="000000"/>
              <w:sz w:val="24"/>
              <w:u w:val="single"/>
            </w:rPr>
            <w:t>×</w:t>
          </w:r>
        </w:sdtContent>
      </w:sdt>
      <w:r>
        <w:rPr>
          <w:rFonts w:ascii="宋体" w:hAnsi="宋体"/>
          <w:color w:val="000000"/>
          <w:sz w:val="24"/>
        </w:rPr>
        <w:t>；</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燃气：交付时完成室内燃气管道的敷设，并与城市燃气管网连接，保证燃气供应，</w:t>
      </w:r>
      <w:sdt>
        <w:sdtPr>
          <w:id w:val="551834937"/>
          <w:placeholder>
            <w:docPart w:val="DefaultPlaceholder_22675703"/>
          </w:placeholder>
          <w:richText/>
        </w:sdtPr>
        <w:sdtContent>
          <w:r>
            <w:rPr>
              <w:rFonts w:ascii="宋体" w:hAnsi="宋体" w:hint="eastAsia"/>
              <w:color w:val="000000"/>
              <w:sz w:val="24"/>
              <w:u w:val="single"/>
            </w:rPr>
            <w:t>商铺不含</w:t>
          </w:r>
        </w:sdtContent>
      </w:sdt>
      <w:r>
        <w:rPr>
          <w:rFonts w:ascii="宋体" w:hAnsi="宋体" w:cs="宋体"/>
          <w:color w:val="000000"/>
          <w:kern w:val="0"/>
          <w:sz w:val="24"/>
        </w:rPr>
        <w:t>；</w:t>
      </w:r>
    </w:p>
    <w:p>
      <w:pPr>
        <w:widowControl/>
        <w:spacing w:line="560" w:lineRule="exact"/>
        <w:ind w:firstLine="240" w:firstLineChars="100"/>
        <w:jc w:val="left"/>
        <w:rPr>
          <w:rFonts w:hAnsi="宋体"/>
          <w:color w:val="000000"/>
          <w:kern w:val="0"/>
          <w:sz w:val="24"/>
        </w:rPr>
      </w:pPr>
      <w:r>
        <w:rPr>
          <w:rFonts w:ascii="宋体" w:hAnsi="宋体" w:cs="宋体"/>
          <w:color w:val="000000"/>
          <w:kern w:val="0"/>
          <w:sz w:val="24"/>
        </w:rPr>
        <w:t>　</w:t>
      </w:r>
      <w:r>
        <w:rPr>
          <w:color w:val="000000"/>
          <w:kern w:val="0"/>
          <w:sz w:val="24"/>
        </w:rPr>
        <w:t>4</w:t>
      </w:r>
      <w:r>
        <w:rPr>
          <w:rFonts w:hAnsi="宋体" w:hint="eastAsia"/>
          <w:color w:val="000000"/>
          <w:kern w:val="0"/>
          <w:sz w:val="24"/>
        </w:rPr>
        <w:t>、电话通信、 有线电视、 宽带网络：交付时线路敷设到户。</w:t>
      </w:r>
    </w:p>
    <w:p>
      <w:pPr>
        <w:widowControl/>
        <w:spacing w:line="480" w:lineRule="auto"/>
        <w:jc w:val="left"/>
        <w:rPr>
          <w:rFonts w:ascii="宋体" w:hAnsi="宋体" w:cs="宋体"/>
          <w:color w:val="000000"/>
          <w:kern w:val="0"/>
          <w:sz w:val="24"/>
        </w:rPr>
      </w:pPr>
      <w:r>
        <w:rPr>
          <w:rFonts w:ascii="宋体" w:hAnsi="宋体" w:cs="宋体"/>
          <w:color w:val="000000"/>
          <w:kern w:val="0"/>
          <w:sz w:val="24"/>
        </w:rPr>
        <w:t>　　以上第</w:t>
      </w:r>
      <w:r>
        <w:rPr>
          <w:color w:val="000000"/>
          <w:kern w:val="0"/>
          <w:sz w:val="24"/>
        </w:rPr>
        <w:t>1、2</w:t>
      </w:r>
      <w:r>
        <w:rPr>
          <w:rFonts w:ascii="宋体" w:hAnsi="宋体" w:cs="宋体"/>
          <w:color w:val="000000"/>
          <w:kern w:val="0"/>
          <w:sz w:val="24"/>
        </w:rPr>
        <w:t>项由出卖人负责办理开通手续并承担相关费用；第</w:t>
      </w:r>
      <w:r>
        <w:rPr>
          <w:color w:val="000000"/>
          <w:kern w:val="0"/>
          <w:sz w:val="24"/>
        </w:rPr>
        <w:t>3、4</w:t>
      </w:r>
      <w:r>
        <w:rPr>
          <w:rFonts w:ascii="宋体" w:hAnsi="宋体" w:cs="宋体"/>
          <w:color w:val="000000"/>
          <w:kern w:val="0"/>
          <w:sz w:val="24"/>
        </w:rPr>
        <w:t>项需要买受人自行办理开通手续。</w:t>
      </w:r>
    </w:p>
    <w:p>
      <w:pPr>
        <w:widowControl/>
        <w:spacing w:line="560" w:lineRule="exact"/>
        <w:ind w:firstLine="360" w:firstLineChars="150"/>
        <w:jc w:val="left"/>
        <w:rPr>
          <w:rFonts w:hAnsi="宋体" w:hint="eastAsia"/>
          <w:color w:val="000000"/>
          <w:kern w:val="0"/>
          <w:sz w:val="24"/>
        </w:rPr>
      </w:pPr>
      <w:r>
        <w:rPr>
          <w:rFonts w:hAnsi="宋体" w:hint="eastAsia"/>
          <w:color w:val="000000"/>
          <w:kern w:val="0"/>
          <w:sz w:val="24"/>
        </w:rPr>
        <w:t>（三）</w:t>
      </w:r>
      <w:r>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联合验收合格证明文件。关于本项目内相关设施设备的具体约定见附件五。</w:t>
      </w:r>
    </w:p>
    <w:p>
      <w:pPr>
        <w:widowControl/>
        <w:spacing w:line="480" w:lineRule="auto"/>
        <w:jc w:val="left"/>
        <w:rPr>
          <w:rFonts w:ascii="宋体" w:hAnsi="宋体" w:cs="宋体"/>
          <w:color w:val="000000"/>
          <w:kern w:val="0"/>
          <w:sz w:val="24"/>
        </w:rPr>
      </w:pPr>
    </w:p>
    <w:p>
      <w:pPr>
        <w:widowControl/>
        <w:spacing w:line="480" w:lineRule="auto"/>
        <w:jc w:val="left"/>
        <w:rPr>
          <w:rFonts w:ascii="宋体" w:hAnsi="宋体" w:cs="宋体" w:hint="eastAsia"/>
          <w:b/>
          <w:color w:val="000000"/>
          <w:kern w:val="0"/>
          <w:sz w:val="24"/>
        </w:rPr>
      </w:pPr>
      <w:r>
        <w:rPr>
          <w:rFonts w:ascii="宋体" w:hAnsi="宋体" w:cs="宋体"/>
          <w:color w:val="000000"/>
          <w:kern w:val="0"/>
          <w:sz w:val="24"/>
        </w:rPr>
        <w:t>　　</w:t>
      </w:r>
      <w:r>
        <w:rPr>
          <w:rFonts w:ascii="宋体" w:hAnsi="宋体" w:cs="宋体"/>
          <w:b/>
          <w:color w:val="000000"/>
          <w:kern w:val="0"/>
          <w:sz w:val="24"/>
        </w:rPr>
        <w:t>第十条 交付时间和手续</w:t>
      </w:r>
    </w:p>
    <w:p>
      <w:pPr>
        <w:widowControl/>
        <w:spacing w:line="480" w:lineRule="auto"/>
        <w:jc w:val="left"/>
        <w:rPr>
          <w:rFonts w:ascii="宋体" w:hAnsi="宋体" w:cs="宋体"/>
          <w:color w:val="000000"/>
          <w:kern w:val="0"/>
          <w:sz w:val="24"/>
        </w:rPr>
      </w:pPr>
      <w:r>
        <w:rPr>
          <w:rFonts w:ascii="宋体" w:hAnsi="宋体" w:cs="宋体"/>
          <w:color w:val="000000"/>
          <w:kern w:val="0"/>
          <w:sz w:val="24"/>
        </w:rPr>
        <w:t>　　(一)出卖人应当在</w:t>
      </w:r>
      <w:sdt>
        <w:sdtPr>
          <w:id w:val="883683941"/>
          <w:placeholder>
            <w:docPart w:val="DefaultPlaceholder_22675703"/>
          </w:placeholder>
          <w:richText/>
        </w:sdtPr>
        <w:sdtContent>
          <w:r>
            <w:rPr>
              <w:rFonts w:ascii="宋体" w:hAnsi="宋体" w:hint="eastAsia"/>
              <w:color w:val="000000"/>
              <w:sz w:val="24"/>
              <w:u w:val="single"/>
            </w:rPr>
            <w:t>2023</w:t>
          </w:r>
        </w:sdtContent>
      </w:sdt>
      <w:r>
        <w:rPr>
          <w:rFonts w:ascii="宋体" w:hAnsi="宋体" w:cs="宋体"/>
          <w:color w:val="000000"/>
          <w:kern w:val="0"/>
          <w:sz w:val="24"/>
        </w:rPr>
        <w:t>年</w:t>
      </w:r>
      <w:sdt>
        <w:sdtPr>
          <w:id w:val="502658618"/>
          <w:placeholder>
            <w:docPart w:val="DefaultPlaceholder_22675703"/>
          </w:placeholder>
          <w:richText/>
        </w:sdtPr>
        <w:sdtContent>
          <w:r>
            <w:rPr>
              <w:rFonts w:ascii="宋体" w:hAnsi="宋体" w:hint="eastAsia"/>
              <w:color w:val="000000"/>
              <w:sz w:val="24"/>
              <w:u w:val="single"/>
            </w:rPr>
            <w:t>10</w:t>
          </w:r>
        </w:sdtContent>
      </w:sdt>
      <w:r>
        <w:rPr>
          <w:rFonts w:ascii="宋体" w:hAnsi="宋体" w:cs="宋体"/>
          <w:color w:val="000000"/>
          <w:kern w:val="0"/>
          <w:sz w:val="24"/>
        </w:rPr>
        <w:t>月</w:t>
      </w:r>
      <w:sdt>
        <w:sdtPr>
          <w:id w:val="270393499"/>
          <w:placeholder>
            <w:docPart w:val="DefaultPlaceholder_22675703"/>
          </w:placeholder>
          <w:richText/>
        </w:sdtPr>
        <w:sdtContent>
          <w:r>
            <w:rPr>
              <w:rFonts w:ascii="宋体" w:hAnsi="宋体" w:hint="eastAsia"/>
              <w:color w:val="000000"/>
              <w:sz w:val="24"/>
              <w:u w:val="single"/>
            </w:rPr>
            <w:t>31</w:t>
          </w:r>
        </w:sdtContent>
      </w:sdt>
      <w:r>
        <w:rPr>
          <w:rFonts w:ascii="宋体" w:hAnsi="宋体" w:cs="宋体"/>
          <w:color w:val="000000"/>
          <w:kern w:val="0"/>
          <w:sz w:val="24"/>
        </w:rPr>
        <w:t>日前向买受人交付该商品房【</w:t>
      </w:r>
      <w:bookmarkStart w:id="9" w:name="_1611560395"/>
      <w:bookmarkEnd w:id="9"/>
      <w:sdt>
        <w:sdtPr>
          <w:id w:val="79414676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及不动产权证书】（如买卖双方选择了第九条商品房交付条件第3项作为交房条件的，此处【】为必选）。</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(二)该商品房达到第九条约定的第1项和第2项交付条件后，出卖人应当在交付日期届满前</w:t>
      </w:r>
      <w:sdt>
        <w:sdtPr>
          <w:id w:val="926078731"/>
          <w:placeholder>
            <w:docPart w:val="DefaultPlaceholder_22675703"/>
          </w:placeholder>
          <w:richText/>
        </w:sdtPr>
        <w:sdtContent>
          <w:r>
            <w:rPr>
              <w:rFonts w:ascii="宋体" w:hAnsi="宋体" w:hint="eastAsia"/>
              <w:color w:val="000000"/>
              <w:sz w:val="24"/>
              <w:u w:val="single"/>
            </w:rPr>
            <w:t>15</w:t>
          </w:r>
        </w:sdtContent>
      </w:sdt>
      <w:r>
        <w:rPr>
          <w:rFonts w:ascii="宋体" w:hAnsi="宋体" w:cs="宋体"/>
          <w:color w:val="000000"/>
          <w:kern w:val="0"/>
          <w:sz w:val="24"/>
        </w:rPr>
        <w:t>日(不少于15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sdt>
        <w:sdtPr>
          <w:id w:val="194554239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一条处理；因买受人的原因导致该商品房不能按期交付的，按照第十一条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(三)查验房屋</w:t>
      </w:r>
    </w:p>
    <w:p>
      <w:pPr>
        <w:widowControl/>
        <w:spacing w:line="480" w:lineRule="auto"/>
        <w:ind w:firstLine="480"/>
        <w:jc w:val="left"/>
        <w:rPr>
          <w:rFonts w:ascii="宋体" w:hAnsi="宋体" w:cs="宋体" w:hint="eastAsia"/>
          <w:color w:val="000000"/>
          <w:kern w:val="0"/>
          <w:sz w:val="24"/>
        </w:rPr>
      </w:pPr>
      <w:r>
        <w:rPr>
          <w:color w:val="000000"/>
          <w:kern w:val="0"/>
          <w:sz w:val="24"/>
        </w:rPr>
        <w:t>1</w:t>
      </w:r>
      <w:r>
        <w:rPr>
          <w:rFonts w:hint="eastAsia"/>
          <w:color w:val="000000"/>
          <w:kern w:val="0"/>
          <w:sz w:val="24"/>
        </w:rPr>
        <w:t>、</w:t>
      </w:r>
      <w:r>
        <w:rPr>
          <w:rFonts w:hAnsi="宋体"/>
          <w:color w:val="000000"/>
          <w:kern w:val="0"/>
          <w:sz w:val="24"/>
        </w:rPr>
        <w:t xml:space="preserve"> </w:t>
      </w:r>
      <w:r>
        <w:rPr>
          <w:rFonts w:ascii="宋体" w:hAnsi="宋体" w:cs="宋体"/>
          <w:color w:val="000000"/>
          <w:kern w:val="0"/>
          <w:sz w:val="24"/>
        </w:rPr>
        <w:t>买受人有权对该商品房进行查验，出卖人不得以缴纳相关税费或者签署物业管理文件作为买受人查验和办理交付手续的前提条件（买受人应按政策规定交存首期房屋专项维修资金除外）。</w:t>
      </w:r>
    </w:p>
    <w:p>
      <w:pPr>
        <w:widowControl/>
        <w:spacing w:line="480" w:lineRule="auto"/>
        <w:ind w:firstLine="480"/>
        <w:jc w:val="left"/>
        <w:rPr>
          <w:rFonts w:ascii="宋体" w:hAnsi="宋体" w:cs="宋体"/>
          <w:color w:val="000000"/>
          <w:kern w:val="0"/>
          <w:sz w:val="24"/>
        </w:rPr>
      </w:pPr>
      <w:r>
        <w:rPr>
          <w:color w:val="000000"/>
          <w:kern w:val="0"/>
          <w:sz w:val="24"/>
        </w:rPr>
        <w:t>2</w:t>
      </w:r>
      <w:r>
        <w:rPr>
          <w:rFonts w:hint="eastAsia"/>
          <w:color w:val="000000"/>
          <w:kern w:val="0"/>
          <w:sz w:val="24"/>
        </w:rPr>
        <w:t>、</w:t>
      </w:r>
      <w:r>
        <w:rPr>
          <w:rFonts w:ascii="宋体" w:hAnsi="宋体" w:cs="宋体"/>
          <w:color w:val="000000"/>
          <w:kern w:val="0"/>
          <w:sz w:val="24"/>
        </w:rPr>
        <w:t>买受人查验的该商品房存在下列除地基基础和主体结构外的其他质量问题的，由出卖人按照有关工程和</w:t>
      </w:r>
      <w:r>
        <w:rPr>
          <w:rFonts w:ascii="宋体" w:hAnsi="宋体" w:cs="宋体" w:hint="eastAsia"/>
          <w:color w:val="000000"/>
          <w:kern w:val="0"/>
          <w:sz w:val="24"/>
        </w:rPr>
        <w:t>产品质量</w:t>
      </w:r>
      <w:r>
        <w:rPr>
          <w:rFonts w:ascii="宋体" w:hAnsi="宋体" w:cs="宋体"/>
          <w:color w:val="000000"/>
          <w:kern w:val="0"/>
          <w:sz w:val="24"/>
        </w:rPr>
        <w:t>规范、标准自查验次日起</w:t>
      </w:r>
      <w:sdt>
        <w:sdtPr>
          <w:id w:val="1118280153"/>
          <w:placeholder>
            <w:docPart w:val="DefaultPlaceholder_22675703"/>
          </w:placeholder>
          <w:richText/>
        </w:sdtPr>
        <w:sdtContent>
          <w:r>
            <w:rPr>
              <w:rFonts w:ascii="宋体" w:hAnsi="宋体" w:hint="eastAsia"/>
              <w:color w:val="000000"/>
              <w:sz w:val="24"/>
              <w:u w:val="single"/>
            </w:rPr>
            <w:t>90</w:t>
          </w:r>
        </w:sdtContent>
      </w:sdt>
      <w:r>
        <w:rPr>
          <w:rFonts w:ascii="宋体" w:hAnsi="宋体" w:cs="宋体"/>
          <w:color w:val="000000"/>
          <w:kern w:val="0"/>
          <w:sz w:val="24"/>
        </w:rPr>
        <w:t>日内负责修复，并承担修复费用，修复后再行交付。</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)屋面、墙面、地面渗漏或开裂等；</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)管道堵塞；</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)门窗翘裂、五金件损坏；</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)灯具、电器等电气设备不能正常使用；</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color w:val="000000"/>
          <w:kern w:val="0"/>
          <w:sz w:val="24"/>
        </w:rPr>
        <w:t>)</w:t>
      </w:r>
      <w:sdt>
        <w:sdtPr>
          <w:id w:val="108832218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6</w:t>
      </w:r>
      <w:r>
        <w:rPr>
          <w:rFonts w:ascii="宋体" w:hAnsi="宋体" w:cs="宋体"/>
          <w:color w:val="000000"/>
          <w:kern w:val="0"/>
          <w:sz w:val="24"/>
        </w:rPr>
        <w:t>)</w:t>
      </w:r>
      <w:sdt>
        <w:sdtPr>
          <w:id w:val="174566192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买受人查验该商品房无异议的，双方应当签署验房单。在商品房正式交付时再签署商品房交接单。</w:t>
      </w:r>
    </w:p>
    <w:p>
      <w:pPr>
        <w:widowControl/>
        <w:spacing w:line="480" w:lineRule="auto"/>
        <w:jc w:val="left"/>
        <w:rPr>
          <w:rFonts w:ascii="宋体" w:hAnsi="宋体" w:cs="宋体"/>
          <w:b/>
          <w:color w:val="000000"/>
          <w:kern w:val="0"/>
          <w:sz w:val="24"/>
        </w:rPr>
      </w:pPr>
      <w:r>
        <w:rPr>
          <w:rFonts w:ascii="黑体" w:eastAsia="黑体" w:hAnsi="宋体" w:cs="宋体" w:hint="eastAsia"/>
          <w:color w:val="000000"/>
          <w:kern w:val="0"/>
          <w:sz w:val="24"/>
        </w:rPr>
        <w:t>　　</w:t>
      </w:r>
      <w:r>
        <w:rPr>
          <w:rFonts w:ascii="宋体" w:hAnsi="宋体" w:cs="宋体" w:hint="eastAsia"/>
          <w:b/>
          <w:color w:val="000000"/>
          <w:kern w:val="0"/>
          <w:sz w:val="24"/>
        </w:rPr>
        <w:t xml:space="preserve">第十一条  </w:t>
      </w:r>
      <w:r>
        <w:rPr>
          <w:rFonts w:ascii="宋体" w:hAnsi="宋体" w:cs="宋体"/>
          <w:b/>
          <w:color w:val="000000"/>
          <w:kern w:val="0"/>
          <w:sz w:val="24"/>
        </w:rPr>
        <w:t>逾期交付责任</w:t>
      </w:r>
    </w:p>
    <w:p>
      <w:pPr>
        <w:widowControl/>
        <w:spacing w:line="480" w:lineRule="auto"/>
        <w:jc w:val="left"/>
        <w:rPr>
          <w:rFonts w:ascii="宋体" w:hAnsi="宋体" w:cs="宋体"/>
          <w:color w:val="000000"/>
          <w:kern w:val="0"/>
          <w:sz w:val="24"/>
        </w:rPr>
      </w:pPr>
      <w:r>
        <w:rPr>
          <w:rFonts w:ascii="宋体" w:hAnsi="宋体" w:cs="宋体"/>
          <w:color w:val="000000"/>
          <w:kern w:val="0"/>
          <w:sz w:val="24"/>
        </w:rPr>
        <w:t>　　除不可抗力外，出卖人未按照第十条约定的时间将该商品房交付买受人的，双方同意按照下列第</w:t>
      </w:r>
      <w:sdt>
        <w:sdtPr>
          <w:id w:val="78402679"/>
          <w:placeholder>
            <w:docPart w:val="DefaultPlaceholder_22675703"/>
          </w:placeholder>
          <w:richText/>
        </w:sdtPr>
        <w:sdtContent>
          <w:r>
            <w:rPr>
              <w:rFonts w:ascii="宋体" w:hAnsi="宋体" w:hint="eastAsia"/>
              <w:color w:val="000000"/>
              <w:sz w:val="24"/>
              <w:u w:val="single"/>
            </w:rPr>
            <w:t>3</w:t>
          </w:r>
        </w:sdtContent>
      </w:sdt>
      <w:r>
        <w:rPr>
          <w:rFonts w:ascii="宋体" w:hAnsi="宋体" w:cs="宋体"/>
          <w:color w:val="000000"/>
          <w:kern w:val="0"/>
          <w:sz w:val="24"/>
        </w:rPr>
        <w:t>种方式处理：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hint="eastAsia"/>
          <w:color w:val="000000"/>
          <w:kern w:val="0"/>
          <w:sz w:val="24"/>
        </w:rPr>
        <w:t>、</w:t>
      </w:r>
      <w:r>
        <w:rPr>
          <w:rFonts w:ascii="宋体" w:hAnsi="宋体" w:cs="宋体"/>
          <w:color w:val="000000"/>
          <w:kern w:val="0"/>
          <w:sz w:val="24"/>
        </w:rPr>
        <w:t>按照逾期时间，分别处理((</w:t>
      </w:r>
      <w:r>
        <w:rPr>
          <w:color w:val="000000"/>
          <w:kern w:val="0"/>
          <w:sz w:val="24"/>
        </w:rPr>
        <w:t>1</w:t>
      </w:r>
      <w:r>
        <w:rPr>
          <w:rFonts w:ascii="宋体" w:hAnsi="宋体" w:cs="宋体"/>
          <w:color w:val="000000"/>
          <w:kern w:val="0"/>
          <w:sz w:val="24"/>
        </w:rPr>
        <w:t>)和(</w:t>
      </w:r>
      <w:r>
        <w:rPr>
          <w:color w:val="000000"/>
          <w:kern w:val="0"/>
          <w:sz w:val="24"/>
        </w:rPr>
        <w:t>2</w:t>
      </w:r>
      <w:r>
        <w:rPr>
          <w:rFonts w:ascii="宋体" w:hAnsi="宋体" w:cs="宋体"/>
          <w:color w:val="000000"/>
          <w:kern w:val="0"/>
          <w:sz w:val="24"/>
        </w:rPr>
        <w:t>)不作累加) 。</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)逾期在</w:t>
      </w:r>
      <w:sdt>
        <w:sdtPr>
          <w:id w:val="192569449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日之内(该期限应当不多于第八条第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)项中的期限)，自第十条约定的交付期限届满之次日起至实际交付之日止，出卖人按日计算向买受人支付全部房价款万分之</w:t>
      </w:r>
      <w:sdt>
        <w:sdtPr>
          <w:id w:val="160438042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的违约金(该违约金比率应当不低于第八条第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)项中的比率)。</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)逾期超过</w:t>
      </w:r>
      <w:sdt>
        <w:sdtPr>
          <w:id w:val="70868494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日(该期限应当与本条第(</w:t>
      </w:r>
      <w:r>
        <w:rPr>
          <w:color w:val="000000"/>
          <w:kern w:val="0"/>
          <w:sz w:val="24"/>
        </w:rPr>
        <w:t>1</w:t>
      </w:r>
      <w:r>
        <w:rPr>
          <w:rFonts w:ascii="宋体" w:hAnsi="宋体" w:cs="宋体"/>
          <w:color w:val="000000"/>
          <w:kern w:val="0"/>
          <w:sz w:val="24"/>
        </w:rPr>
        <w:t>)项中的期限相同)后，买受人有权解除合同。买受人解除合同的，应当书面通知出卖人。出卖人应当自解除合同通知送达之日起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71826235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%(不低于中国人民银行公布的同期贷款基准利率)计算给付利息；同时，出卖人按照全部房价款的</w:t>
      </w:r>
      <w:sdt>
        <w:sdtPr>
          <w:id w:val="178237247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%向买受人支付违约金。</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买受人要求继续履行合同的，合同继续履行，出卖人按日计算向买受人支付全部房价款万分之</w:t>
      </w:r>
      <w:sdt>
        <w:sdtPr>
          <w:id w:val="155531445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(该比率应当不低于本条第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)项中的比率)的违约金。</w:t>
      </w:r>
    </w:p>
    <w:p>
      <w:pPr>
        <w:widowControl/>
        <w:spacing w:line="480" w:lineRule="auto"/>
        <w:ind w:firstLine="480" w:firstLineChars="200"/>
        <w:jc w:val="left"/>
        <w:rPr>
          <w:color w:val="000000"/>
          <w:kern w:val="0"/>
          <w:sz w:val="24"/>
        </w:rPr>
      </w:pPr>
      <w:r>
        <w:rPr>
          <w:rFonts w:ascii="宋体" w:hAnsi="宋体" w:cs="宋体" w:hint="eastAsia"/>
          <w:color w:val="000000"/>
          <w:kern w:val="0"/>
          <w:sz w:val="24"/>
        </w:rPr>
        <w:t>2、</w:t>
      </w:r>
      <w:r>
        <w:rPr>
          <w:rFonts w:hAnsi="宋体" w:hint="eastAsia"/>
          <w:color w:val="000000"/>
          <w:kern w:val="0"/>
          <w:sz w:val="24"/>
        </w:rPr>
        <w:t>因买受人原因导致该商品房未能按期交付的，出卖人不承担违约责任。双方同意按照以下方式处理：</w:t>
      </w:r>
    </w:p>
    <w:p>
      <w:pPr>
        <w:widowControl/>
        <w:spacing w:line="480" w:lineRule="auto"/>
        <w:jc w:val="left"/>
        <w:rPr>
          <w:color w:val="000000"/>
          <w:kern w:val="0"/>
          <w:sz w:val="24"/>
        </w:rPr>
      </w:pPr>
      <w:r>
        <w:rPr>
          <w:rFonts w:hAnsi="宋体" w:hint="eastAsia"/>
          <w:color w:val="000000"/>
          <w:kern w:val="0"/>
          <w:sz w:val="24"/>
        </w:rPr>
        <w:t>　　</w:t>
      </w:r>
      <w:r>
        <w:rPr>
          <w:color w:val="000000"/>
          <w:kern w:val="0"/>
          <w:sz w:val="24"/>
        </w:rPr>
        <w:t xml:space="preserve">(1) </w:t>
      </w:r>
      <w:sdt>
        <w:sdtPr>
          <w:id w:val="1383093123"/>
          <w:placeholder>
            <w:docPart w:val="DefaultPlaceholder_22675703"/>
          </w:placeholder>
          <w:richText/>
        </w:sdtPr>
        <w:sdtContent>
          <w:r>
            <w:rPr>
              <w:color w:val="000000"/>
              <w:kern w:val="0"/>
              <w:sz w:val="24"/>
              <w:u w:val="single"/>
            </w:rPr>
            <w:t xml:space="preserve"> ×</w:t>
          </w:r>
        </w:sdtContent>
      </w:sdt>
      <w:r>
        <w:rPr>
          <w:rFonts w:hAnsi="宋体" w:hint="eastAsia"/>
          <w:color w:val="000000"/>
          <w:kern w:val="0"/>
          <w:sz w:val="24"/>
        </w:rPr>
        <w:t>；</w:t>
      </w:r>
    </w:p>
    <w:p>
      <w:pPr>
        <w:widowControl/>
        <w:spacing w:line="480" w:lineRule="auto"/>
        <w:jc w:val="left"/>
        <w:rPr>
          <w:color w:val="000000"/>
          <w:kern w:val="0"/>
          <w:sz w:val="24"/>
        </w:rPr>
      </w:pPr>
      <w:r>
        <w:rPr>
          <w:rFonts w:hAnsi="宋体" w:hint="eastAsia"/>
          <w:color w:val="000000"/>
          <w:kern w:val="0"/>
          <w:sz w:val="24"/>
        </w:rPr>
        <w:t>　　</w:t>
      </w:r>
      <w:r>
        <w:rPr>
          <w:color w:val="000000"/>
          <w:kern w:val="0"/>
          <w:sz w:val="24"/>
        </w:rPr>
        <w:t xml:space="preserve">(2) </w:t>
      </w:r>
      <w:sdt>
        <w:sdtPr>
          <w:id w:val="1693816508"/>
          <w:placeholder>
            <w:docPart w:val="DefaultPlaceholder_22675703"/>
          </w:placeholder>
          <w:richText/>
        </w:sdtPr>
        <w:sdtContent>
          <w:r>
            <w:rPr>
              <w:color w:val="000000"/>
              <w:kern w:val="0"/>
              <w:sz w:val="24"/>
              <w:u w:val="single"/>
            </w:rPr>
            <w:t xml:space="preserve"> ×</w:t>
          </w:r>
        </w:sdtContent>
      </w:sdt>
      <w:r>
        <w:rPr>
          <w:rFonts w:hAnsi="宋体" w:hint="eastAsia"/>
          <w:color w:val="000000"/>
          <w:kern w:val="0"/>
          <w:sz w:val="24"/>
        </w:rPr>
        <w:t>。</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3、</w:t>
      </w:r>
      <w:sdt>
        <w:sdtPr>
          <w:id w:val="1446904072"/>
          <w:placeholder>
            <w:docPart w:val="DefaultPlaceholder_22675703"/>
          </w:placeholder>
          <w:richText/>
        </w:sdtPr>
        <w:sdtContent>
          <w:r>
            <w:rPr>
              <w:rFonts w:ascii="宋体" w:hAnsi="宋体" w:hint="eastAsia"/>
              <w:color w:val="000000"/>
              <w:sz w:val="24"/>
              <w:u w:val="single"/>
            </w:rPr>
            <w:t>详情请见附件十一补充协议第四条</w:t>
          </w:r>
        </w:sdtContent>
      </w:sdt>
      <w:r>
        <w:rPr>
          <w:rFonts w:ascii="宋体" w:hAnsi="宋体" w:cs="宋体"/>
          <w:color w:val="000000"/>
          <w:kern w:val="0"/>
          <w:sz w:val="24"/>
        </w:rPr>
        <w:t>。</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第五章  面积差异和层高差异的处理方式</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第十二条  </w:t>
      </w:r>
      <w:r>
        <w:rPr>
          <w:rFonts w:ascii="宋体" w:hAnsi="宋体" w:cs="宋体"/>
          <w:b/>
          <w:color w:val="000000"/>
          <w:kern w:val="0"/>
          <w:sz w:val="24"/>
        </w:rPr>
        <w:t>面积差异处理</w:t>
      </w:r>
    </w:p>
    <w:p>
      <w:pPr>
        <w:widowControl/>
        <w:spacing w:line="480" w:lineRule="auto"/>
        <w:rPr>
          <w:rFonts w:ascii="宋体" w:hAnsi="宋体" w:cs="宋体"/>
          <w:color w:val="000000"/>
          <w:kern w:val="0"/>
          <w:sz w:val="24"/>
        </w:rPr>
      </w:pPr>
      <w:r>
        <w:rPr>
          <w:rFonts w:ascii="宋体" w:hAnsi="宋体" w:cs="宋体"/>
          <w:color w:val="000000"/>
          <w:kern w:val="0"/>
          <w:sz w:val="24"/>
        </w:rPr>
        <w:t>　　该商品房达到第九条约定的第1项和第2项交付条件后，出卖人应当向买受人出示房屋测绘报告，并向买受人提供该商品房的面积实测数据(以下简称实测面积)。实测面积与第三条载明的预测面积</w:t>
      </w:r>
      <w:r>
        <w:rPr>
          <w:rFonts w:ascii="宋体" w:hAnsi="宋体" w:cs="宋体" w:hint="eastAsia"/>
          <w:color w:val="000000"/>
          <w:kern w:val="0"/>
          <w:sz w:val="24"/>
        </w:rPr>
        <w:t>存在差异</w:t>
      </w:r>
      <w:r>
        <w:rPr>
          <w:rFonts w:ascii="宋体" w:hAnsi="宋体" w:cs="宋体"/>
          <w:color w:val="000000"/>
          <w:kern w:val="0"/>
          <w:sz w:val="24"/>
        </w:rPr>
        <w:t>的，双方同意按照第</w:t>
      </w:r>
      <w:sdt>
        <w:sdtPr>
          <w:id w:val="1746217697"/>
          <w:placeholder>
            <w:docPart w:val="DefaultPlaceholder_22675703"/>
          </w:placeholder>
          <w:richText/>
        </w:sdtPr>
        <w:sdtContent>
          <w:r>
            <w:rPr>
              <w:rFonts w:ascii="宋体" w:hAnsi="宋体" w:hint="eastAsia"/>
              <w:color w:val="000000"/>
              <w:sz w:val="24"/>
              <w:u w:val="single"/>
            </w:rPr>
            <w:t>4</w:t>
          </w:r>
        </w:sdtContent>
      </w:sdt>
      <w:r>
        <w:rPr>
          <w:rFonts w:ascii="宋体" w:hAnsi="宋体" w:cs="宋体"/>
          <w:color w:val="000000"/>
          <w:kern w:val="0"/>
          <w:sz w:val="24"/>
        </w:rPr>
        <w:t>种方式处理。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根据第六条按照套内建筑面积计价的约定，双方同意按照下列原则处理：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)套内建筑面积误差比绝对值在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%)的，据实结算房价款；</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)套内建筑面积误差比绝对值超出</w:t>
      </w:r>
      <w:r>
        <w:rPr>
          <w:color w:val="000000"/>
          <w:kern w:val="0"/>
          <w:sz w:val="24"/>
        </w:rPr>
        <w:t>3</w:t>
      </w:r>
      <w:r>
        <w:rPr>
          <w:rFonts w:ascii="宋体" w:hAnsi="宋体" w:cs="宋体"/>
          <w:color w:val="000000"/>
          <w:kern w:val="0"/>
          <w:sz w:val="24"/>
        </w:rPr>
        <w:t>%时，买受人有权解除合同。</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218490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w:t>
      </w:r>
    </w:p>
    <w:p>
      <w:pPr>
        <w:widowControl/>
        <w:spacing w:line="480" w:lineRule="auto"/>
        <w:rPr>
          <w:rFonts w:ascii="宋体" w:hAnsi="宋体" w:cs="宋体" w:hint="eastAsia"/>
          <w:color w:val="000000"/>
          <w:kern w:val="0"/>
          <w:sz w:val="24"/>
        </w:rPr>
      </w:pPr>
      <w:r>
        <w:rPr>
          <w:rFonts w:ascii="宋体" w:hAnsi="宋体" w:cs="宋体"/>
          <w:color w:val="000000"/>
          <w:kern w:val="0"/>
          <w:sz w:val="24"/>
        </w:rPr>
        <w:t>　　买受人选择不解除合同的，实测套内建筑面积大于预测套内建筑面积时，套内建筑面积误差比在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%)部分的房价款由买受人补足；超出</w:t>
      </w:r>
      <w:r>
        <w:rPr>
          <w:color w:val="000000"/>
          <w:kern w:val="0"/>
          <w:sz w:val="24"/>
        </w:rPr>
        <w:t>3</w:t>
      </w:r>
      <w:r>
        <w:rPr>
          <w:rFonts w:ascii="宋体" w:hAnsi="宋体" w:cs="宋体"/>
          <w:color w:val="000000"/>
          <w:kern w:val="0"/>
          <w:sz w:val="24"/>
        </w:rPr>
        <w:t>% 部分的房价款由出卖人承担，产权归买受人所有。实测套内建筑面积小于预测套内建筑面积时，套内建筑面积误差比绝对值在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%)部分的房价款由出卖人返还买受人；绝对值超出3%部分的房价款由出卖人双倍返还买受人。</w:t>
      </w:r>
    </w:p>
    <w:p>
      <w:pPr>
        <w:widowControl/>
        <w:spacing w:line="560" w:lineRule="exact"/>
        <w:ind w:firstLine="420"/>
        <w:jc w:val="left"/>
        <w:rPr>
          <w:rFonts w:ascii="宋体" w:hAnsi="宋体" w:cs="宋体" w:hint="eastAsia"/>
          <w:color w:val="000000"/>
          <w:kern w:val="0"/>
          <w:sz w:val="24"/>
        </w:rPr>
      </w:pPr>
      <w:r>
        <w:rPr>
          <w:rFonts w:ascii="宋体" w:hAnsi="宋体" w:cs="宋体"/>
          <w:color w:val="000000"/>
          <w:kern w:val="0"/>
          <w:sz w:val="24"/>
        </w:rPr>
        <w:t>套内建筑面积误差比=（实测套内建筑面积-预测套内建筑面积）除以预测套内建筑面积×100%</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根据第六条按照建筑面积计价的约定，双方同意按照下列原则处理：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)建筑面积、套内建筑面积误差比绝对值均在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%)的，根据实测建筑面积结算房价款；</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)建筑面积、套内建筑面积误差比绝对值其中有一项超出</w:t>
      </w:r>
      <w:r>
        <w:rPr>
          <w:color w:val="000000"/>
          <w:kern w:val="0"/>
          <w:sz w:val="24"/>
        </w:rPr>
        <w:t>3</w:t>
      </w:r>
      <w:r>
        <w:rPr>
          <w:rFonts w:ascii="宋体" w:hAnsi="宋体" w:cs="宋体"/>
          <w:color w:val="000000"/>
          <w:kern w:val="0"/>
          <w:sz w:val="24"/>
        </w:rPr>
        <w:t>%时，买受人有权解除合同。</w:t>
      </w:r>
    </w:p>
    <w:p>
      <w:pPr>
        <w:widowControl/>
        <w:spacing w:line="480" w:lineRule="auto"/>
        <w:ind w:firstLine="480"/>
        <w:jc w:val="distribute"/>
        <w:rPr>
          <w:rFonts w:ascii="宋体" w:hAnsi="宋体" w:cs="宋体" w:hint="eastAsia"/>
          <w:color w:val="000000"/>
          <w:kern w:val="0"/>
          <w:sz w:val="24"/>
        </w:rPr>
      </w:pPr>
      <w:r>
        <w:rPr>
          <w:rFonts w:ascii="宋体" w:hAnsi="宋体" w:cs="宋体"/>
          <w:color w:val="000000"/>
          <w:kern w:val="0"/>
          <w:sz w:val="24"/>
        </w:rPr>
        <w:t>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39750905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w:t>
      </w:r>
    </w:p>
    <w:p>
      <w:pPr>
        <w:widowControl/>
        <w:spacing w:line="480" w:lineRule="auto"/>
        <w:ind w:firstLine="480" w:firstLineChars="200"/>
        <w:rPr>
          <w:rFonts w:ascii="宋体" w:hAnsi="宋体" w:cs="宋体"/>
          <w:color w:val="000000"/>
          <w:kern w:val="0"/>
          <w:sz w:val="24"/>
        </w:rPr>
      </w:pPr>
      <w:r>
        <w:rPr>
          <w:rFonts w:ascii="宋体" w:hAnsi="宋体" w:cs="宋体"/>
          <w:color w:val="000000"/>
          <w:kern w:val="0"/>
          <w:sz w:val="24"/>
        </w:rPr>
        <w:t>买受人选择不解除合同的，实测建筑面积大于预测建筑面积时，建筑面积误差比在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%)部分的房价款由买受人补足，超出</w:t>
      </w:r>
      <w:r>
        <w:rPr>
          <w:color w:val="000000"/>
          <w:kern w:val="0"/>
          <w:sz w:val="24"/>
        </w:rPr>
        <w:t>3</w:t>
      </w:r>
      <w:r>
        <w:rPr>
          <w:rFonts w:ascii="宋体" w:hAnsi="宋体" w:cs="宋体"/>
          <w:color w:val="000000"/>
          <w:kern w:val="0"/>
          <w:sz w:val="24"/>
        </w:rPr>
        <w:t>%部分的房价款由出卖人承担，产权归买受人所有。实测建筑面积小于预测建筑面积时，建筑面积误差比绝对值在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%)部分的房价款由出卖人返还买受人；绝对值超出</w:t>
      </w:r>
      <w:r>
        <w:rPr>
          <w:color w:val="000000"/>
          <w:kern w:val="0"/>
          <w:sz w:val="24"/>
        </w:rPr>
        <w:t>3</w:t>
      </w:r>
      <w:r>
        <w:rPr>
          <w:rFonts w:ascii="宋体" w:hAnsi="宋体" w:cs="宋体"/>
          <w:color w:val="000000"/>
          <w:kern w:val="0"/>
          <w:sz w:val="24"/>
        </w:rPr>
        <w:t>%部分的房价款由出卖人双倍返还买受人。</w:t>
      </w:r>
    </w:p>
    <w:p>
      <w:pPr>
        <w:widowControl/>
        <w:spacing w:line="560" w:lineRule="exact"/>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建筑面积误差比</w:t>
      </w:r>
      <w:r>
        <w:rPr>
          <w:rFonts w:ascii="宋体" w:hAnsi="宋体" w:cs="宋体"/>
          <w:color w:val="000000"/>
          <w:kern w:val="0"/>
          <w:sz w:val="24"/>
        </w:rPr>
        <w:t>= (实测建筑面积-预测建筑面积)除以预测建筑面积 ×100%</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)因设计变更造成面积差异，双方不解除合同的，应当签署补充协议。</w:t>
      </w:r>
    </w:p>
    <w:p>
      <w:pPr>
        <w:widowControl/>
        <w:spacing w:line="480" w:lineRule="auto"/>
        <w:ind w:firstLine="480"/>
        <w:rPr>
          <w:rFonts w:ascii="宋体" w:hAnsi="宋体" w:cs="宋体" w:hint="eastAsia"/>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pPr>
        <w:widowControl/>
        <w:spacing w:line="480" w:lineRule="auto"/>
        <w:ind w:firstLine="480"/>
        <w:rPr>
          <w:rFonts w:ascii="宋体" w:hAnsi="宋体" w:cs="宋体"/>
          <w:color w:val="000000"/>
          <w:kern w:val="0"/>
          <w:sz w:val="24"/>
        </w:rPr>
      </w:pPr>
      <w:sdt>
        <w:sdtPr>
          <w:id w:val="33452945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ind w:firstLine="480"/>
        <w:rPr>
          <w:rFonts w:ascii="宋体" w:hAnsi="宋体" w:cs="宋体" w:hint="eastAsia"/>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双方自行约定：</w:t>
      </w:r>
    </w:p>
    <w:sdt>
      <w:sdtPr>
        <w:id w:val="2137175158"/>
        <w:placeholder>
          <w:docPart w:val="DefaultPlaceholder_22675703"/>
        </w:placeholder>
        <w:richText/>
      </w:sdtPr>
      <w:sdtContent>
        <w:p>
          <w:pPr>
            <w:ind w:firstLine="480" w:firstLineChars="200"/>
            <w:rPr>
              <w:ins w:id="10" w:author="admin" w:date="2022-04-29T11:27:00Z"/>
              <w:rFonts w:ascii="宋体" w:hAnsi="Calibri" w:cs="宋体"/>
              <w:b/>
              <w:bCs/>
              <w:color w:val="000000"/>
              <w:sz w:val="24"/>
              <w:u w:val="single"/>
            </w:rPr>
          </w:pPr>
          <w:ins w:id="11" w:author="admin" w:date="2022-04-29T11:27:00Z">
            <w:r>
              <w:rPr>
                <w:rFonts w:ascii="宋体" w:hAnsi="宋体" w:cs="宋体" w:hint="eastAsia"/>
                <w:b/>
                <w:bCs/>
                <w:color w:val="000000"/>
                <w:sz w:val="24"/>
                <w:u w:val="single"/>
              </w:rPr>
              <w:t>（</w:t>
            </w:r>
          </w:ins>
          <w:ins w:id="12" w:author="admin" w:date="2022-04-29T11:27:00Z">
            <w:r>
              <w:rPr>
                <w:rFonts w:ascii="宋体" w:hAnsi="宋体" w:cs="宋体"/>
                <w:b/>
                <w:bCs/>
                <w:color w:val="000000"/>
                <w:sz w:val="24"/>
                <w:u w:val="single"/>
              </w:rPr>
              <w:t>1</w:t>
            </w:r>
          </w:ins>
          <w:ins w:id="13" w:author="admin" w:date="2022-04-29T11:27:00Z">
            <w:r>
              <w:rPr>
                <w:rFonts w:ascii="宋体" w:hAnsi="宋体" w:cs="宋体" w:hint="eastAsia"/>
                <w:b/>
                <w:bCs/>
                <w:color w:val="000000"/>
                <w:sz w:val="24"/>
                <w:u w:val="single"/>
              </w:rPr>
              <w:t>）面积误差比绝对值在</w:t>
            </w:r>
          </w:ins>
          <w:ins w:id="14" w:author="admin" w:date="2022-04-29T11:27:00Z">
            <w:r>
              <w:rPr>
                <w:rFonts w:ascii="宋体" w:hAnsi="宋体" w:cs="宋体"/>
                <w:b/>
                <w:bCs/>
                <w:color w:val="000000"/>
                <w:sz w:val="24"/>
                <w:u w:val="single"/>
              </w:rPr>
              <w:t>3</w:t>
            </w:r>
          </w:ins>
          <w:ins w:id="15" w:author="admin" w:date="2022-04-29T11:27:00Z">
            <w:r>
              <w:rPr>
                <w:rFonts w:ascii="宋体" w:hAnsi="宋体" w:cs="宋体" w:hint="eastAsia"/>
                <w:b/>
                <w:bCs/>
                <w:color w:val="000000"/>
                <w:sz w:val="24"/>
                <w:u w:val="single"/>
              </w:rPr>
              <w:t>％以内（含</w:t>
            </w:r>
          </w:ins>
          <w:ins w:id="16" w:author="admin" w:date="2022-04-29T11:27:00Z">
            <w:r>
              <w:rPr>
                <w:rFonts w:ascii="宋体" w:hAnsi="宋体" w:cs="宋体"/>
                <w:b/>
                <w:bCs/>
                <w:color w:val="000000"/>
                <w:sz w:val="24"/>
                <w:u w:val="single"/>
              </w:rPr>
              <w:t>3</w:t>
            </w:r>
          </w:ins>
          <w:ins w:id="17" w:author="admin" w:date="2022-04-29T11:27:00Z">
            <w:r>
              <w:rPr>
                <w:rFonts w:ascii="宋体" w:hAnsi="宋体" w:cs="宋体" w:hint="eastAsia"/>
                <w:b/>
                <w:bCs/>
                <w:color w:val="000000"/>
                <w:sz w:val="24"/>
                <w:u w:val="single"/>
              </w:rPr>
              <w:t>％）时，按该商品房单价据实结算房款；</w:t>
            </w:r>
          </w:ins>
        </w:p>
        <w:p>
          <w:pPr>
            <w:ind w:firstLine="480" w:firstLineChars="200"/>
            <w:rPr>
              <w:ins w:id="18" w:author="admin" w:date="2022-04-29T11:27:00Z"/>
              <w:rFonts w:ascii="宋体" w:hAnsi="Calibri"/>
              <w:b/>
              <w:bCs/>
              <w:color w:val="000000"/>
              <w:sz w:val="24"/>
              <w:u w:val="single"/>
            </w:rPr>
          </w:pPr>
          <w:ins w:id="19" w:author="admin" w:date="2022-04-29T11:27:00Z">
            <w:r>
              <w:rPr>
                <w:rFonts w:ascii="宋体" w:hAnsi="宋体" w:hint="eastAsia"/>
                <w:b/>
                <w:bCs/>
                <w:color w:val="000000"/>
                <w:sz w:val="24"/>
                <w:u w:val="single"/>
              </w:rPr>
              <w:t>（</w:t>
            </w:r>
          </w:ins>
          <w:ins w:id="20" w:author="admin" w:date="2022-04-29T11:27:00Z">
            <w:r>
              <w:rPr>
                <w:rFonts w:ascii="宋体" w:hAnsi="宋体"/>
                <w:b/>
                <w:bCs/>
                <w:color w:val="000000"/>
                <w:sz w:val="24"/>
                <w:u w:val="single"/>
              </w:rPr>
              <w:t>2</w:t>
            </w:r>
          </w:ins>
          <w:ins w:id="21" w:author="admin" w:date="2022-04-29T11:27:00Z">
            <w:r>
              <w:rPr>
                <w:rFonts w:ascii="宋体" w:hAnsi="宋体" w:hint="eastAsia"/>
                <w:b/>
                <w:bCs/>
                <w:color w:val="000000"/>
                <w:sz w:val="24"/>
                <w:u w:val="single"/>
              </w:rPr>
              <w:t>）面积误差比绝对值超出</w:t>
            </w:r>
          </w:ins>
          <w:ins w:id="22" w:author="admin" w:date="2022-04-29T11:27:00Z">
            <w:r>
              <w:rPr>
                <w:rFonts w:ascii="宋体" w:hAnsi="宋体"/>
                <w:b/>
                <w:bCs/>
                <w:color w:val="000000"/>
                <w:sz w:val="24"/>
                <w:u w:val="single"/>
              </w:rPr>
              <w:t>3</w:t>
            </w:r>
          </w:ins>
          <w:ins w:id="23" w:author="admin" w:date="2022-04-29T11:27:00Z">
            <w:r>
              <w:rPr>
                <w:rFonts w:ascii="宋体" w:hAnsi="宋体" w:hint="eastAsia"/>
                <w:b/>
                <w:bCs/>
                <w:color w:val="000000"/>
                <w:sz w:val="24"/>
                <w:u w:val="single"/>
              </w:rPr>
              <w:t>％时，买受人同意不退房。实测面积大于合同约定面积的，面积误差比在</w:t>
            </w:r>
          </w:ins>
          <w:ins w:id="24" w:author="admin" w:date="2022-04-29T11:27:00Z">
            <w:r>
              <w:rPr>
                <w:rFonts w:ascii="宋体" w:hAnsi="宋体"/>
                <w:b/>
                <w:bCs/>
                <w:color w:val="000000"/>
                <w:sz w:val="24"/>
                <w:u w:val="single"/>
              </w:rPr>
              <w:t>3</w:t>
            </w:r>
          </w:ins>
          <w:ins w:id="25" w:author="admin" w:date="2022-04-29T11:27:00Z">
            <w:r>
              <w:rPr>
                <w:rFonts w:ascii="宋体" w:hAnsi="宋体" w:hint="eastAsia"/>
                <w:b/>
                <w:bCs/>
                <w:color w:val="000000"/>
                <w:sz w:val="24"/>
                <w:u w:val="single"/>
              </w:rPr>
              <w:t>％以内（含</w:t>
            </w:r>
          </w:ins>
          <w:ins w:id="26" w:author="admin" w:date="2022-04-29T11:27:00Z">
            <w:r>
              <w:rPr>
                <w:rFonts w:ascii="宋体" w:hAnsi="宋体"/>
                <w:b/>
                <w:bCs/>
                <w:color w:val="000000"/>
                <w:sz w:val="24"/>
                <w:u w:val="single"/>
              </w:rPr>
              <w:t>3</w:t>
            </w:r>
          </w:ins>
          <w:ins w:id="27" w:author="admin" w:date="2022-04-29T11:27:00Z">
            <w:r>
              <w:rPr>
                <w:rFonts w:ascii="宋体" w:hAnsi="宋体" w:hint="eastAsia"/>
                <w:b/>
                <w:bCs/>
                <w:color w:val="000000"/>
                <w:sz w:val="24"/>
                <w:u w:val="single"/>
              </w:rPr>
              <w:t>％）部分的房款由买受人按照合同单价补足，面积误差比超过</w:t>
            </w:r>
          </w:ins>
          <w:ins w:id="28" w:author="admin" w:date="2022-04-29T11:27:00Z">
            <w:r>
              <w:rPr>
                <w:rFonts w:ascii="宋体" w:hAnsi="宋体"/>
                <w:b/>
                <w:bCs/>
                <w:color w:val="000000"/>
                <w:sz w:val="24"/>
                <w:u w:val="single"/>
              </w:rPr>
              <w:t>3</w:t>
            </w:r>
          </w:ins>
          <w:ins w:id="29" w:author="admin" w:date="2022-04-29T11:27:00Z">
            <w:r>
              <w:rPr>
                <w:rFonts w:ascii="宋体" w:hAnsi="宋体" w:hint="eastAsia"/>
                <w:b/>
                <w:bCs/>
                <w:color w:val="000000"/>
                <w:sz w:val="24"/>
                <w:u w:val="single"/>
              </w:rPr>
              <w:t>％部分的房款买受人不予承担，但产权归买受人；实测面积小于合同约定面积的，面积不足部分的房款由出卖人按合同单价不计利息返还买受人。</w:t>
            </w:r>
          </w:ins>
        </w:p>
        <w:p>
          <w:pPr>
            <w:widowControl/>
            <w:spacing w:line="240" w:lineRule="exact"/>
            <w:jc w:val="left"/>
            <w:rPr>
              <w:ins w:id="30" w:author="admin" w:date="2022-04-29T11:27:00Z"/>
              <w:rFonts w:ascii="宋体" w:hAnsi="Calibri" w:cs="Arial"/>
              <w:b/>
              <w:bCs/>
              <w:color w:val="000000"/>
              <w:kern w:val="0"/>
              <w:sz w:val="24"/>
              <w:u w:val="single"/>
            </w:rPr>
          </w:pPr>
        </w:p>
        <w:p>
          <w:pPr>
            <w:widowControl/>
            <w:spacing w:line="240" w:lineRule="exact"/>
            <w:ind w:left="1260" w:firstLine="1380" w:leftChars="600" w:firstLineChars="575"/>
            <w:jc w:val="left"/>
            <w:rPr>
              <w:ins w:id="31" w:author="admin" w:date="2022-04-29T11:27:00Z"/>
              <w:rFonts w:ascii="宋体" w:hAnsi="Calibri" w:cs="Arial"/>
              <w:b/>
              <w:bCs/>
              <w:color w:val="000000"/>
              <w:kern w:val="0"/>
              <w:sz w:val="24"/>
              <w:u w:val="single"/>
            </w:rPr>
          </w:pPr>
          <w:ins w:id="32" w:author="admin" w:date="2022-04-29T11:27:00Z">
            <w:r>
              <w:rPr>
                <w:rFonts w:ascii="宋体" w:hAnsi="宋体" w:cs="Arial" w:hint="eastAsia"/>
                <w:b/>
                <w:bCs/>
                <w:color w:val="000000"/>
                <w:kern w:val="0"/>
                <w:sz w:val="24"/>
                <w:u w:val="single"/>
              </w:rPr>
              <w:t>产权登记面积－合同约定面积</w:t>
            </w:r>
          </w:ins>
          <w:ins w:id="33" w:author="admin" w:date="2022-04-29T11:27:00Z">
            <w:r>
              <w:rPr>
                <w:rFonts w:ascii="宋体" w:hAnsi="Calibri" w:cs="Arial"/>
                <w:b/>
                <w:bCs/>
                <w:color w:val="000000"/>
                <w:kern w:val="0"/>
                <w:sz w:val="24"/>
                <w:u w:val="single"/>
              </w:rPr>
              <w:br/>
            </w:r>
          </w:ins>
          <w:ins w:id="34" w:author="admin" w:date="2022-04-29T11:27:00Z">
            <w:r>
              <w:rPr>
                <w:rFonts w:ascii="宋体" w:hAnsi="宋体" w:cs="Arial" w:hint="eastAsia"/>
                <w:b/>
                <w:bCs/>
                <w:color w:val="000000"/>
                <w:kern w:val="0"/>
                <w:sz w:val="24"/>
                <w:u w:val="single"/>
              </w:rPr>
              <w:t>面积误差比＝－－－－－－－－－－－－－</w:t>
            </w:r>
          </w:ins>
          <w:ins w:id="35" w:author="admin" w:date="2022-04-29T11:27:00Z">
            <w:r>
              <w:rPr>
                <w:rFonts w:ascii="宋体" w:hAnsi="宋体" w:cs="Arial" w:hint="eastAsia"/>
                <w:b/>
                <w:bCs/>
                <w:color w:val="000000"/>
                <w:kern w:val="0"/>
                <w:sz w:val="24"/>
                <w:u w:val="single"/>
              </w:rPr>
              <w:t>×</w:t>
            </w:r>
          </w:ins>
          <w:ins w:id="36" w:author="admin" w:date="2022-04-29T11:27:00Z">
            <w:r>
              <w:rPr>
                <w:rFonts w:ascii="宋体" w:hAnsi="宋体" w:cs="Arial"/>
                <w:b/>
                <w:bCs/>
                <w:color w:val="000000"/>
                <w:kern w:val="0"/>
                <w:sz w:val="24"/>
                <w:u w:val="single"/>
              </w:rPr>
              <w:t>100</w:t>
            </w:r>
          </w:ins>
          <w:ins w:id="37" w:author="admin" w:date="2022-04-29T11:27:00Z">
            <w:r>
              <w:rPr>
                <w:rFonts w:ascii="宋体" w:hAnsi="宋体" w:cs="Arial" w:hint="eastAsia"/>
                <w:b/>
                <w:bCs/>
                <w:color w:val="000000"/>
                <w:kern w:val="0"/>
                <w:sz w:val="24"/>
                <w:u w:val="single"/>
              </w:rPr>
              <w:t>％</w:t>
            </w:r>
          </w:ins>
          <w:ins w:id="38" w:author="admin" w:date="2022-04-29T11:27:00Z">
            <w:r>
              <w:rPr>
                <w:rFonts w:ascii="宋体" w:hAnsi="Calibri" w:cs="Arial"/>
                <w:b/>
                <w:bCs/>
                <w:color w:val="000000"/>
                <w:kern w:val="0"/>
                <w:sz w:val="24"/>
                <w:u w:val="single"/>
              </w:rPr>
              <w:br/>
            </w:r>
          </w:ins>
          <w:ins w:id="39" w:author="admin" w:date="2022-04-29T11:27:00Z">
            <w:r>
              <w:rPr>
                <w:rFonts w:ascii="宋体" w:hAnsi="宋体" w:cs="Arial"/>
                <w:b/>
                <w:bCs/>
                <w:color w:val="000000"/>
                <w:kern w:val="0"/>
                <w:sz w:val="24"/>
                <w:u w:val="single"/>
              </w:rPr>
              <w:t xml:space="preserve">                 </w:t>
            </w:r>
          </w:ins>
          <w:ins w:id="40" w:author="admin" w:date="2022-04-29T11:27:00Z">
            <w:r>
              <w:rPr>
                <w:rFonts w:ascii="宋体" w:hAnsi="宋体" w:cs="Arial" w:hint="eastAsia"/>
                <w:b/>
                <w:bCs/>
                <w:color w:val="000000"/>
                <w:kern w:val="0"/>
                <w:sz w:val="24"/>
                <w:u w:val="single"/>
              </w:rPr>
              <w:t>合同约定面积</w:t>
            </w:r>
          </w:ins>
        </w:p>
        <w:p>
          <w:pPr>
            <w:ind w:firstLine="480" w:firstLineChars="200"/>
            <w:rPr>
              <w:ins w:id="41" w:author="admin" w:date="2022-04-29T11:27:00Z"/>
              <w:rFonts w:ascii="宋体" w:hAnsi="Calibri"/>
              <w:b/>
              <w:bCs/>
              <w:color w:val="000000"/>
              <w:sz w:val="24"/>
              <w:u w:val="single"/>
            </w:rPr>
          </w:pPr>
        </w:p>
        <w:p>
          <w:pPr>
            <w:widowControl/>
            <w:spacing w:line="480" w:lineRule="auto"/>
            <w:ind w:firstLine="480"/>
            <w:rPr>
              <w:rFonts w:ascii="宋体" w:hAnsi="宋体" w:cs="宋体" w:hint="eastAsia"/>
              <w:color w:val="000000"/>
              <w:kern w:val="0"/>
              <w:sz w:val="24"/>
            </w:rPr>
          </w:pPr>
          <w:r>
            <w:rPr>
              <w:rFonts w:ascii="宋体" w:hAnsi="宋体" w:hint="eastAsia"/>
              <w:b/>
              <w:bCs/>
              <w:color w:val="000000"/>
              <w:sz w:val="24"/>
              <w:u w:val="single"/>
            </w:rPr>
            <w:t>因合同约定面积与实测面积差异，导致买受人可以</w:t>
          </w:r>
          <w:ins w:id="42" w:author="admin" w:date="2022-04-29T11:27:00Z">
            <w:r>
              <w:rPr>
                <w:rFonts w:ascii="宋体" w:hAnsi="宋体"/>
                <w:b/>
                <w:bCs/>
                <w:color w:val="000000"/>
                <w:sz w:val="24"/>
                <w:u w:val="single"/>
              </w:rPr>
              <w:t>/</w:t>
            </w:r>
          </w:ins>
          <w:ins w:id="43" w:author="admin" w:date="2022-04-29T11:27:00Z">
            <w:r>
              <w:rPr>
                <w:rFonts w:ascii="宋体" w:hAnsi="宋体" w:hint="eastAsia"/>
                <w:b/>
                <w:bCs/>
                <w:color w:val="000000"/>
                <w:sz w:val="24"/>
                <w:u w:val="single"/>
              </w:rPr>
              <w:t>不能享受税收优惠政策等而需承担或减少</w:t>
            </w:r>
          </w:ins>
          <w:ins w:id="44" w:author="admin" w:date="2022-04-29T11:27:00Z">
            <w:r>
              <w:rPr>
                <w:rFonts w:ascii="宋体" w:hAnsi="宋体"/>
                <w:b/>
                <w:bCs/>
                <w:color w:val="000000"/>
                <w:sz w:val="24"/>
                <w:u w:val="single"/>
              </w:rPr>
              <w:t>/</w:t>
            </w:r>
          </w:ins>
          <w:ins w:id="45" w:author="admin" w:date="2022-04-29T11:27:00Z">
            <w:r>
              <w:rPr>
                <w:rFonts w:ascii="宋体" w:hAnsi="宋体" w:hint="eastAsia"/>
                <w:b/>
                <w:bCs/>
                <w:color w:val="000000"/>
                <w:sz w:val="24"/>
                <w:u w:val="single"/>
              </w:rPr>
              <w:t>增加的税收负担和费用，由买受人享有</w:t>
            </w:r>
          </w:ins>
          <w:ins w:id="46" w:author="admin" w:date="2022-04-29T11:27:00Z">
            <w:r>
              <w:rPr>
                <w:rFonts w:ascii="宋体" w:hAnsi="宋体"/>
                <w:b/>
                <w:bCs/>
                <w:color w:val="000000"/>
                <w:sz w:val="24"/>
                <w:u w:val="single"/>
              </w:rPr>
              <w:t>/</w:t>
            </w:r>
          </w:ins>
          <w:ins w:id="47" w:author="admin" w:date="2022-04-29T11:27:00Z">
            <w:r>
              <w:rPr>
                <w:rFonts w:ascii="宋体" w:hAnsi="宋体" w:hint="eastAsia"/>
                <w:b/>
                <w:bCs/>
                <w:color w:val="000000"/>
                <w:sz w:val="24"/>
                <w:u w:val="single"/>
              </w:rPr>
              <w:t>承担。其中税费包括但不限于增值税、契税、印花税、所得税等各项税金及附加</w:t>
            </w:r>
          </w:ins>
          <w:r>
            <w:rPr>
              <w:rFonts w:ascii="宋体" w:hAnsi="宋体" w:cs="宋体"/>
              <w:color w:val="000000"/>
              <w:kern w:val="0"/>
              <w:sz w:val="24"/>
            </w:rPr>
            <w:t>。</w:t>
          </w:r>
        </w:p>
      </w:sdtContent>
    </w:sdt>
    <w:p>
      <w:pPr>
        <w:widowControl/>
        <w:spacing w:line="560" w:lineRule="exact"/>
        <w:ind w:firstLine="480" w:firstLineChars="200"/>
        <w:jc w:val="left"/>
        <w:rPr>
          <w:b/>
          <w:bCs/>
          <w:color w:val="000000"/>
          <w:kern w:val="0"/>
          <w:sz w:val="24"/>
        </w:rPr>
      </w:pPr>
      <w:r>
        <w:rPr>
          <w:rFonts w:hAnsi="宋体"/>
          <w:b/>
          <w:bCs/>
          <w:color w:val="000000"/>
          <w:kern w:val="0"/>
          <w:sz w:val="24"/>
        </w:rPr>
        <w:t>第十三条</w:t>
      </w:r>
      <w:r>
        <w:rPr>
          <w:b/>
          <w:bCs/>
          <w:color w:val="000000"/>
          <w:kern w:val="0"/>
          <w:sz w:val="24"/>
        </w:rPr>
        <w:t xml:space="preserve">  </w:t>
      </w:r>
      <w:r>
        <w:rPr>
          <w:rFonts w:hAnsi="宋体"/>
          <w:b/>
          <w:bCs/>
          <w:color w:val="000000"/>
          <w:kern w:val="0"/>
          <w:sz w:val="24"/>
        </w:rPr>
        <w:t>房屋层高差异处理</w:t>
      </w:r>
    </w:p>
    <w:p>
      <w:pPr>
        <w:widowControl/>
        <w:spacing w:line="560" w:lineRule="exact"/>
        <w:jc w:val="left"/>
        <w:rPr>
          <w:color w:val="000000"/>
          <w:kern w:val="0"/>
          <w:sz w:val="24"/>
        </w:rPr>
      </w:pPr>
      <w:r>
        <w:rPr>
          <w:color w:val="000000"/>
          <w:kern w:val="0"/>
          <w:sz w:val="24"/>
        </w:rPr>
        <w:tab/>
      </w:r>
      <w:r>
        <w:rPr>
          <w:rFonts w:hint="eastAsia"/>
          <w:color w:val="000000"/>
          <w:kern w:val="0"/>
          <w:sz w:val="24"/>
        </w:rPr>
        <w:t>该商品房层高为</w:t>
      </w:r>
      <w:sdt>
        <w:sdtPr>
          <w:id w:val="756555209"/>
          <w:placeholder>
            <w:docPart w:val="DefaultPlaceholder_22675703"/>
          </w:placeholder>
          <w:richText/>
        </w:sdtPr>
        <w:sdtContent>
          <w:r>
            <w:rPr>
              <w:rFonts w:ascii="宋体" w:hAnsi="宋体" w:hint="eastAsia"/>
              <w:color w:val="000000"/>
              <w:sz w:val="24"/>
              <w:u w:val="single"/>
            </w:rPr>
            <w:t>3</w:t>
          </w:r>
        </w:sdtContent>
      </w:sdt>
      <w:r>
        <w:rPr>
          <w:rFonts w:hAnsi="宋体"/>
          <w:color w:val="000000"/>
          <w:kern w:val="0"/>
          <w:sz w:val="24"/>
        </w:rPr>
        <w:t>米（以规划设计为准），若房屋实际交付时层高低于该约定，双方同意按如下方式处理：</w:t>
      </w:r>
    </w:p>
    <w:p>
      <w:pPr>
        <w:widowControl/>
        <w:spacing w:line="560" w:lineRule="exact"/>
        <w:ind w:firstLine="480" w:firstLineChars="200"/>
        <w:jc w:val="left"/>
        <w:rPr>
          <w:color w:val="000000"/>
          <w:kern w:val="0"/>
          <w:sz w:val="24"/>
        </w:rPr>
      </w:pPr>
      <w:r>
        <w:rPr>
          <w:rFonts w:hAnsi="宋体"/>
          <w:color w:val="000000"/>
          <w:kern w:val="0"/>
          <w:sz w:val="24"/>
        </w:rPr>
        <w:t>本合同所述层高为上下两层楼面或楼面与地面之间的垂直距离。</w:t>
      </w:r>
    </w:p>
    <w:p>
      <w:pPr>
        <w:widowControl/>
        <w:spacing w:line="560" w:lineRule="exact"/>
        <w:ind w:firstLine="480" w:firstLineChars="200"/>
        <w:jc w:val="left"/>
        <w:rPr>
          <w:color w:val="000000"/>
          <w:kern w:val="0"/>
          <w:sz w:val="24"/>
        </w:rPr>
      </w:pPr>
      <w:r>
        <w:rPr>
          <w:color w:val="000000"/>
          <w:kern w:val="0"/>
          <w:sz w:val="24"/>
        </w:rPr>
        <w:t>1</w:t>
      </w:r>
      <w:r>
        <w:rPr>
          <w:rFonts w:hint="eastAsia"/>
          <w:color w:val="000000"/>
          <w:kern w:val="0"/>
          <w:sz w:val="24"/>
        </w:rPr>
        <w:t>、</w:t>
      </w:r>
      <w:r>
        <w:rPr>
          <w:rFonts w:hAnsi="宋体"/>
          <w:color w:val="000000"/>
          <w:kern w:val="0"/>
          <w:sz w:val="24"/>
        </w:rPr>
        <w:t>层高差异的确认部门以株洲市住房和城乡建设局或其指定测量部门为准。</w:t>
      </w:r>
    </w:p>
    <w:p>
      <w:pPr>
        <w:widowControl/>
        <w:spacing w:line="560" w:lineRule="exact"/>
        <w:ind w:firstLine="480" w:firstLineChars="200"/>
        <w:jc w:val="left"/>
        <w:rPr>
          <w:color w:val="000000"/>
          <w:kern w:val="0"/>
          <w:sz w:val="24"/>
        </w:rPr>
      </w:pPr>
      <w:r>
        <w:rPr>
          <w:color w:val="000000"/>
          <w:kern w:val="0"/>
          <w:sz w:val="24"/>
        </w:rPr>
        <w:t>2</w:t>
      </w:r>
      <w:r>
        <w:rPr>
          <w:rFonts w:hint="eastAsia"/>
          <w:color w:val="000000"/>
          <w:kern w:val="0"/>
          <w:sz w:val="24"/>
        </w:rPr>
        <w:t>、</w:t>
      </w:r>
      <w:r>
        <w:rPr>
          <w:rFonts w:hAnsi="宋体"/>
          <w:color w:val="000000"/>
          <w:kern w:val="0"/>
          <w:sz w:val="24"/>
        </w:rPr>
        <w:t>层高差异在</w:t>
      </w:r>
      <w:r>
        <w:rPr>
          <w:color w:val="000000"/>
          <w:kern w:val="0"/>
          <w:sz w:val="24"/>
        </w:rPr>
        <w:t>1.5%</w:t>
      </w:r>
      <w:r>
        <w:rPr>
          <w:rFonts w:hAnsi="宋体"/>
          <w:color w:val="000000"/>
          <w:kern w:val="0"/>
          <w:sz w:val="24"/>
        </w:rPr>
        <w:t>（含）以内的，买受人予以理解和接受，超过</w:t>
      </w:r>
      <w:r>
        <w:rPr>
          <w:color w:val="000000"/>
          <w:kern w:val="0"/>
          <w:sz w:val="24"/>
        </w:rPr>
        <w:t>1.5%</w:t>
      </w:r>
      <w:r>
        <w:rPr>
          <w:rFonts w:hAnsi="宋体"/>
          <w:color w:val="000000"/>
          <w:kern w:val="0"/>
          <w:sz w:val="24"/>
        </w:rPr>
        <w:t>的，由出卖人按照</w:t>
      </w:r>
      <w:sdt>
        <w:sdtPr>
          <w:id w:val="1722567447"/>
          <w:placeholder>
            <w:docPart w:val="DefaultPlaceholder_22675703"/>
          </w:placeholder>
          <w:richText/>
        </w:sdtPr>
        <w:sdtContent>
          <w:r>
            <w:rPr>
              <w:rFonts w:ascii="宋体" w:hAnsi="宋体" w:hint="eastAsia"/>
              <w:color w:val="000000"/>
              <w:sz w:val="24"/>
              <w:u w:val="single"/>
            </w:rPr>
            <w:t>5</w:t>
          </w:r>
        </w:sdtContent>
      </w:sdt>
      <w:r>
        <w:rPr>
          <w:rFonts w:hAnsi="宋体"/>
          <w:color w:val="000000"/>
          <w:kern w:val="0"/>
          <w:sz w:val="24"/>
        </w:rPr>
        <w:t>元</w:t>
      </w:r>
      <w:r>
        <w:rPr>
          <w:color w:val="000000"/>
          <w:kern w:val="0"/>
          <w:sz w:val="24"/>
        </w:rPr>
        <w:t>/</w:t>
      </w:r>
      <w:r>
        <w:rPr>
          <w:rFonts w:hAnsi="宋体"/>
          <w:color w:val="000000"/>
          <w:kern w:val="0"/>
          <w:sz w:val="24"/>
        </w:rPr>
        <w:t>每平方米建筑面积进行赔偿。</w:t>
      </w:r>
    </w:p>
    <w:p>
      <w:pPr>
        <w:widowControl/>
        <w:spacing w:before="312" w:beforeLines="100" w:after="312" w:afterLines="100" w:line="480" w:lineRule="auto"/>
        <w:ind w:firstLine="420"/>
        <w:rPr>
          <w:rFonts w:ascii="宋体" w:hAnsi="宋体" w:cs="宋体" w:hint="eastAsia"/>
          <w:b/>
          <w:color w:val="000000"/>
          <w:kern w:val="0"/>
          <w:sz w:val="28"/>
          <w:szCs w:val="28"/>
        </w:rPr>
      </w:pPr>
      <w:r>
        <w:rPr>
          <w:rFonts w:ascii="宋体" w:hAnsi="宋体" w:cs="宋体" w:hint="eastAsia"/>
          <w:b/>
          <w:bCs/>
          <w:color w:val="000000"/>
          <w:kern w:val="0"/>
          <w:sz w:val="28"/>
          <w:szCs w:val="28"/>
        </w:rPr>
        <w:t>第六章  规划设计变更</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第十四条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规划变更</w:t>
      </w:r>
    </w:p>
    <w:p>
      <w:pPr>
        <w:widowControl/>
        <w:spacing w:line="480" w:lineRule="auto"/>
        <w:rPr>
          <w:rFonts w:ascii="宋体" w:hAnsi="宋体" w:cs="宋体"/>
          <w:color w:val="000000"/>
          <w:kern w:val="0"/>
          <w:sz w:val="24"/>
        </w:rPr>
      </w:pPr>
      <w:r>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Pr>
          <w:color w:val="000000"/>
          <w:kern w:val="0"/>
          <w:sz w:val="24"/>
        </w:rPr>
        <w:t>10</w:t>
      </w:r>
      <w:r>
        <w:rPr>
          <w:rFonts w:ascii="宋体" w:hAnsi="宋体" w:cs="宋体"/>
          <w:color w:val="000000"/>
          <w:kern w:val="0"/>
          <w:sz w:val="24"/>
        </w:rPr>
        <w:t>日内将书面通知送达买受人。出卖人未在规定期限内通知买受人的，买受人有权解除合同。</w:t>
      </w:r>
    </w:p>
    <w:p>
      <w:pPr>
        <w:widowControl/>
        <w:spacing w:line="480" w:lineRule="auto"/>
        <w:rPr>
          <w:rFonts w:ascii="宋体" w:hAnsi="宋体" w:cs="宋体"/>
          <w:color w:val="000000"/>
          <w:kern w:val="0"/>
          <w:sz w:val="24"/>
        </w:rPr>
      </w:pPr>
      <w:r>
        <w:rPr>
          <w:rFonts w:ascii="宋体" w:hAnsi="宋体" w:cs="宋体"/>
          <w:color w:val="000000"/>
          <w:kern w:val="0"/>
          <w:sz w:val="24"/>
        </w:rPr>
        <w:t>　　(二)买受人应当在通知送达之日起</w:t>
      </w:r>
      <w:r>
        <w:rPr>
          <w:color w:val="000000"/>
          <w:kern w:val="0"/>
          <w:sz w:val="24"/>
        </w:rPr>
        <w:t>15</w:t>
      </w:r>
      <w:r>
        <w:rPr>
          <w:rFonts w:ascii="宋体" w:hAnsi="宋体" w:cs="宋体"/>
          <w:color w:val="000000"/>
          <w:kern w:val="0"/>
          <w:sz w:val="24"/>
        </w:rPr>
        <w:t>日内做出是否解除合同的书面答复。买受人逾期未予以书面答复的，视同接受变更。</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(三)买受人解除合同的，应当书面通知出卖人。出卖人应当自解除合同通知送达之日起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2015866242"/>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%(不低于中国人民银行公布的同期贷款基准利率)计算给付利息；同时，出卖人按照全部房价款的</w:t>
      </w:r>
      <w:sdt>
        <w:sdtPr>
          <w:id w:val="31322496"/>
          <w:placeholder>
            <w:docPart w:val="DefaultPlaceholder_22675703"/>
          </w:placeholder>
          <w:richText/>
        </w:sdtPr>
        <w:sdtContent>
          <w:r>
            <w:rPr>
              <w:rFonts w:ascii="宋体" w:hAnsi="宋体" w:hint="eastAsia"/>
              <w:color w:val="000000"/>
              <w:sz w:val="24"/>
              <w:u w:val="single"/>
            </w:rPr>
            <w:t>0.01</w:t>
          </w:r>
        </w:sdtContent>
      </w:sdt>
      <w:r>
        <w:rPr>
          <w:rFonts w:ascii="宋体" w:hAnsi="宋体" w:cs="宋体"/>
          <w:color w:val="000000"/>
          <w:kern w:val="0"/>
          <w:sz w:val="24"/>
        </w:rPr>
        <w:t>%向买受人支付违约金。买受人不解除合同的，有权要求出卖人赔偿由此造成的损失，双方约定如下：</w:t>
      </w:r>
      <w:sdt>
        <w:sdtPr>
          <w:id w:val="954285824"/>
          <w:placeholder>
            <w:docPart w:val="DefaultPlaceholder_22675703"/>
          </w:placeholder>
          <w:richText/>
        </w:sdtPr>
        <w:sdtContent>
          <w:r>
            <w:rPr>
              <w:rFonts w:ascii="宋体" w:hAnsi="宋体" w:hint="eastAsia"/>
              <w:color w:val="000000"/>
              <w:sz w:val="24"/>
              <w:u w:val="single"/>
            </w:rPr>
            <w:t>出卖人赔偿买受人由此造成的直接经济损失</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第十五条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设计变更</w:t>
      </w:r>
    </w:p>
    <w:p>
      <w:pPr>
        <w:widowControl/>
        <w:spacing w:line="480" w:lineRule="auto"/>
        <w:rPr>
          <w:rFonts w:ascii="宋体" w:hAnsi="宋体" w:cs="宋体"/>
          <w:color w:val="000000"/>
          <w:kern w:val="0"/>
          <w:sz w:val="24"/>
        </w:rPr>
      </w:pPr>
      <w:r>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Pr>
          <w:color w:val="000000"/>
          <w:kern w:val="0"/>
          <w:sz w:val="24"/>
        </w:rPr>
        <w:t>10</w:t>
      </w:r>
      <w:r>
        <w:rPr>
          <w:rFonts w:ascii="宋体" w:hAnsi="宋体" w:cs="宋体"/>
          <w:color w:val="000000"/>
          <w:kern w:val="0"/>
          <w:sz w:val="24"/>
        </w:rPr>
        <w:t>日内将书面通知送达买受人。出卖人未在规定期限内通知买受人的，买受人有权解除合同。</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该商品房结构形式、户型、空间尺寸、朝向；</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供热、采暖方式；</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sdt>
        <w:sdtPr>
          <w:id w:val="170072719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sdt>
        <w:sdtPr>
          <w:id w:val="197774017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　5</w:t>
      </w:r>
      <w:r>
        <w:rPr>
          <w:rFonts w:ascii="宋体" w:hAnsi="宋体" w:cs="宋体" w:hint="eastAsia"/>
          <w:color w:val="000000"/>
          <w:kern w:val="0"/>
          <w:sz w:val="24"/>
        </w:rPr>
        <w:t>、</w:t>
      </w:r>
      <w:sdt>
        <w:sdtPr>
          <w:id w:val="67326338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(二)买受人应当在通知送达之日起</w:t>
      </w:r>
      <w:r>
        <w:rPr>
          <w:color w:val="000000"/>
          <w:kern w:val="0"/>
          <w:sz w:val="24"/>
        </w:rPr>
        <w:t>15</w:t>
      </w:r>
      <w:r>
        <w:rPr>
          <w:rFonts w:ascii="宋体" w:hAnsi="宋体" w:cs="宋体"/>
          <w:color w:val="000000"/>
          <w:kern w:val="0"/>
          <w:sz w:val="24"/>
        </w:rPr>
        <w:t>日内做出是否解除合同的书面答复。买受人逾期未予以书面答复的，视同接受变更。</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(三)买受人解除合同的，应当书面通知出卖人。出卖人应当自解除合同通知送达之日起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562661092"/>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%(不低于中国人民银行公布的同期贷款基准利率)计算给付利息；同时，出卖人按照全部房价款的</w:t>
      </w:r>
      <w:sdt>
        <w:sdtPr>
          <w:id w:val="1497900103"/>
          <w:placeholder>
            <w:docPart w:val="DefaultPlaceholder_22675703"/>
          </w:placeholder>
          <w:richText/>
        </w:sdtPr>
        <w:sdtContent>
          <w:r>
            <w:rPr>
              <w:rFonts w:ascii="宋体" w:hAnsi="宋体" w:hint="eastAsia"/>
              <w:color w:val="000000"/>
              <w:sz w:val="24"/>
              <w:u w:val="single"/>
            </w:rPr>
            <w:t>0.01</w:t>
          </w:r>
        </w:sdtContent>
      </w:sdt>
      <w:r>
        <w:rPr>
          <w:rFonts w:ascii="宋体" w:hAnsi="宋体" w:cs="宋体"/>
          <w:color w:val="000000"/>
          <w:kern w:val="0"/>
          <w:sz w:val="24"/>
        </w:rPr>
        <w:t>%向买受人支付违约金。买受人不解除合同的，有权要求出卖人赔偿由此造成的损失，双方约定如下：</w:t>
      </w:r>
      <w:sdt>
        <w:sdtPr>
          <w:id w:val="75378593"/>
          <w:placeholder>
            <w:docPart w:val="DefaultPlaceholder_22675703"/>
          </w:placeholder>
          <w:richText/>
        </w:sdtPr>
        <w:sdtContent>
          <w:r>
            <w:rPr>
              <w:rFonts w:ascii="宋体" w:hAnsi="宋体" w:hint="eastAsia"/>
              <w:color w:val="000000"/>
              <w:sz w:val="24"/>
              <w:u w:val="single"/>
            </w:rPr>
            <w:t>出卖人赔偿买受人由此造成的直接经济损失</w:t>
          </w:r>
        </w:sdtContent>
      </w:sdt>
      <w:r>
        <w:rPr>
          <w:rFonts w:ascii="宋体" w:hAnsi="宋体" w:cs="宋体"/>
          <w:color w:val="000000"/>
          <w:kern w:val="0"/>
          <w:sz w:val="24"/>
        </w:rPr>
        <w:t>。</w:t>
      </w:r>
    </w:p>
    <w:p>
      <w:pPr>
        <w:widowControl/>
        <w:spacing w:before="312" w:beforeLines="100" w:after="312" w:afterLines="100" w:line="480" w:lineRule="auto"/>
        <w:ind w:firstLine="280" w:firstLineChars="100"/>
        <w:rPr>
          <w:rFonts w:ascii="宋体" w:hAnsi="宋体" w:cs="宋体" w:hint="eastAsia"/>
          <w:b/>
          <w:color w:val="000000"/>
          <w:kern w:val="0"/>
          <w:sz w:val="28"/>
          <w:szCs w:val="28"/>
        </w:rPr>
      </w:pPr>
      <w:r>
        <w:rPr>
          <w:rFonts w:ascii="宋体" w:hAnsi="宋体" w:cs="宋体" w:hint="eastAsia"/>
          <w:b/>
          <w:bCs/>
          <w:color w:val="000000"/>
          <w:kern w:val="0"/>
          <w:sz w:val="28"/>
          <w:szCs w:val="28"/>
        </w:rPr>
        <w:t>第七章  商品房质量及保修责任</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第十六条  </w:t>
      </w:r>
      <w:r>
        <w:rPr>
          <w:rFonts w:ascii="宋体" w:hAnsi="宋体" w:cs="宋体"/>
          <w:b/>
          <w:color w:val="000000"/>
          <w:kern w:val="0"/>
          <w:sz w:val="24"/>
        </w:rPr>
        <w:t>商品房质量</w:t>
      </w:r>
    </w:p>
    <w:p>
      <w:pPr>
        <w:widowControl/>
        <w:spacing w:line="480" w:lineRule="auto"/>
        <w:rPr>
          <w:rFonts w:ascii="宋体" w:hAnsi="宋体" w:cs="宋体"/>
          <w:color w:val="000000"/>
          <w:kern w:val="0"/>
          <w:sz w:val="24"/>
        </w:rPr>
      </w:pPr>
      <w:r>
        <w:rPr>
          <w:rFonts w:ascii="宋体" w:hAnsi="宋体" w:cs="宋体"/>
          <w:color w:val="000000"/>
          <w:kern w:val="0"/>
          <w:sz w:val="24"/>
        </w:rPr>
        <w:t>　　(一)地基基础和主体结构</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出卖人承诺该商品房地基基础和主体结构合格，并符合国家及行业标准。</w:t>
      </w:r>
      <w:r>
        <w:rPr>
          <w:rFonts w:ascii="宋体" w:hAnsi="宋体" w:cs="宋体" w:hint="eastAsia"/>
          <w:color w:val="000000"/>
          <w:kern w:val="0"/>
          <w:sz w:val="24"/>
        </w:rPr>
        <w:t xml:space="preserve"> </w:t>
      </w:r>
      <w:r>
        <w:rPr>
          <w:rFonts w:ascii="宋体" w:hAnsi="宋体" w:cs="宋体"/>
          <w:color w:val="000000"/>
          <w:kern w:val="0"/>
          <w:sz w:val="24"/>
        </w:rPr>
        <w:t>经检测不合格的，买受人有权解除合同。买受人解除合同的，应当书面通知出卖人。出卖人应当自解除合同通知送达之日起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317427807"/>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%(不低于中国人民银行公布的同期贷款基准利率)计算给付利息。给买受人造成损失的，由出卖人支付【</w:t>
      </w:r>
      <w:sdt>
        <w:sdtPr>
          <w:id w:val="110810512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已付房价款一倍</w:t>
      </w:r>
      <w:r>
        <w:rPr>
          <w:rFonts w:ascii="宋体" w:hAnsi="宋体" w:cs="宋体"/>
          <w:color w:val="000000"/>
          <w:kern w:val="0"/>
          <w:sz w:val="24"/>
        </w:rPr>
        <w:t>】【</w:t>
      </w:r>
      <w:sdt>
        <w:sdtPr>
          <w:id w:val="450254779"/>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买受人全部损失</w:t>
      </w:r>
      <w:r>
        <w:rPr>
          <w:rFonts w:ascii="宋体" w:hAnsi="宋体" w:cs="宋体"/>
          <w:color w:val="000000"/>
          <w:kern w:val="0"/>
          <w:sz w:val="24"/>
        </w:rPr>
        <w:t>】的赔偿金。因此而发生的检测费用由出卖人承担。</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买受人不解除合同的，</w:t>
      </w:r>
      <w:sdt>
        <w:sdtPr>
          <w:id w:val="675790143"/>
          <w:placeholder>
            <w:docPart w:val="DefaultPlaceholder_22675703"/>
          </w:placeholder>
          <w:richText/>
        </w:sdtPr>
        <w:sdtContent>
          <w:r>
            <w:rPr>
              <w:rFonts w:ascii="宋体" w:hAnsi="宋体" w:hint="eastAsia"/>
              <w:color w:val="000000"/>
              <w:sz w:val="24"/>
              <w:u w:val="single"/>
            </w:rPr>
            <w:t>合同继续履行；如给买受人造成直接经济损失的，出卖人还应当承担直接赔偿责任</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(二)其他质量问题</w:t>
      </w:r>
    </w:p>
    <w:p>
      <w:pPr>
        <w:widowControl/>
        <w:spacing w:line="480" w:lineRule="auto"/>
        <w:rPr>
          <w:rFonts w:ascii="宋体" w:hAnsi="宋体" w:cs="宋体"/>
          <w:color w:val="000000"/>
          <w:kern w:val="0"/>
          <w:sz w:val="24"/>
        </w:rPr>
      </w:pPr>
      <w:r>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color w:val="000000"/>
          <w:kern w:val="0"/>
          <w:sz w:val="24"/>
        </w:rPr>
        <w:t>1</w:t>
      </w:r>
      <w:r>
        <w:rPr>
          <w:rFonts w:ascii="宋体" w:hAnsi="宋体" w:cs="宋体"/>
          <w:color w:val="000000"/>
          <w:kern w:val="0"/>
          <w:sz w:val="24"/>
        </w:rPr>
        <w:t>)及时更换、修理;如给买受人造成损失的，还应当承担相应赔偿责任。</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color w:val="000000"/>
          <w:kern w:val="0"/>
          <w:sz w:val="24"/>
        </w:rPr>
        <w:t>2</w:t>
      </w:r>
      <w:r>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592637563"/>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pPr>
        <w:widowControl/>
        <w:spacing w:line="480" w:lineRule="auto"/>
        <w:ind w:firstLine="480" w:firstLineChars="200"/>
        <w:rPr>
          <w:rFonts w:ascii="宋体" w:hAnsi="宋体" w:cs="宋体"/>
          <w:color w:val="000000"/>
          <w:kern w:val="0"/>
          <w:sz w:val="24"/>
        </w:rPr>
      </w:pPr>
      <w:r>
        <w:rPr>
          <w:rFonts w:ascii="宋体" w:hAnsi="宋体" w:cs="宋体"/>
          <w:color w:val="000000"/>
          <w:kern w:val="0"/>
          <w:sz w:val="24"/>
        </w:rPr>
        <w:t>买受人不解除合同的，</w:t>
      </w:r>
      <w:sdt>
        <w:sdtPr>
          <w:id w:val="599081713"/>
          <w:placeholder>
            <w:docPart w:val="DefaultPlaceholder_22675703"/>
          </w:placeholder>
          <w:richText/>
        </w:sdtPr>
        <w:sdtContent>
          <w:r>
            <w:rPr>
              <w:rFonts w:ascii="宋体" w:hAnsi="宋体" w:hint="eastAsia"/>
              <w:color w:val="000000"/>
              <w:sz w:val="24"/>
              <w:u w:val="single"/>
            </w:rPr>
            <w:t>合同继续履行；如给买受人造成直接经济损失的，出卖人还应当承担直接赔偿责任</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(三)装饰装修及设备标准</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该商品房应当使用合格的建筑材料、构配件和设备，装置、装修、装饰所用材料的产品质量必须符合国家的强制性标准及双方约定的标准。</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不符合上述标准的，买受人有权要求出卖人按照下列第(</w:t>
      </w:r>
      <w:r>
        <w:rPr>
          <w:color w:val="000000"/>
          <w:kern w:val="0"/>
          <w:sz w:val="24"/>
        </w:rPr>
        <w:t>1</w:t>
      </w:r>
      <w:r>
        <w:rPr>
          <w:rFonts w:ascii="宋体" w:hAnsi="宋体" w:cs="宋体"/>
          <w:color w:val="000000"/>
          <w:kern w:val="0"/>
          <w:sz w:val="24"/>
        </w:rPr>
        <w:t>)、</w:t>
      </w:r>
      <w:sdt>
        <w:sdtPr>
          <w:id w:val="21726140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sdt>
        <w:sdtPr>
          <w:id w:val="92260684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方式处理(可多选)：</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)及时更换、修理；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)出卖人赔偿双倍的装饰、设备差价；</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w:t>
      </w:r>
      <w:sdt>
        <w:sdtPr>
          <w:id w:val="12702099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w:t>
      </w:r>
      <w:sdt>
        <w:sdtPr>
          <w:id w:val="32857038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具体装饰装修及相关设备标准的约定见附件六。</w:t>
      </w:r>
    </w:p>
    <w:p>
      <w:pPr>
        <w:widowControl/>
        <w:spacing w:line="560" w:lineRule="exact"/>
        <w:ind w:firstLine="480"/>
        <w:jc w:val="left"/>
        <w:rPr>
          <w:rFonts w:ascii="宋体" w:hAnsi="宋体" w:cs="宋体" w:hint="eastAsia"/>
          <w:color w:val="000000"/>
          <w:kern w:val="0"/>
          <w:sz w:val="24"/>
        </w:rPr>
      </w:pPr>
      <w:r>
        <w:rPr>
          <w:rFonts w:ascii="宋体" w:hAnsi="宋体" w:cs="宋体" w:hint="eastAsia"/>
          <w:color w:val="000000"/>
          <w:kern w:val="0"/>
          <w:sz w:val="24"/>
        </w:rPr>
        <w:t>(四)民用建筑节能措施</w:t>
      </w:r>
    </w:p>
    <w:p>
      <w:pPr>
        <w:widowControl/>
        <w:spacing w:line="560" w:lineRule="exact"/>
        <w:ind w:firstLine="480"/>
        <w:jc w:val="left"/>
        <w:rPr>
          <w:rFonts w:ascii="宋体" w:hAnsi="宋体" w:cs="宋体" w:hint="eastAsia"/>
          <w:color w:val="000000"/>
          <w:kern w:val="0"/>
          <w:sz w:val="24"/>
        </w:rPr>
      </w:pPr>
      <w:r>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pPr>
        <w:widowControl/>
        <w:spacing w:line="480" w:lineRule="auto"/>
        <w:rPr>
          <w:rFonts w:ascii="宋体" w:hAnsi="宋体" w:cs="宋体"/>
          <w:b/>
          <w:color w:val="000000"/>
          <w:kern w:val="0"/>
          <w:sz w:val="24"/>
        </w:rPr>
      </w:pPr>
      <w:r>
        <w:rPr>
          <w:rFonts w:ascii="黑体" w:eastAsia="黑体" w:hAnsi="宋体" w:cs="宋体" w:hint="eastAsia"/>
          <w:color w:val="000000"/>
          <w:kern w:val="0"/>
          <w:sz w:val="24"/>
        </w:rPr>
        <w:t>　</w:t>
      </w:r>
      <w:r>
        <w:rPr>
          <w:rFonts w:ascii="宋体" w:hAnsi="宋体" w:cs="宋体" w:hint="eastAsia"/>
          <w:b/>
          <w:color w:val="000000"/>
          <w:kern w:val="0"/>
          <w:sz w:val="24"/>
        </w:rPr>
        <w:t xml:space="preserve">　第十七条  </w:t>
      </w:r>
      <w:r>
        <w:rPr>
          <w:rFonts w:ascii="宋体" w:hAnsi="宋体" w:cs="宋体"/>
          <w:b/>
          <w:color w:val="000000"/>
          <w:kern w:val="0"/>
          <w:sz w:val="24"/>
        </w:rPr>
        <w:t>保修责任</w:t>
      </w:r>
    </w:p>
    <w:p>
      <w:pPr>
        <w:widowControl/>
        <w:spacing w:line="480" w:lineRule="auto"/>
        <w:rPr>
          <w:rFonts w:ascii="宋体" w:hAnsi="宋体" w:cs="宋体"/>
          <w:color w:val="000000"/>
          <w:kern w:val="0"/>
          <w:sz w:val="24"/>
        </w:rPr>
      </w:pPr>
      <w:r>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widowControl/>
        <w:spacing w:line="480" w:lineRule="auto"/>
        <w:rPr>
          <w:rFonts w:ascii="宋体" w:hAnsi="宋体" w:cs="宋体"/>
          <w:color w:val="000000"/>
          <w:kern w:val="0"/>
          <w:sz w:val="24"/>
        </w:rPr>
      </w:pPr>
      <w:r>
        <w:rPr>
          <w:rFonts w:ascii="宋体" w:hAnsi="宋体" w:cs="宋体"/>
          <w:color w:val="000000"/>
          <w:kern w:val="0"/>
          <w:sz w:val="24"/>
        </w:rPr>
        <w:t>　　(二)下列情形，出卖人不承担保修责任：</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hint="eastAsia"/>
          <w:color w:val="000000"/>
          <w:kern w:val="0"/>
          <w:sz w:val="24"/>
        </w:rPr>
        <w:t>、</w:t>
      </w:r>
      <w:r>
        <w:rPr>
          <w:rFonts w:ascii="宋体" w:hAnsi="宋体" w:cs="宋体"/>
          <w:color w:val="000000"/>
          <w:kern w:val="0"/>
          <w:sz w:val="24"/>
        </w:rPr>
        <w:t>因不可抗力造成的房屋及其附属设施的损害；</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因买受人不当使用造成的房屋及其附属设施的损害；</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608309160"/>
          <w:placeholder>
            <w:docPart w:val="DefaultPlaceholder_22675703"/>
          </w:placeholder>
          <w:richText/>
        </w:sdtPr>
        <w:sdtContent>
          <w:r>
            <w:rPr>
              <w:rFonts w:ascii="宋体" w:hAnsi="宋体" w:hint="eastAsia"/>
              <w:color w:val="000000"/>
              <w:sz w:val="24"/>
              <w:u w:val="single"/>
            </w:rPr>
            <w:t>详情请见附件十一第七条</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(三)在保修期内，买受人要求维修的书面通知送达出卖人</w:t>
      </w:r>
      <w:sdt>
        <w:sdtPr>
          <w:id w:val="42518384"/>
          <w:placeholder>
            <w:docPart w:val="DefaultPlaceholder_22675703"/>
          </w:placeholder>
          <w:richText/>
        </w:sdtPr>
        <w:sdtContent>
          <w:r>
            <w:rPr>
              <w:rFonts w:ascii="宋体" w:hAnsi="宋体" w:hint="eastAsia"/>
              <w:color w:val="000000"/>
              <w:sz w:val="24"/>
              <w:u w:val="single"/>
            </w:rPr>
            <w:t>90</w:t>
          </w:r>
        </w:sdtContent>
      </w:sdt>
      <w:r>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 xml:space="preserve">第十八条 </w:t>
      </w:r>
      <w:r>
        <w:rPr>
          <w:rFonts w:ascii="宋体" w:hAnsi="宋体" w:cs="宋体"/>
          <w:b/>
          <w:color w:val="000000"/>
          <w:kern w:val="0"/>
          <w:sz w:val="24"/>
        </w:rPr>
        <w:t xml:space="preserve"> 质量担保</w:t>
      </w:r>
    </w:p>
    <w:p>
      <w:pPr>
        <w:widowControl/>
        <w:spacing w:line="480" w:lineRule="auto"/>
        <w:rPr>
          <w:rFonts w:ascii="宋体" w:hAnsi="宋体" w:cs="宋体"/>
          <w:color w:val="000000"/>
          <w:kern w:val="0"/>
          <w:sz w:val="24"/>
        </w:rPr>
      </w:pPr>
      <w:r>
        <w:rPr>
          <w:rFonts w:ascii="宋体" w:hAnsi="宋体" w:cs="宋体"/>
          <w:color w:val="000000"/>
          <w:kern w:val="0"/>
          <w:sz w:val="24"/>
        </w:rPr>
        <w:t>　　出卖人不按照第十六条、第十七条约定承担相关责任的，由</w:t>
      </w:r>
      <w:sdt>
        <w:sdtPr>
          <w:id w:val="881037549"/>
          <w:placeholder>
            <w:docPart w:val="DefaultPlaceholder_22675703"/>
          </w:placeholder>
          <w:richText/>
        </w:sdtPr>
        <w:sdtContent>
          <w:r>
            <w:rPr>
              <w:rFonts w:ascii="宋体" w:hAnsi="宋体" w:hint="eastAsia"/>
              <w:color w:val="000000"/>
              <w:sz w:val="24"/>
              <w:u w:val="single"/>
            </w:rPr>
            <w:t>项目施工方</w:t>
          </w:r>
        </w:sdtContent>
      </w:sdt>
      <w:r>
        <w:rPr>
          <w:rFonts w:ascii="宋体" w:hAnsi="宋体" w:cs="宋体"/>
          <w:color w:val="000000"/>
          <w:kern w:val="0"/>
          <w:sz w:val="24"/>
        </w:rPr>
        <w:t>承担连带责任。</w:t>
      </w:r>
    </w:p>
    <w:p>
      <w:pPr>
        <w:widowControl/>
        <w:spacing w:line="480" w:lineRule="auto"/>
        <w:rPr>
          <w:rFonts w:ascii="宋体" w:hAnsi="宋体" w:cs="宋体"/>
          <w:color w:val="000000"/>
          <w:kern w:val="0"/>
          <w:sz w:val="24"/>
        </w:rPr>
      </w:pPr>
      <w:r>
        <w:rPr>
          <w:rFonts w:ascii="宋体" w:hAnsi="宋体" w:cs="宋体"/>
          <w:color w:val="000000"/>
          <w:kern w:val="0"/>
          <w:sz w:val="24"/>
        </w:rPr>
        <w:t>　　关于质量担保的证明见附件八。</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第八章  合同网签、登记备案与不动产登记</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第十九条 预售合同网签与登记备案</w:t>
      </w:r>
    </w:p>
    <w:p>
      <w:pPr>
        <w:widowControl/>
        <w:spacing w:line="480" w:lineRule="auto"/>
        <w:rPr>
          <w:rFonts w:ascii="宋体" w:hAnsi="宋体" w:cs="宋体"/>
          <w:color w:val="000000"/>
          <w:kern w:val="0"/>
          <w:sz w:val="24"/>
        </w:rPr>
      </w:pPr>
      <w:r>
        <w:rPr>
          <w:rFonts w:ascii="宋体" w:hAnsi="宋体" w:cs="宋体"/>
          <w:color w:val="000000"/>
          <w:kern w:val="0"/>
          <w:sz w:val="24"/>
        </w:rPr>
        <w:t>　　(一)出卖人应当自本合同网上签订之日起3日内将网签电子数据提交至商品房预售合同登记备案，并将本合同登记备案情况告知买受人。</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(二)</w:t>
      </w:r>
      <w:r>
        <w:rPr>
          <w:rFonts w:ascii="宋体" w:hAnsi="宋体" w:cs="宋体" w:hint="eastAsia"/>
          <w:color w:val="000000"/>
          <w:kern w:val="0"/>
          <w:sz w:val="24"/>
        </w:rPr>
        <w:t>有关预售合同网签与登记备案的其他约定如下：</w:t>
      </w:r>
    </w:p>
    <w:p>
      <w:pPr>
        <w:widowControl/>
        <w:spacing w:line="480" w:lineRule="auto"/>
        <w:ind w:firstLine="480"/>
        <w:rPr>
          <w:rFonts w:ascii="宋体" w:hAnsi="宋体" w:cs="宋体"/>
          <w:color w:val="000000"/>
          <w:kern w:val="0"/>
          <w:sz w:val="24"/>
        </w:rPr>
      </w:pPr>
      <w:sdt>
        <w:sdtPr>
          <w:id w:val="1879702032"/>
          <w:placeholder>
            <w:docPart w:val="DefaultPlaceholder_22675703"/>
          </w:placeholder>
          <w:richText/>
        </w:sdtPr>
        <w:sdtContent>
          <w:r>
            <w:rPr>
              <w:rFonts w:ascii="宋体" w:hAnsi="宋体" w:hint="eastAsia"/>
              <w:color w:val="000000"/>
              <w:sz w:val="24"/>
              <w:u w:val="single"/>
            </w:rPr>
            <w:t>因买受人不提供备案资料、不予以配合相关手续、买受人未付清房款、未缴纳房屋维修资金或未获得按揭银行（或公积金）中心审批等非因出卖人原因造成延期的，则出卖人办理商品房预售合同登记备案的时间顺延</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第二十条  不动产登记</w:t>
      </w:r>
    </w:p>
    <w:p>
      <w:pPr>
        <w:widowControl/>
        <w:spacing w:line="480" w:lineRule="auto"/>
        <w:rPr>
          <w:rFonts w:ascii="宋体" w:hAnsi="宋体" w:cs="宋体"/>
          <w:color w:val="000000"/>
          <w:kern w:val="0"/>
          <w:sz w:val="24"/>
        </w:rPr>
      </w:pPr>
      <w:r>
        <w:rPr>
          <w:rFonts w:ascii="宋体" w:hAnsi="宋体" w:cs="宋体"/>
          <w:color w:val="000000"/>
          <w:kern w:val="0"/>
          <w:sz w:val="24"/>
        </w:rPr>
        <w:t>　　(一)双方同意共同向不动产登记机构申请办理该商品房的国有建设用地使用权及房屋所有权转移登记。</w:t>
      </w:r>
    </w:p>
    <w:p>
      <w:pPr>
        <w:widowControl/>
        <w:spacing w:line="480" w:lineRule="auto"/>
        <w:rPr>
          <w:rFonts w:ascii="宋体" w:hAnsi="宋体" w:cs="宋体"/>
          <w:color w:val="000000"/>
          <w:kern w:val="0"/>
          <w:sz w:val="24"/>
        </w:rPr>
      </w:pPr>
      <w:r>
        <w:rPr>
          <w:rFonts w:ascii="宋体" w:hAnsi="宋体" w:cs="宋体"/>
          <w:color w:val="000000"/>
          <w:kern w:val="0"/>
          <w:sz w:val="24"/>
        </w:rPr>
        <w:t>　　(二)因出卖人的原因，买受人未能在该商品房交付之日【</w:t>
      </w:r>
      <w:sdt>
        <w:sdtPr>
          <w:id w:val="804035032"/>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起</w:t>
      </w:r>
      <w:sdt>
        <w:sdtPr>
          <w:id w:val="1228881453"/>
          <w:placeholder>
            <w:docPart w:val="DefaultPlaceholder_22675703"/>
          </w:placeholder>
          <w:richText/>
        </w:sdtPr>
        <w:sdtContent>
          <w:r>
            <w:rPr>
              <w:rFonts w:ascii="宋体" w:hAnsi="宋体" w:hint="eastAsia"/>
              <w:color w:val="000000"/>
              <w:sz w:val="24"/>
              <w:u w:val="single"/>
            </w:rPr>
            <w:t>730</w:t>
          </w:r>
        </w:sdtContent>
      </w:sdt>
      <w:r>
        <w:rPr>
          <w:rFonts w:ascii="宋体" w:hAnsi="宋体" w:cs="宋体"/>
          <w:color w:val="000000"/>
          <w:kern w:val="0"/>
          <w:sz w:val="24"/>
        </w:rPr>
        <w:t>日内</w:t>
      </w:r>
      <w:r>
        <w:rPr>
          <w:rFonts w:ascii="宋体" w:hAnsi="宋体" w:cs="宋体" w:hint="eastAsia"/>
          <w:color w:val="000000"/>
          <w:kern w:val="0"/>
          <w:sz w:val="24"/>
        </w:rPr>
        <w:t>】</w:t>
      </w:r>
      <w:r>
        <w:rPr>
          <w:rFonts w:ascii="宋体" w:hAnsi="宋体" w:cs="宋体"/>
          <w:color w:val="000000"/>
          <w:kern w:val="0"/>
          <w:sz w:val="24"/>
        </w:rPr>
        <w:t>取得该商品房的</w:t>
      </w:r>
      <w:r>
        <w:rPr>
          <w:rFonts w:ascii="宋体" w:hAnsi="宋体" w:cs="宋体" w:hint="eastAsia"/>
          <w:color w:val="000000"/>
          <w:kern w:val="0"/>
          <w:sz w:val="24"/>
        </w:rPr>
        <w:t>不动产权</w:t>
      </w:r>
      <w:r>
        <w:rPr>
          <w:rFonts w:ascii="宋体" w:hAnsi="宋体" w:cs="宋体"/>
          <w:color w:val="000000"/>
          <w:kern w:val="0"/>
          <w:sz w:val="24"/>
        </w:rPr>
        <w:t>证书的，双方同意按照下列第</w:t>
      </w:r>
      <w:sdt>
        <w:sdtPr>
          <w:id w:val="121180606"/>
          <w:placeholder>
            <w:docPart w:val="DefaultPlaceholder_22675703"/>
          </w:placeholder>
          <w:richText/>
        </w:sdtPr>
        <w:sdtContent>
          <w:r>
            <w:rPr>
              <w:rFonts w:ascii="宋体" w:hAnsi="宋体" w:hint="eastAsia"/>
              <w:color w:val="000000"/>
              <w:sz w:val="24"/>
              <w:u w:val="single"/>
            </w:rPr>
            <w:t>2</w:t>
          </w:r>
        </w:sdtContent>
      </w:sdt>
      <w:r>
        <w:rPr>
          <w:rFonts w:ascii="宋体" w:hAnsi="宋体" w:cs="宋体"/>
          <w:color w:val="000000"/>
          <w:kern w:val="0"/>
          <w:sz w:val="24"/>
        </w:rPr>
        <w:t>种方式处理</w:t>
      </w:r>
      <w:r>
        <w:rPr>
          <w:rFonts w:ascii="宋体" w:hAnsi="宋体" w:cs="宋体" w:hint="eastAsia"/>
          <w:color w:val="000000"/>
          <w:kern w:val="0"/>
          <w:sz w:val="24"/>
        </w:rPr>
        <w:t>（如买卖双方选择了第九条商品房交付条件第3项作为交房条件的，此处【】不选）</w:t>
      </w:r>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47943827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买受人不解除合同的，自买受人应当完成不动产权登记的期限届满之次日起至实际完成不动产权登记之日止，出卖人按日计算向买受人支付全部房价款万分之</w:t>
      </w:r>
      <w:sdt>
        <w:sdtPr>
          <w:id w:val="67960609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的违约金。</w:t>
      </w:r>
    </w:p>
    <w:sdt>
      <w:sdtPr>
        <w:id w:val="99802873"/>
        <w:placeholder>
          <w:docPart w:val="DefaultPlaceholder_22675703"/>
        </w:placeholder>
        <w:richText/>
      </w:sdtPr>
      <w:sdtContent>
        <w:p>
          <w:pPr>
            <w:widowControl/>
            <w:spacing w:line="480" w:lineRule="auto"/>
            <w:rPr>
              <w:rFonts w:ascii="宋体" w:hAnsi="宋体" w:hint="eastAsia"/>
              <w:color w:val="000000"/>
              <w:sz w:val="24"/>
              <w:u w:val="single"/>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2</w:t>
          </w:r>
          <w:r>
            <w:rPr>
              <w:rFonts w:ascii="宋体" w:hAnsi="宋体" w:cs="宋体" w:hint="eastAsia"/>
              <w:color w:val="000000"/>
              <w:kern w:val="0"/>
              <w:sz w:val="24"/>
            </w:rPr>
            <w:t>、</w:t>
          </w:r>
          <w:r>
            <w:rPr>
              <w:rFonts w:ascii="宋体" w:hAnsi="宋体" w:cs="宋体" w:hint="eastAsia"/>
              <w:color w:val="000000"/>
              <w:kern w:val="0"/>
              <w:sz w:val="24"/>
            </w:rPr>
            <w:t>（1）</w:t>
          </w:r>
          <w:r>
            <w:rPr>
              <w:rFonts w:ascii="宋体" w:hAnsi="宋体" w:hint="eastAsia"/>
              <w:color w:val="000000"/>
              <w:sz w:val="24"/>
              <w:u w:val="single"/>
            </w:rPr>
            <w:t>非出卖人原因（包含但不限于因国家政策等法律法规调整变动、行政主管部门审批延迟及其他不可归责与出卖人原因或其他第三方原因）导致的延迟或变化，出卖人不承担任何违约责任。</w:t>
          </w:r>
        </w:p>
        <w:p>
          <w:pPr>
            <w:widowControl/>
            <w:spacing w:line="480" w:lineRule="auto"/>
            <w:rPr>
              <w:rFonts w:ascii="宋体" w:hAnsi="宋体" w:cs="宋体"/>
              <w:color w:val="000000"/>
              <w:kern w:val="0"/>
              <w:sz w:val="24"/>
            </w:rPr>
          </w:pPr>
          <w:r>
            <w:rPr>
              <w:rFonts w:ascii="宋体" w:hAnsi="宋体" w:hint="eastAsia"/>
              <w:color w:val="000000"/>
              <w:sz w:val="24"/>
              <w:u w:val="single"/>
            </w:rPr>
            <w:t xml:space="preserve">   （2）因出卖人原因逾期，合同不解除，继续履行，但逾期在30日内（含30日）的，出卖人应按买受人已付房款的中国人民银行公布的同期贷款基准利率按照逾期天数计算向买受人支付违约金；逾期超过30日的，出卖人一次性按照买受人已付房款的</w:t>
          </w:r>
          <w:r>
            <w:rPr>
              <w:rFonts w:ascii="宋体" w:hAnsi="宋体"/>
              <w:color w:val="000000"/>
              <w:sz w:val="24"/>
              <w:u w:val="single"/>
            </w:rPr>
            <w:t>0.1‰</w:t>
          </w:r>
          <w:r>
            <w:rPr>
              <w:rFonts w:ascii="宋体" w:hAnsi="宋体" w:hint="eastAsia"/>
              <w:color w:val="000000"/>
              <w:sz w:val="24"/>
              <w:u w:val="single"/>
            </w:rPr>
            <w:t>向买受人支付违约金</w:t>
          </w:r>
          <w:r>
            <w:rPr>
              <w:rFonts w:ascii="宋体" w:hAnsi="宋体" w:cs="宋体"/>
              <w:color w:val="000000"/>
              <w:kern w:val="0"/>
              <w:sz w:val="24"/>
            </w:rPr>
            <w:t>。</w:t>
          </w:r>
        </w:p>
      </w:sdtContent>
    </w:sdt>
    <w:p>
      <w:pPr>
        <w:widowControl/>
        <w:spacing w:line="480" w:lineRule="auto"/>
        <w:rPr>
          <w:rFonts w:ascii="宋体" w:hAnsi="宋体" w:cs="宋体"/>
          <w:color w:val="000000"/>
          <w:kern w:val="0"/>
          <w:sz w:val="24"/>
        </w:rPr>
      </w:pPr>
      <w:r>
        <w:rPr>
          <w:rFonts w:ascii="宋体" w:hAnsi="宋体" w:cs="宋体"/>
          <w:color w:val="000000"/>
          <w:kern w:val="0"/>
          <w:sz w:val="24"/>
        </w:rPr>
        <w:t>　　(三)因买受人的原因未能在约定期限内完成该商品房的分户不动产权证的，出卖人不承担责任。</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第九章  前期物业管理</w:t>
      </w:r>
    </w:p>
    <w:p>
      <w:pPr>
        <w:widowControl/>
        <w:spacing w:line="480" w:lineRule="auto"/>
        <w:rPr>
          <w:rFonts w:ascii="宋体" w:hAnsi="宋体" w:cs="宋体"/>
          <w:b/>
          <w:color w:val="000000"/>
          <w:kern w:val="0"/>
          <w:sz w:val="24"/>
        </w:rPr>
      </w:pPr>
      <w:r>
        <w:rPr>
          <w:rFonts w:ascii="宋体" w:hAnsi="宋体" w:cs="宋体"/>
          <w:b/>
          <w:color w:val="000000"/>
          <w:kern w:val="0"/>
          <w:sz w:val="24"/>
        </w:rPr>
        <w:t>　　</w:t>
      </w:r>
      <w:r>
        <w:rPr>
          <w:rFonts w:ascii="宋体" w:hAnsi="宋体" w:cs="宋体" w:hint="eastAsia"/>
          <w:b/>
          <w:color w:val="000000"/>
          <w:kern w:val="0"/>
          <w:sz w:val="24"/>
        </w:rPr>
        <w:t xml:space="preserve">第二十一条  </w:t>
      </w:r>
      <w:r>
        <w:rPr>
          <w:rFonts w:ascii="宋体" w:hAnsi="宋体" w:cs="宋体"/>
          <w:b/>
          <w:color w:val="000000"/>
          <w:kern w:val="0"/>
          <w:sz w:val="24"/>
        </w:rPr>
        <w:t>前期物业管理</w:t>
      </w:r>
    </w:p>
    <w:p>
      <w:pPr>
        <w:widowControl/>
        <w:spacing w:line="480" w:lineRule="auto"/>
        <w:rPr>
          <w:rFonts w:ascii="宋体" w:hAnsi="宋体" w:cs="宋体"/>
          <w:color w:val="000000"/>
          <w:kern w:val="0"/>
          <w:sz w:val="24"/>
        </w:rPr>
      </w:pPr>
      <w:r>
        <w:rPr>
          <w:rFonts w:ascii="宋体" w:hAnsi="宋体" w:cs="宋体"/>
          <w:color w:val="000000"/>
          <w:kern w:val="0"/>
          <w:sz w:val="24"/>
        </w:rPr>
        <w:t>　　(一)出卖人依法选聘的前期物业服务企业为</w:t>
      </w:r>
      <w:sdt>
        <w:sdtPr>
          <w:id w:val="775868864"/>
          <w:placeholder>
            <w:docPart w:val="DefaultPlaceholder_22675703"/>
          </w:placeholder>
          <w:richText/>
        </w:sdtPr>
        <w:sdtContent>
          <w:r>
            <w:rPr>
              <w:rFonts w:ascii="宋体" w:hAnsi="宋体" w:hint="eastAsia"/>
              <w:color w:val="000000"/>
              <w:sz w:val="24"/>
              <w:u w:val="single"/>
            </w:rPr>
            <w:t>中海物业管理广州有限公司长沙分公司</w:t>
          </w:r>
        </w:sdtContent>
      </w:sdt>
      <w:r>
        <w:rPr>
          <w:rFonts w:ascii="宋体" w:hAnsi="宋体" w:cs="宋体"/>
          <w:color w:val="000000"/>
          <w:kern w:val="0"/>
          <w:sz w:val="24"/>
        </w:rPr>
        <w:t>。</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rFonts w:ascii="宋体" w:hAnsi="宋体" w:cs="宋体" w:hint="eastAsia"/>
          <w:color w:val="000000"/>
          <w:kern w:val="0"/>
          <w:sz w:val="24"/>
        </w:rPr>
        <w:t>二</w:t>
      </w:r>
      <w:r>
        <w:rPr>
          <w:rFonts w:ascii="宋体" w:hAnsi="宋体" w:cs="宋体"/>
          <w:color w:val="000000"/>
          <w:kern w:val="0"/>
          <w:sz w:val="24"/>
        </w:rPr>
        <w:t>)物业服务期间，物业收费计费方式为【</w:t>
      </w:r>
      <w:sdt>
        <w:sdtPr>
          <w:id w:val="1739473115"/>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包干制</w:t>
      </w:r>
      <w:r>
        <w:rPr>
          <w:rFonts w:ascii="宋体" w:hAnsi="宋体" w:cs="宋体"/>
          <w:color w:val="000000"/>
          <w:kern w:val="0"/>
          <w:sz w:val="24"/>
        </w:rPr>
        <w:t>】【</w:t>
      </w:r>
      <w:sdt>
        <w:sdtPr>
          <w:id w:val="69789360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酬金制</w:t>
      </w:r>
      <w:r>
        <w:rPr>
          <w:rFonts w:ascii="宋体" w:hAnsi="宋体" w:cs="宋体"/>
          <w:color w:val="000000"/>
          <w:kern w:val="0"/>
          <w:sz w:val="24"/>
        </w:rPr>
        <w:t>】【</w:t>
      </w:r>
      <w:sdt>
        <w:sdtPr>
          <w:id w:val="23263925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2104507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】。物业服务费为</w:t>
      </w:r>
      <w:sdt>
        <w:sdtPr>
          <w:id w:val="609082164"/>
          <w:placeholder>
            <w:docPart w:val="DefaultPlaceholder_22675703"/>
          </w:placeholder>
          <w:richText/>
        </w:sdtPr>
        <w:sdtContent>
          <w:r>
            <w:rPr>
              <w:rFonts w:ascii="宋体" w:hAnsi="宋体" w:hint="eastAsia"/>
              <w:color w:val="000000"/>
              <w:sz w:val="24"/>
              <w:u w:val="single"/>
            </w:rPr>
            <w:t>住宅2.7、商业4</w:t>
          </w:r>
        </w:sdtContent>
      </w:sdt>
      <w:r>
        <w:rPr>
          <w:rFonts w:ascii="宋体" w:hAnsi="宋体" w:cs="宋体"/>
          <w:color w:val="000000"/>
          <w:kern w:val="0"/>
          <w:sz w:val="24"/>
        </w:rPr>
        <w:t>元/月·平方米(建筑面积)。</w:t>
      </w:r>
    </w:p>
    <w:p>
      <w:pPr>
        <w:widowControl/>
        <w:spacing w:line="560" w:lineRule="exact"/>
        <w:ind w:firstLine="480" w:firstLineChars="200"/>
        <w:jc w:val="left"/>
        <w:rPr>
          <w:rFonts w:ascii="宋体" w:hAnsi="宋体" w:cs="宋体"/>
          <w:color w:val="000000"/>
          <w:kern w:val="0"/>
          <w:sz w:val="24"/>
        </w:rPr>
      </w:pPr>
      <w:r>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pPr>
        <w:widowControl/>
        <w:spacing w:line="560" w:lineRule="exact"/>
        <w:ind w:firstLine="360" w:firstLineChars="150"/>
        <w:jc w:val="left"/>
        <w:rPr>
          <w:rFonts w:ascii="宋体" w:hAnsi="宋体" w:cs="宋体"/>
          <w:color w:val="000000"/>
          <w:kern w:val="0"/>
          <w:sz w:val="24"/>
        </w:rPr>
      </w:pPr>
      <w:r>
        <w:rPr>
          <w:rFonts w:ascii="宋体" w:hAnsi="宋体" w:cs="宋体"/>
          <w:color w:val="000000"/>
          <w:kern w:val="0"/>
          <w:sz w:val="24"/>
        </w:rPr>
        <w:t>2、已办理交付手续但未使用的物业，</w:t>
      </w:r>
      <w:r>
        <w:rPr>
          <w:rFonts w:ascii="宋体" w:hAnsi="宋体" w:cs="宋体" w:hint="eastAsia"/>
          <w:color w:val="000000"/>
          <w:kern w:val="0"/>
          <w:sz w:val="24"/>
        </w:rPr>
        <w:t>双方约定</w:t>
      </w:r>
      <w:r>
        <w:rPr>
          <w:rFonts w:ascii="宋体" w:hAnsi="宋体" w:cs="宋体"/>
          <w:color w:val="000000"/>
          <w:kern w:val="0"/>
          <w:sz w:val="24"/>
        </w:rPr>
        <w:t>物业服务费按照</w:t>
      </w:r>
      <w:sdt>
        <w:sdtPr>
          <w:id w:val="630992271"/>
          <w:placeholder>
            <w:docPart w:val="DefaultPlaceholder_22675703"/>
          </w:placeholder>
          <w:richText/>
        </w:sdtPr>
        <w:sdtContent>
          <w:r>
            <w:rPr>
              <w:rFonts w:ascii="宋体" w:hAnsi="宋体" w:cs="宋体" w:hint="eastAsia"/>
              <w:color w:val="000000"/>
              <w:kern w:val="0"/>
              <w:sz w:val="24"/>
              <w:u w:val="single"/>
            </w:rPr>
            <w:t>100</w:t>
          </w:r>
        </w:sdtContent>
      </w:sdt>
      <w:r>
        <w:rPr>
          <w:rFonts w:ascii="宋体" w:hAnsi="宋体" w:cs="宋体"/>
          <w:color w:val="000000"/>
          <w:kern w:val="0"/>
          <w:sz w:val="24"/>
        </w:rPr>
        <w:t>%交纳。</w:t>
      </w:r>
    </w:p>
    <w:p>
      <w:pPr>
        <w:widowControl/>
        <w:spacing w:line="560" w:lineRule="exact"/>
        <w:jc w:val="left"/>
        <w:rPr>
          <w:rFonts w:ascii="宋体" w:hAnsi="宋体" w:cs="宋体"/>
          <w:color w:val="000000"/>
          <w:kern w:val="0"/>
          <w:sz w:val="24"/>
        </w:rPr>
      </w:pPr>
      <w:r>
        <w:rPr>
          <w:rFonts w:ascii="宋体" w:hAnsi="宋体" w:cs="宋体"/>
          <w:color w:val="000000"/>
          <w:kern w:val="0"/>
          <w:sz w:val="24"/>
        </w:rPr>
        <w:t xml:space="preserve">   3、物业服务费按月计收，经双方约定可以预收，但最长预收期限不得超过12个月。</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三</w:t>
      </w:r>
      <w:r>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p>
    <w:p>
      <w:pPr>
        <w:widowControl/>
        <w:spacing w:line="480" w:lineRule="auto"/>
        <w:rPr>
          <w:rFonts w:ascii="宋体" w:hAnsi="宋体" w:cs="宋体"/>
          <w:color w:val="000000"/>
          <w:kern w:val="0"/>
          <w:sz w:val="24"/>
        </w:rPr>
      </w:pPr>
      <w:r>
        <w:rPr>
          <w:rFonts w:ascii="宋体" w:hAnsi="宋体" w:cs="宋体"/>
          <w:color w:val="000000"/>
          <w:kern w:val="0"/>
          <w:sz w:val="24"/>
        </w:rPr>
        <w:t>　　该商品房前期物业服务合同、临时管理规约见附件九。</w:t>
      </w:r>
    </w:p>
    <w:p>
      <w:pPr>
        <w:widowControl/>
        <w:spacing w:before="312" w:beforeLines="100" w:after="312" w:afterLines="100" w:line="480" w:lineRule="auto"/>
        <w:ind w:firstLine="412" w:firstLineChars="147"/>
        <w:rPr>
          <w:rFonts w:ascii="宋体" w:hAnsi="宋体" w:cs="宋体" w:hint="eastAsia"/>
          <w:b/>
          <w:color w:val="000000"/>
          <w:kern w:val="0"/>
          <w:sz w:val="28"/>
          <w:szCs w:val="28"/>
        </w:rPr>
      </w:pPr>
      <w:r>
        <w:rPr>
          <w:rFonts w:ascii="宋体" w:hAnsi="宋体" w:cs="宋体" w:hint="eastAsia"/>
          <w:b/>
          <w:bCs/>
          <w:color w:val="000000"/>
          <w:kern w:val="0"/>
          <w:sz w:val="28"/>
          <w:szCs w:val="28"/>
        </w:rPr>
        <w:t>第十章  其他事项</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第二十二条  </w:t>
      </w:r>
      <w:r>
        <w:rPr>
          <w:rFonts w:ascii="宋体" w:hAnsi="宋体" w:cs="宋体"/>
          <w:b/>
          <w:color w:val="000000"/>
          <w:kern w:val="0"/>
          <w:sz w:val="24"/>
        </w:rPr>
        <w:t>建筑物区分所有权</w:t>
      </w:r>
    </w:p>
    <w:p>
      <w:pPr>
        <w:widowControl/>
        <w:spacing w:line="480" w:lineRule="auto"/>
        <w:rPr>
          <w:rFonts w:ascii="宋体" w:hAnsi="宋体" w:cs="宋体"/>
          <w:color w:val="000000"/>
          <w:kern w:val="0"/>
          <w:sz w:val="24"/>
        </w:rPr>
      </w:pPr>
      <w:r>
        <w:rPr>
          <w:rFonts w:ascii="宋体" w:hAnsi="宋体" w:cs="宋体"/>
          <w:color w:val="000000"/>
          <w:kern w:val="0"/>
          <w:sz w:val="24"/>
        </w:rPr>
        <w:t>　　(一)买受人对其建筑物专有部分享有占有、使用、收益和处分的权利。</w:t>
      </w:r>
    </w:p>
    <w:p>
      <w:pPr>
        <w:widowControl/>
        <w:spacing w:line="480" w:lineRule="auto"/>
        <w:rPr>
          <w:rFonts w:ascii="宋体" w:hAnsi="宋体" w:cs="宋体"/>
          <w:color w:val="000000"/>
          <w:kern w:val="0"/>
          <w:sz w:val="24"/>
        </w:rPr>
      </w:pPr>
      <w:r>
        <w:rPr>
          <w:rFonts w:ascii="宋体" w:hAnsi="宋体" w:cs="宋体"/>
          <w:color w:val="000000"/>
          <w:kern w:val="0"/>
          <w:sz w:val="24"/>
        </w:rPr>
        <w:t>　　(二)以下部位归业主共有：</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211604155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(三)双方对其他配套设施约定如下：</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规划的车位、车库：</w:t>
      </w:r>
      <w:sdt>
        <w:sdtPr>
          <w:id w:val="137031383"/>
          <w:placeholder>
            <w:docPart w:val="DefaultPlaceholder_22675703"/>
          </w:placeholder>
          <w:richText/>
        </w:sdtPr>
        <w:sdtContent>
          <w:r>
            <w:rPr>
              <w:rFonts w:ascii="宋体" w:hAnsi="宋体" w:hint="eastAsia"/>
              <w:color w:val="000000"/>
              <w:sz w:val="24"/>
              <w:u w:val="single"/>
            </w:rPr>
            <w:t>归属出卖人所有</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会所：</w:t>
      </w:r>
      <w:sdt>
        <w:sdtPr>
          <w:id w:val="158322060"/>
          <w:placeholder>
            <w:docPart w:val="DefaultPlaceholder_22675703"/>
          </w:placeholder>
          <w:richText/>
        </w:sdtPr>
        <w:sdtContent>
          <w:r>
            <w:rPr>
              <w:rFonts w:ascii="宋体" w:hAnsi="宋体" w:hint="eastAsia"/>
              <w:color w:val="000000"/>
              <w:sz w:val="24"/>
              <w:u w:val="single"/>
            </w:rPr>
            <w:t>如有,归出卖人所有</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460849401"/>
          <w:placeholder>
            <w:docPart w:val="DefaultPlaceholder_22675703"/>
          </w:placeholder>
          <w:richText/>
        </w:sdtPr>
        <w:sdtContent>
          <w:r>
            <w:rPr>
              <w:rFonts w:ascii="宋体" w:hAnsi="宋体" w:hint="eastAsia"/>
              <w:color w:val="000000"/>
              <w:sz w:val="24"/>
              <w:u w:val="single"/>
            </w:rPr>
            <w:t>小区内未分摊给买受人的建筑物及设施：详情见附件十一第十条</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第二十三条  税费和维修资金</w:t>
      </w:r>
    </w:p>
    <w:p>
      <w:pPr>
        <w:widowControl/>
        <w:spacing w:line="480" w:lineRule="auto"/>
        <w:ind w:firstLine="480"/>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双方应当按照国家的有关规定，向相应部门缴纳因该商品房买卖发生的税费。</w:t>
      </w:r>
      <w:r>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Pr>
          <w:rFonts w:ascii="宋体" w:hAnsi="宋体" w:cs="宋体"/>
          <w:color w:val="000000"/>
          <w:kern w:val="0"/>
          <w:sz w:val="24"/>
        </w:rPr>
        <w:t>因预测面积与实测面积差异，导致买受人不能享受税收优惠政策而增加的税收负担，</w:t>
      </w:r>
      <w:r>
        <w:rPr>
          <w:rFonts w:ascii="宋体" w:hAnsi="宋体" w:cs="宋体" w:hint="eastAsia"/>
          <w:color w:val="000000"/>
          <w:kern w:val="0"/>
          <w:sz w:val="24"/>
        </w:rPr>
        <w:t xml:space="preserve">   </w:t>
      </w:r>
      <w:r>
        <w:rPr>
          <w:rFonts w:ascii="宋体" w:hAnsi="宋体" w:cs="宋体"/>
          <w:color w:val="000000"/>
          <w:kern w:val="0"/>
          <w:sz w:val="24"/>
        </w:rPr>
        <w:t>由</w:t>
      </w:r>
      <w:sdt>
        <w:sdtPr>
          <w:id w:val="739169932"/>
          <w:placeholder>
            <w:docPart w:val="DefaultPlaceholder_22675703"/>
          </w:placeholder>
          <w:richText/>
        </w:sdtPr>
        <w:sdtContent>
          <w:r>
            <w:rPr>
              <w:rFonts w:ascii="宋体" w:hAnsi="宋体" w:hint="eastAsia"/>
              <w:color w:val="000000"/>
              <w:sz w:val="24"/>
              <w:u w:val="single"/>
            </w:rPr>
            <w:t>买受人</w:t>
          </w:r>
        </w:sdtContent>
      </w:sdt>
      <w:r>
        <w:rPr>
          <w:rFonts w:ascii="宋体" w:hAnsi="宋体" w:cs="宋体"/>
          <w:color w:val="000000"/>
          <w:kern w:val="0"/>
          <w:sz w:val="24"/>
        </w:rPr>
        <w:t>承担。</w:t>
      </w:r>
    </w:p>
    <w:p>
      <w:pPr>
        <w:widowControl/>
        <w:spacing w:line="480" w:lineRule="auto"/>
        <w:ind w:firstLine="480"/>
        <w:rPr>
          <w:rFonts w:ascii="宋体" w:hAnsi="宋体" w:cs="宋体"/>
          <w:color w:val="000000"/>
          <w:kern w:val="0"/>
          <w:sz w:val="24"/>
        </w:rPr>
      </w:pPr>
      <w:r>
        <w:rPr>
          <w:rFonts w:ascii="宋体" w:hAnsi="宋体" w:cs="宋体" w:hint="eastAsia"/>
          <w:color w:val="000000"/>
          <w:kern w:val="0"/>
          <w:sz w:val="24"/>
        </w:rPr>
        <w:t>2、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分户登记的，由买受人承担责任。</w:t>
      </w:r>
    </w:p>
    <w:p>
      <w:pPr>
        <w:widowControl/>
        <w:spacing w:line="480" w:lineRule="auto"/>
        <w:rPr>
          <w:rFonts w:ascii="宋体" w:hAnsi="宋体"/>
          <w:b/>
          <w:color w:val="000000"/>
          <w:kern w:val="0"/>
          <w:sz w:val="24"/>
        </w:rPr>
      </w:pPr>
      <w:r>
        <w:rPr>
          <w:rFonts w:ascii="宋体" w:hAnsi="宋体" w:cs="宋体"/>
          <w:color w:val="000000"/>
          <w:kern w:val="0"/>
          <w:sz w:val="24"/>
        </w:rPr>
        <w:t>　　</w:t>
      </w:r>
      <w:r>
        <w:rPr>
          <w:rFonts w:ascii="宋体" w:hAnsi="宋体"/>
          <w:b/>
          <w:color w:val="000000"/>
          <w:kern w:val="0"/>
          <w:sz w:val="24"/>
        </w:rPr>
        <w:t>第二十四条  销售和使用承诺</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出卖人承诺按照规划用途进行建设和出售，不擅自改变该商品房使用性质，并按照规划用途办理</w:t>
      </w:r>
      <w:r>
        <w:rPr>
          <w:rFonts w:ascii="宋体" w:hAnsi="宋体" w:cs="宋体" w:hint="eastAsia"/>
          <w:color w:val="000000"/>
          <w:kern w:val="0"/>
          <w:sz w:val="24"/>
        </w:rPr>
        <w:t>不动产</w:t>
      </w:r>
      <w:r>
        <w:rPr>
          <w:rFonts w:ascii="宋体" w:hAnsi="宋体" w:cs="宋体"/>
          <w:color w:val="000000"/>
          <w:kern w:val="0"/>
          <w:sz w:val="24"/>
        </w:rPr>
        <w:t>登记。出卖人不得擅自改变与该商品房有关的共用部位和设施的使用性质。</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出卖人承诺对商品房的销售，不涉及依法或者依规划属于买受人共有的共用部位和设施的处分。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出卖人承诺已将遮挡或妨碍房屋正常使用的情况告知买受人。具体内容见附件十。</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hint="eastAsia"/>
          <w:color w:val="000000"/>
          <w:kern w:val="0"/>
          <w:sz w:val="24"/>
        </w:rPr>
        <w:t>、</w:t>
      </w:r>
      <w:r>
        <w:rPr>
          <w:rFonts w:ascii="宋体" w:hAnsi="宋体" w:cs="宋体"/>
          <w:color w:val="000000"/>
          <w:kern w:val="0"/>
          <w:sz w:val="24"/>
        </w:rPr>
        <w:t>买受人使用该商品房期间，不得擅自改变该商品房的用途、建筑主体结构和承重结构。</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6</w:t>
      </w:r>
      <w:r>
        <w:rPr>
          <w:rFonts w:ascii="宋体" w:hAnsi="宋体" w:cs="宋体" w:hint="eastAsia"/>
          <w:color w:val="000000"/>
          <w:kern w:val="0"/>
          <w:sz w:val="24"/>
        </w:rPr>
        <w:t>、</w:t>
      </w:r>
      <w:sdt>
        <w:sdtPr>
          <w:id w:val="26198829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7</w:t>
      </w:r>
      <w:r>
        <w:rPr>
          <w:rFonts w:ascii="宋体" w:hAnsi="宋体" w:cs="宋体" w:hint="eastAsia"/>
          <w:color w:val="000000"/>
          <w:kern w:val="0"/>
          <w:sz w:val="24"/>
        </w:rPr>
        <w:t>、</w:t>
      </w:r>
      <w:sdt>
        <w:sdtPr>
          <w:id w:val="137707497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第二十五条  </w:t>
      </w:r>
      <w:r>
        <w:rPr>
          <w:rFonts w:ascii="宋体" w:hAnsi="宋体" w:cs="宋体"/>
          <w:b/>
          <w:color w:val="000000"/>
          <w:kern w:val="0"/>
          <w:sz w:val="24"/>
        </w:rPr>
        <w:t>送达</w:t>
      </w:r>
    </w:p>
    <w:p>
      <w:pPr>
        <w:widowControl/>
        <w:spacing w:line="480" w:lineRule="auto"/>
        <w:rPr>
          <w:rFonts w:ascii="宋体" w:hAnsi="宋体" w:cs="宋体"/>
          <w:color w:val="000000"/>
          <w:kern w:val="0"/>
          <w:sz w:val="24"/>
        </w:rPr>
      </w:pPr>
      <w:r>
        <w:rPr>
          <w:rFonts w:ascii="宋体" w:hAnsi="宋体" w:cs="宋体"/>
          <w:color w:val="000000"/>
          <w:kern w:val="0"/>
          <w:sz w:val="24"/>
        </w:rPr>
        <w:t>　　出卖人和买受人保证在本合同中记载的通讯地址、联系电话均真实有效。任何根据本合同发出的文件，均应采用书面形式，以【</w:t>
      </w:r>
      <w:sdt>
        <w:sdtPr>
          <w:id w:val="1145683122"/>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邮政快递</w:t>
      </w:r>
      <w:r>
        <w:rPr>
          <w:rFonts w:ascii="宋体" w:hAnsi="宋体" w:cs="宋体"/>
          <w:color w:val="000000"/>
          <w:kern w:val="0"/>
          <w:sz w:val="24"/>
        </w:rPr>
        <w:t>】</w:t>
      </w:r>
      <w:r>
        <w:rPr>
          <w:rFonts w:ascii="宋体" w:hAnsi="宋体" w:cs="宋体" w:hint="eastAsia"/>
          <w:color w:val="000000"/>
          <w:kern w:val="0"/>
          <w:sz w:val="24"/>
        </w:rPr>
        <w:t xml:space="preserve"> </w:t>
      </w:r>
      <w:r>
        <w:rPr>
          <w:rFonts w:ascii="宋体" w:hAnsi="宋体" w:cs="宋体"/>
          <w:color w:val="000000"/>
          <w:kern w:val="0"/>
          <w:sz w:val="24"/>
        </w:rPr>
        <w:t>【</w:t>
      </w:r>
      <w:sdt>
        <w:sdtPr>
          <w:id w:val="150541354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邮寄挂号信</w:t>
      </w:r>
      <w:r>
        <w:rPr>
          <w:rFonts w:ascii="宋体" w:hAnsi="宋体" w:cs="宋体"/>
          <w:color w:val="000000"/>
          <w:kern w:val="0"/>
          <w:sz w:val="24"/>
        </w:rPr>
        <w:t>】【</w:t>
      </w:r>
      <w:sdt>
        <w:sdtPr>
          <w:id w:val="104957232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82391504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】方式送达对方。任何一方变更通讯地址、联系电话的，应在变更之日起</w:t>
      </w:r>
      <w:sdt>
        <w:sdtPr>
          <w:id w:val="127302739"/>
          <w:placeholder>
            <w:docPart w:val="DefaultPlaceholder_22675703"/>
          </w:placeholder>
          <w:richText/>
        </w:sdtPr>
        <w:sdtContent>
          <w:r>
            <w:rPr>
              <w:rFonts w:ascii="宋体" w:hAnsi="宋体" w:hint="eastAsia"/>
              <w:color w:val="000000"/>
              <w:sz w:val="24"/>
              <w:u w:val="single"/>
            </w:rPr>
            <w:t>15</w:t>
          </w:r>
        </w:sdtContent>
      </w:sdt>
      <w:r>
        <w:rPr>
          <w:rFonts w:ascii="宋体" w:hAnsi="宋体" w:cs="宋体"/>
          <w:color w:val="000000"/>
          <w:kern w:val="0"/>
          <w:sz w:val="24"/>
        </w:rPr>
        <w:t>日内书面通知对方。变更的一方未履行通知义务导致送达不能的，应承担相应的法律责任。</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第二十六条 </w:t>
      </w:r>
      <w:r>
        <w:rPr>
          <w:rFonts w:ascii="宋体" w:hAnsi="宋体" w:cs="宋体"/>
          <w:b/>
          <w:color w:val="000000"/>
          <w:kern w:val="0"/>
          <w:sz w:val="24"/>
        </w:rPr>
        <w:t xml:space="preserve"> 买受人信息保护</w:t>
      </w:r>
    </w:p>
    <w:p>
      <w:pPr>
        <w:widowControl/>
        <w:spacing w:line="480" w:lineRule="auto"/>
        <w:rPr>
          <w:rFonts w:ascii="宋体" w:hAnsi="宋体" w:cs="宋体"/>
          <w:color w:val="000000"/>
          <w:kern w:val="0"/>
          <w:sz w:val="24"/>
        </w:rPr>
      </w:pPr>
      <w:r>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第二十七条  </w:t>
      </w:r>
      <w:r>
        <w:rPr>
          <w:rFonts w:ascii="宋体" w:hAnsi="宋体" w:cs="宋体"/>
          <w:b/>
          <w:color w:val="000000"/>
          <w:kern w:val="0"/>
          <w:sz w:val="24"/>
        </w:rPr>
        <w:t>争议解决方式</w:t>
      </w:r>
    </w:p>
    <w:p>
      <w:pPr>
        <w:widowControl/>
        <w:spacing w:line="480" w:lineRule="auto"/>
        <w:rPr>
          <w:rFonts w:ascii="宋体" w:hAnsi="宋体" w:cs="宋体"/>
          <w:color w:val="000000"/>
          <w:kern w:val="0"/>
          <w:sz w:val="24"/>
        </w:rPr>
      </w:pPr>
      <w:r>
        <w:rPr>
          <w:rFonts w:ascii="宋体" w:hAnsi="宋体" w:cs="宋体"/>
          <w:color w:val="000000"/>
          <w:kern w:val="0"/>
          <w:sz w:val="24"/>
        </w:rPr>
        <w:t>　　本合同在履行过程中发生的争议，由双方当事人协商解决，也可通过消费者协会等相关机构调解;或按照下列第</w:t>
      </w:r>
      <w:sdt>
        <w:sdtPr>
          <w:id w:val="213791601"/>
          <w:placeholder>
            <w:docPart w:val="DefaultPlaceholder_22675703"/>
          </w:placeholder>
          <w:richText/>
        </w:sdtPr>
        <w:sdtContent>
          <w:r>
            <w:rPr>
              <w:rFonts w:ascii="宋体" w:hAnsi="宋体" w:hint="eastAsia"/>
              <w:color w:val="000000"/>
              <w:sz w:val="24"/>
              <w:u w:val="single"/>
            </w:rPr>
            <w:t>2</w:t>
          </w:r>
        </w:sdtContent>
      </w:sdt>
      <w:r>
        <w:rPr>
          <w:rFonts w:ascii="宋体" w:hAnsi="宋体" w:cs="宋体"/>
          <w:color w:val="000000"/>
          <w:kern w:val="0"/>
          <w:sz w:val="24"/>
        </w:rPr>
        <w:t>种方式解决：</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、提交株洲仲裁委员会仲裁。</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、依法向房屋所在地人民法院起诉。</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第二十八条  </w:t>
      </w:r>
      <w:r>
        <w:rPr>
          <w:rFonts w:ascii="宋体" w:hAnsi="宋体" w:cs="宋体"/>
          <w:b/>
          <w:color w:val="000000"/>
          <w:kern w:val="0"/>
          <w:sz w:val="24"/>
        </w:rPr>
        <w:t>补充协议</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对本合同中未约定或约定不明的内容，双方可根据具体情况签订书面补充协议(补充协议见附件十一)。</w:t>
      </w:r>
    </w:p>
    <w:p>
      <w:pPr>
        <w:widowControl/>
        <w:spacing w:line="480" w:lineRule="auto"/>
        <w:ind w:firstLine="480"/>
        <w:rPr>
          <w:rFonts w:ascii="宋体" w:hAnsi="宋体" w:cs="宋体"/>
          <w:color w:val="000000"/>
          <w:kern w:val="0"/>
          <w:sz w:val="24"/>
        </w:rPr>
      </w:pPr>
      <w:r>
        <w:rPr>
          <w:rFonts w:ascii="宋体" w:hAnsi="宋体" w:cs="宋体" w:hint="eastAsia"/>
          <w:color w:val="000000"/>
          <w:kern w:val="0"/>
          <w:sz w:val="24"/>
        </w:rPr>
        <w:t>本合同条款中已有约定，就同一内容增加补充协议另行约定的，仍以本合同为准。</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pPr>
        <w:widowControl/>
        <w:spacing w:line="480" w:lineRule="auto"/>
        <w:ind w:firstLine="480" w:firstLineChars="200"/>
        <w:rPr>
          <w:rFonts w:ascii="宋体" w:hAnsi="宋体" w:cs="宋体"/>
          <w:b/>
          <w:color w:val="000000"/>
          <w:kern w:val="0"/>
          <w:sz w:val="24"/>
        </w:rPr>
      </w:pPr>
      <w:r>
        <w:rPr>
          <w:rFonts w:ascii="宋体" w:hAnsi="宋体" w:cs="宋体" w:hint="eastAsia"/>
          <w:b/>
          <w:color w:val="000000"/>
          <w:kern w:val="0"/>
          <w:sz w:val="24"/>
        </w:rPr>
        <w:t xml:space="preserve">第二十九条  </w:t>
      </w:r>
      <w:r>
        <w:rPr>
          <w:rFonts w:ascii="宋体" w:hAnsi="宋体" w:cs="宋体"/>
          <w:b/>
          <w:color w:val="000000"/>
          <w:kern w:val="0"/>
          <w:sz w:val="24"/>
        </w:rPr>
        <w:t>合同生效</w:t>
      </w:r>
    </w:p>
    <w:p>
      <w:pPr>
        <w:widowControl/>
        <w:spacing w:line="480" w:lineRule="auto"/>
        <w:rPr>
          <w:rFonts w:ascii="宋体" w:hAnsi="宋体" w:cs="宋体"/>
          <w:color w:val="000000"/>
          <w:kern w:val="0"/>
          <w:sz w:val="24"/>
        </w:rPr>
      </w:pPr>
      <w:r>
        <w:rPr>
          <w:rFonts w:ascii="宋体" w:hAnsi="宋体" w:cs="宋体"/>
          <w:color w:val="000000"/>
          <w:kern w:val="0"/>
          <w:sz w:val="24"/>
        </w:rPr>
        <w:t>　　本合同自双方签字或盖章之日起生效。本合同的解除应当采用书面形式。</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本合同及附件共</w:t>
      </w:r>
      <w:sdt>
        <w:sdtPr>
          <w:id w:val="97722132"/>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57 </w:t>
          </w:r>
        </w:sdtContent>
      </w:sdt>
      <w:r>
        <w:rPr>
          <w:rFonts w:ascii="宋体" w:hAnsi="宋体" w:cs="宋体"/>
          <w:color w:val="000000"/>
          <w:kern w:val="0"/>
          <w:sz w:val="24"/>
        </w:rPr>
        <w:t>页，一式</w:t>
      </w:r>
      <w:sdt>
        <w:sdtPr>
          <w:id w:val="316713384"/>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肆/伍 </w:t>
          </w:r>
        </w:sdtContent>
      </w:sdt>
      <w:r>
        <w:rPr>
          <w:rFonts w:ascii="宋体" w:hAnsi="宋体" w:cs="宋体"/>
          <w:color w:val="000000"/>
          <w:kern w:val="0"/>
          <w:sz w:val="24"/>
        </w:rPr>
        <w:t>份，其中出卖人</w:t>
      </w:r>
      <w:sdt>
        <w:sdtPr>
          <w:id w:val="1849791646"/>
          <w:placeholder>
            <w:docPart w:val="DefaultPlaceholder_22675703"/>
          </w:placeholder>
          <w:richText/>
        </w:sdtPr>
        <w:sdtContent>
          <w:r>
            <w:rPr>
              <w:rFonts w:ascii="宋体" w:hAnsi="宋体" w:cs="宋体" w:hint="eastAsia"/>
              <w:color w:val="000000"/>
              <w:kern w:val="0"/>
              <w:sz w:val="24"/>
              <w:u w:val="single"/>
            </w:rPr>
            <w:t xml:space="preserve"> 贰/</w:t>
          </w:r>
          <w:r>
            <w:rPr>
              <w:rFonts w:ascii="宋体" w:hAnsi="宋体" w:hint="eastAsia"/>
              <w:color w:val="000000"/>
              <w:sz w:val="24"/>
              <w:u w:val="single"/>
            </w:rPr>
            <w:t xml:space="preserve">叁 </w:t>
          </w:r>
        </w:sdtContent>
      </w:sdt>
      <w:r>
        <w:rPr>
          <w:rFonts w:ascii="宋体" w:hAnsi="宋体" w:cs="宋体"/>
          <w:color w:val="000000"/>
          <w:kern w:val="0"/>
          <w:sz w:val="24"/>
        </w:rPr>
        <w:t>份，买受人</w:t>
      </w:r>
      <w:sdt>
        <w:sdtPr>
          <w:id w:val="718017149"/>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壹 </w:t>
          </w:r>
        </w:sdtContent>
      </w:sdt>
      <w:r>
        <w:rPr>
          <w:rFonts w:ascii="宋体" w:hAnsi="宋体" w:cs="宋体"/>
          <w:color w:val="000000"/>
          <w:kern w:val="0"/>
          <w:sz w:val="24"/>
        </w:rPr>
        <w:t>份，【</w:t>
      </w:r>
      <w:sdt>
        <w:sdtPr>
          <w:id w:val="1502393277"/>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贷款机构（银行或公积金） </w:t>
          </w:r>
        </w:sdtContent>
      </w:sdt>
      <w:r>
        <w:rPr>
          <w:rFonts w:ascii="宋体" w:hAnsi="宋体" w:cs="宋体"/>
          <w:color w:val="000000"/>
          <w:kern w:val="0"/>
          <w:sz w:val="24"/>
        </w:rPr>
        <w:t>】</w:t>
      </w:r>
      <w:sdt>
        <w:sdtPr>
          <w:id w:val="1188588914"/>
          <w:placeholder>
            <w:docPart w:val="DefaultPlaceholder_22675703"/>
          </w:placeholder>
          <w:richText/>
        </w:sdtPr>
        <w:sdtContent>
          <w:r>
            <w:rPr>
              <w:rFonts w:ascii="宋体" w:hAnsi="宋体" w:cs="宋体" w:hint="eastAsia"/>
              <w:color w:val="000000"/>
              <w:kern w:val="0"/>
              <w:sz w:val="24"/>
              <w:u w:val="single"/>
            </w:rPr>
            <w:t>×</w:t>
          </w:r>
          <w:r>
            <w:rPr>
              <w:rFonts w:ascii="宋体" w:hAnsi="宋体" w:cs="宋体" w:hint="eastAsia"/>
              <w:color w:val="000000"/>
              <w:kern w:val="0"/>
              <w:sz w:val="24"/>
              <w:u w:val="single"/>
            </w:rPr>
            <w:t>/</w:t>
          </w:r>
          <w:r>
            <w:rPr>
              <w:rFonts w:ascii="宋体" w:hAnsi="宋体" w:hint="eastAsia"/>
              <w:color w:val="000000"/>
              <w:sz w:val="24"/>
              <w:u w:val="single"/>
            </w:rPr>
            <w:t>壹</w:t>
          </w:r>
        </w:sdtContent>
      </w:sdt>
      <w:r>
        <w:rPr>
          <w:rFonts w:ascii="宋体" w:hAnsi="宋体" w:cs="宋体"/>
          <w:color w:val="000000"/>
          <w:kern w:val="0"/>
          <w:sz w:val="24"/>
        </w:rPr>
        <w:t>份，【</w:t>
      </w:r>
      <w:sdt>
        <w:sdtPr>
          <w:id w:val="1295806084"/>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政府主管 </w:t>
          </w:r>
        </w:sdtContent>
      </w:sdt>
      <w:r>
        <w:rPr>
          <w:rFonts w:ascii="宋体" w:hAnsi="宋体" w:cs="宋体"/>
          <w:color w:val="000000"/>
          <w:kern w:val="0"/>
          <w:sz w:val="24"/>
        </w:rPr>
        <w:t>】</w:t>
      </w:r>
      <w:sdt>
        <w:sdtPr>
          <w:id w:val="1988760815"/>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壹 </w:t>
          </w:r>
        </w:sdtContent>
      </w:sdt>
      <w:r>
        <w:rPr>
          <w:rFonts w:ascii="宋体" w:hAnsi="宋体" w:cs="宋体"/>
          <w:color w:val="000000"/>
          <w:kern w:val="0"/>
          <w:sz w:val="24"/>
        </w:rPr>
        <w:t>份。合同附件与本合同具有同等法律效力。</w:t>
      </w: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rFonts w:ascii="宋体" w:hAnsi="宋体" w:cs="宋体"/>
          <w:color w:val="000000"/>
          <w:kern w:val="0"/>
          <w:sz w:val="24"/>
        </w:rPr>
        <w:t>出卖人(签字或盖章)：</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买受人(签字或盖章)：</w:t>
      </w:r>
      <w:r>
        <w:rPr>
          <w:color w:val="000000"/>
          <w:kern w:val="0"/>
          <w:sz w:val="24"/>
          <w:u w:val="single"/>
        </w:rPr>
        <w:t xml:space="preserve">            </w:t>
      </w:r>
      <w:r>
        <w:rPr>
          <w:rFonts w:ascii="宋体" w:hAnsi="宋体" w:cs="宋体"/>
          <w:color w:val="000000"/>
          <w:kern w:val="0"/>
          <w:sz w:val="24"/>
        </w:rPr>
        <w:t xml:space="preserve">          </w:t>
      </w:r>
    </w:p>
    <w:p>
      <w:pPr>
        <w:widowControl/>
        <w:spacing w:line="480" w:lineRule="auto"/>
        <w:ind w:firstLine="480" w:firstLineChars="200"/>
        <w:rPr>
          <w:rFonts w:ascii="宋体" w:hAnsi="宋体" w:cs="宋体" w:hint="eastAsia"/>
          <w:color w:val="000000"/>
          <w:kern w:val="0"/>
          <w:sz w:val="24"/>
        </w:rPr>
      </w:pPr>
      <w:r>
        <w:rPr>
          <w:rFonts w:ascii="宋体" w:hAnsi="宋体" w:cs="宋体"/>
          <w:color w:val="000000"/>
          <w:kern w:val="0"/>
          <w:sz w:val="24"/>
        </w:rPr>
        <w:t>【</w:t>
      </w:r>
      <w:sdt>
        <w:sdtPr>
          <w:id w:val="149301890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rFonts w:ascii="宋体" w:hAnsi="宋体" w:cs="宋体"/>
          <w:color w:val="000000"/>
          <w:kern w:val="0"/>
          <w:sz w:val="24"/>
          <w:u w:val="single"/>
        </w:rPr>
        <w:t xml:space="preserve"> </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w:t>
      </w:r>
      <w:sdt>
        <w:sdtPr>
          <w:id w:val="46143207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p>
    <w:p>
      <w:pPr>
        <w:widowControl/>
        <w:spacing w:line="480" w:lineRule="auto"/>
        <w:ind w:firstLine="480"/>
        <w:rPr>
          <w:rFonts w:ascii="宋体" w:hAnsi="宋体" w:cs="宋体" w:hint="eastAsia"/>
          <w:color w:val="000000"/>
          <w:kern w:val="0"/>
          <w:sz w:val="24"/>
          <w:u w:val="single"/>
        </w:rPr>
      </w:pPr>
      <w:r>
        <w:rPr>
          <w:rFonts w:ascii="宋体" w:hAnsi="宋体" w:cs="宋体"/>
          <w:color w:val="000000"/>
          <w:kern w:val="0"/>
          <w:sz w:val="24"/>
        </w:rPr>
        <w:t>【</w:t>
      </w:r>
      <w:sdt>
        <w:sdtPr>
          <w:id w:val="93758604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w:t>
      </w:r>
      <w:sdt>
        <w:sdtPr>
          <w:id w:val="18402917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ind w:left="4620" w:firstLine="420"/>
        <w:rPr>
          <w:rFonts w:ascii="宋体" w:hAnsi="宋体" w:cs="宋体"/>
          <w:color w:val="000000"/>
          <w:kern w:val="0"/>
          <w:sz w:val="24"/>
        </w:rPr>
      </w:pPr>
      <w:r>
        <w:rPr>
          <w:rFonts w:ascii="宋体" w:hAnsi="宋体" w:cs="宋体"/>
          <w:color w:val="000000"/>
          <w:kern w:val="0"/>
          <w:sz w:val="24"/>
        </w:rPr>
        <w:t>【</w:t>
      </w:r>
      <w:sdt>
        <w:sdtPr>
          <w:id w:val="45249134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color w:val="000000"/>
          <w:kern w:val="0"/>
          <w:sz w:val="24"/>
        </w:rPr>
        <w:t xml:space="preserve">          </w:t>
      </w:r>
    </w:p>
    <w:p>
      <w:pPr>
        <w:widowControl/>
        <w:spacing w:line="480" w:lineRule="auto"/>
        <w:rPr>
          <w:rFonts w:ascii="宋体" w:hAnsi="宋体" w:cs="宋体"/>
          <w:b/>
          <w:bCs/>
          <w:color w:val="000000"/>
          <w:kern w:val="0"/>
          <w:sz w:val="24"/>
        </w:rPr>
      </w:pPr>
      <w:r>
        <w:rPr>
          <w:rFonts w:ascii="宋体" w:hAnsi="宋体" w:cs="宋体"/>
          <w:color w:val="000000"/>
          <w:kern w:val="0"/>
          <w:sz w:val="24"/>
        </w:rPr>
        <w:t>　　签订地点：</w:t>
      </w:r>
      <w:sdt>
        <w:sdtPr>
          <w:id w:val="288471"/>
          <w:placeholder>
            <w:docPart w:val="DefaultPlaceholder_22675703"/>
          </w:placeholder>
          <w:richText/>
        </w:sdtPr>
        <w:sdtContent>
          <w:r>
            <w:rPr>
              <w:rFonts w:ascii="宋体" w:hAnsi="宋体" w:cs="宋体" w:hint="eastAsia"/>
              <w:color w:val="000000"/>
              <w:kern w:val="0"/>
              <w:sz w:val="24"/>
              <w:u w:val="single"/>
            </w:rPr>
            <w:t xml:space="preserve">中海国际社区 营销中心       </w:t>
          </w:r>
        </w:sdtContent>
      </w:sdt>
      <w:r>
        <w:rPr>
          <w:rFonts w:ascii="宋体" w:hAnsi="宋体" w:cs="宋体"/>
          <w:color w:val="000000"/>
          <w:kern w:val="0"/>
          <w:sz w:val="24"/>
        </w:rPr>
        <w:t>签订地点：</w:t>
      </w:r>
      <w:sdt>
        <w:sdtPr>
          <w:id w:val="1425936879"/>
          <w:placeholder>
            <w:docPart w:val="DefaultPlaceholder_22675703"/>
          </w:placeholder>
          <w:richText/>
        </w:sdtPr>
        <w:sdtContent>
          <w:r>
            <w:rPr>
              <w:rFonts w:ascii="宋体" w:hAnsi="宋体" w:cs="宋体" w:hint="eastAsia"/>
              <w:color w:val="000000"/>
              <w:kern w:val="0"/>
              <w:sz w:val="24"/>
              <w:u w:val="single"/>
            </w:rPr>
            <w:t>中海国际社区 营销中心</w:t>
          </w:r>
          <w:r>
            <w:rPr>
              <w:rFonts w:ascii="宋体" w:hAnsi="宋体" w:cs="宋体" w:hint="eastAsia"/>
              <w:color w:val="000000"/>
              <w:kern w:val="0"/>
              <w:sz w:val="24"/>
              <w:u w:val="single"/>
            </w:rPr>
            <w:tab/>
          </w:r>
        </w:sdtContent>
      </w:sdt>
      <w:r>
        <w:rPr>
          <w:rFonts w:ascii="宋体" w:hAnsi="宋体" w:cs="宋体"/>
          <w:color w:val="000000"/>
          <w:kern w:val="0"/>
          <w:sz w:val="24"/>
        </w:rPr>
        <w:br w:type="page"/>
      </w:r>
      <w:r>
        <w:rPr>
          <w:rFonts w:ascii="宋体" w:hAnsi="宋体" w:cs="宋体"/>
          <w:b/>
          <w:bCs/>
          <w:color w:val="000000"/>
          <w:kern w:val="0"/>
          <w:sz w:val="24"/>
        </w:rPr>
        <w:t xml:space="preserve">附件一 </w:t>
      </w:r>
      <w:r>
        <w:rPr>
          <w:rFonts w:ascii="宋体" w:hAnsi="宋体" w:cs="宋体" w:hint="eastAsia"/>
          <w:b/>
          <w:bCs/>
          <w:color w:val="000000"/>
          <w:kern w:val="0"/>
          <w:sz w:val="24"/>
        </w:rPr>
        <w:t xml:space="preserve"> </w:t>
      </w:r>
      <w:r>
        <w:rPr>
          <w:rFonts w:ascii="宋体" w:hAnsi="宋体" w:cs="宋体"/>
          <w:b/>
          <w:bCs/>
          <w:color w:val="000000"/>
          <w:kern w:val="0"/>
          <w:sz w:val="24"/>
        </w:rPr>
        <w:t>房屋平面图(应当标明方位)</w:t>
      </w:r>
    </w:p>
    <w:sdt>
      <w:sdtPr>
        <w:id w:val="10850304"/>
        <w:placeholder>
          <w:docPart w:val="DefaultPlaceholder_22675703"/>
        </w:placeholder>
        <w:richText/>
      </w:sdtPr>
      <w:sdtContent>
        <w:p>
          <w:pPr>
            <w:widowControl/>
            <w:numPr>
              <w:ilvl w:val="0"/>
              <w:numId w:val="1"/>
            </w:numPr>
            <w:spacing w:line="360" w:lineRule="auto"/>
            <w:rPr>
              <w:rFonts w:ascii="宋体" w:hAnsi="宋体" w:cs="宋体" w:hint="eastAsia"/>
              <w:color w:val="000000"/>
              <w:kern w:val="0"/>
              <w:sz w:val="24"/>
            </w:rPr>
          </w:pPr>
          <w:r>
            <w:rPr>
              <w:rFonts w:ascii="宋体" w:hAnsi="宋体" w:cs="宋体"/>
              <w:color w:val="000000"/>
              <w:kern w:val="0"/>
              <w:sz w:val="24"/>
            </w:rPr>
            <w:t>房屋分层分户图(应当标明详细尺寸，并约定误差范围)</w:t>
          </w:r>
        </w:p>
        <w:p>
          <w:pPr>
            <w:widowControl/>
            <w:spacing w:line="360" w:lineRule="auto"/>
            <w:ind w:left="840"/>
            <w:rPr>
              <w:rFonts w:ascii="宋体" w:hAnsi="宋体" w:cs="宋体"/>
              <w:color w:val="000000"/>
              <w:kern w:val="0"/>
              <w:sz w:val="24"/>
            </w:rPr>
          </w:pPr>
          <w:r>
            <w:rPr>
              <w:rFonts w:ascii="宋体" w:hAnsi="宋体" w:cs="宋体" w:hint="eastAsia"/>
              <w:color w:val="000000"/>
              <w:kern w:val="0"/>
              <w:sz w:val="24"/>
            </w:rPr>
            <w:t xml:space="preserve">   见预测报告分层分户图</w:t>
          </w:r>
        </w:p>
        <w:p>
          <w:pPr>
            <w:widowControl/>
            <w:numPr>
              <w:ilvl w:val="0"/>
              <w:numId w:val="1"/>
            </w:numPr>
            <w:spacing w:line="360" w:lineRule="auto"/>
            <w:rPr>
              <w:rFonts w:ascii="宋体" w:hAnsi="宋体" w:cs="宋体" w:hint="eastAsia"/>
              <w:color w:val="000000"/>
              <w:kern w:val="0"/>
              <w:sz w:val="24"/>
            </w:rPr>
          </w:pPr>
          <w:r>
            <w:rPr>
              <w:rFonts w:ascii="宋体" w:hAnsi="宋体" w:cs="宋体"/>
              <w:color w:val="000000"/>
              <w:kern w:val="0"/>
              <w:sz w:val="24"/>
            </w:rPr>
            <w:t>建设工程规划方案总平面图</w:t>
          </w:r>
        </w:p>
        <w:p>
          <w:pPr>
            <w:widowControl/>
            <w:spacing w:line="360" w:lineRule="auto"/>
            <w:ind w:left="840"/>
            <w:rPr>
              <w:rFonts w:ascii="宋体" w:hAnsi="宋体" w:cs="宋体" w:hint="eastAsia"/>
              <w:color w:val="000000"/>
              <w:kern w:val="0"/>
              <w:sz w:val="24"/>
            </w:rPr>
          </w:pPr>
          <w:r>
            <w:rPr>
              <w:rFonts w:ascii="宋体" w:hAnsi="宋体" w:cs="宋体"/>
              <w:b/>
              <w:bCs/>
              <w:color w:val="000000"/>
              <w:kern w:val="0"/>
              <w:sz w:val="24"/>
            </w:rPr>
            <w:pict>
              <v:shape id="图片 152" o:spid="_x0000_i1031" type="#_x0000_t75" alt="株洲中海国际社区学府里项目总图-Model_00" style="width:421.51pt;height:537.26pt;mso-position-horizontal-relative:page;mso-position-vertical-relative:page;mso-wrap-style:square" o:preferrelative="t" filled="f" stroked="f">
                <v:fill o:detectmouseclick="t"/>
                <v:stroke linestyle="single"/>
                <v:imagedata r:id="rId5" o:title="株洲中海国际社区学府里项目总图-Model_00" croptop="3965f" cropbottom="4152f" cropleft="907f" cropright="900f"/>
                <v:path o:extrusionok="f"/>
                <o:lock v:ext="edit" aspectratio="t"/>
              </v:shape>
            </w:pict>
          </w:r>
        </w:p>
      </w:sdtContent>
    </w:sdt>
    <w:p>
      <w:pPr>
        <w:widowControl/>
        <w:spacing w:before="156" w:beforeLines="50" w:after="312" w:afterLines="100" w:line="360" w:lineRule="auto"/>
        <w:ind w:firstLine="478" w:firstLineChars="199"/>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附件二 </w:t>
      </w:r>
      <w:r>
        <w:rPr>
          <w:rFonts w:ascii="宋体" w:hAnsi="宋体" w:cs="宋体" w:hint="eastAsia"/>
          <w:b/>
          <w:bCs/>
          <w:color w:val="000000"/>
          <w:kern w:val="0"/>
          <w:sz w:val="24"/>
        </w:rPr>
        <w:t xml:space="preserve"> </w:t>
      </w:r>
      <w:r>
        <w:rPr>
          <w:rFonts w:ascii="宋体" w:hAnsi="宋体" w:cs="宋体"/>
          <w:b/>
          <w:bCs/>
          <w:color w:val="000000"/>
          <w:kern w:val="0"/>
          <w:sz w:val="24"/>
        </w:rPr>
        <w:t>关于该商品房共用部位的具体说明(可附图说明)</w:t>
      </w:r>
    </w:p>
    <w:sdt>
      <w:sdtPr>
        <w:id w:val="1719923635"/>
        <w:placeholder>
          <w:docPart w:val="DefaultPlaceholder_22675703"/>
        </w:placeholder>
        <w:richText/>
      </w:sdtPr>
      <w:sdtContent>
        <w:p>
          <w:pPr>
            <w:widowControl/>
            <w:spacing w:line="360" w:lineRule="auto"/>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1、纳入该商品房分摊的共用部位的名称、面积和所在位置：</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该商品房的公共部位与公共房屋分摊建筑面积见株洲市房地产测绘队测量并出具的《商品房建筑面积预测报告书》，但该商品房公共部位与公共房屋分摊建筑面积构成最终以株洲市房地产测绘队出具的《房地产勘测报告书》中实测的测绘数据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2、未纳入该商品房分摊的共用部位的名称、所在位置 </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 xml:space="preserve">（1）小区内部的公共绿地、景观水池；  </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（2）物业管理用房；</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（3）社区用房、公共厕所、养老服务用房等；</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（4）首层公共架空活动场地；</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（5）小区内部的其他未纳入该商品房分摊的依法可以认定的共用部位，但本合同另有约定的除外。</w:t>
          </w:r>
        </w:p>
        <w:p>
          <w:pPr>
            <w:widowControl/>
            <w:spacing w:line="360" w:lineRule="auto"/>
            <w:rPr>
              <w:rFonts w:ascii="宋体" w:hAnsi="宋体" w:cs="宋体"/>
              <w:b/>
              <w:bCs/>
              <w:color w:val="000000"/>
              <w:kern w:val="0"/>
              <w:sz w:val="24"/>
            </w:rPr>
          </w:pPr>
          <w:r>
            <w:rPr>
              <w:rFonts w:ascii="宋体" w:hAnsi="宋体" w:cs="宋体" w:hint="eastAsia"/>
              <w:b/>
              <w:color w:val="000000"/>
              <w:kern w:val="0"/>
              <w:sz w:val="24"/>
            </w:rPr>
            <w:t>以上共用部位的位置以项目最终交付时的为准。</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附件三 </w:t>
      </w:r>
      <w:r>
        <w:rPr>
          <w:rFonts w:ascii="宋体" w:hAnsi="宋体" w:cs="宋体" w:hint="eastAsia"/>
          <w:b/>
          <w:bCs/>
          <w:color w:val="000000"/>
          <w:kern w:val="0"/>
          <w:sz w:val="24"/>
        </w:rPr>
        <w:t xml:space="preserve"> </w:t>
      </w:r>
      <w:r>
        <w:rPr>
          <w:rFonts w:ascii="宋体" w:hAnsi="宋体" w:cs="宋体"/>
          <w:b/>
          <w:bCs/>
          <w:color w:val="000000"/>
          <w:kern w:val="0"/>
          <w:sz w:val="24"/>
        </w:rPr>
        <w:t>抵押权人同意该商品房转让的证明及关于抵押的相关约定</w:t>
      </w:r>
    </w:p>
    <w:sdt>
      <w:sdtPr>
        <w:id w:val="1953480540"/>
        <w:placeholder>
          <w:docPart w:val="DefaultPlaceholder_22675703"/>
        </w:placeholder>
        <w:richText/>
      </w:sdtPr>
      <w:sdtContent>
        <w:p>
          <w:pPr>
            <w:widowControl/>
            <w:spacing w:line="360" w:lineRule="auto"/>
            <w:ind w:firstLine="240" w:firstLineChars="100"/>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、抵押权人同意该商品房转让的证明</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、解除抵押的条件和时间</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、关于抵押的其他约定</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olor w:val="000000"/>
          <w:sz w:val="24"/>
        </w:rPr>
      </w:pPr>
      <w:r>
        <w:rPr>
          <w:rFonts w:ascii="宋体" w:hAnsi="宋体"/>
          <w:color w:val="000000"/>
          <w:sz w:val="24"/>
        </w:rPr>
        <w:br w:type="page"/>
      </w:r>
      <w:r>
        <w:rPr>
          <w:rFonts w:ascii="宋体" w:hAnsi="宋体" w:cs="宋体"/>
          <w:b/>
          <w:bCs/>
          <w:color w:val="000000"/>
          <w:kern w:val="0"/>
          <w:sz w:val="24"/>
        </w:rPr>
        <w:t xml:space="preserve">附件四 </w:t>
      </w:r>
      <w:r>
        <w:rPr>
          <w:rFonts w:ascii="宋体" w:hAnsi="宋体" w:cs="宋体" w:hint="eastAsia"/>
          <w:b/>
          <w:bCs/>
          <w:color w:val="000000"/>
          <w:kern w:val="0"/>
          <w:sz w:val="24"/>
        </w:rPr>
        <w:t xml:space="preserve"> </w:t>
      </w:r>
      <w:r>
        <w:rPr>
          <w:rFonts w:ascii="宋体" w:hAnsi="宋体" w:cs="宋体"/>
          <w:b/>
          <w:bCs/>
          <w:color w:val="000000"/>
          <w:kern w:val="0"/>
          <w:sz w:val="24"/>
        </w:rPr>
        <w:t>关于该商品房价款的计价方式、总价款、付款方式及期限的具体约定</w:t>
      </w:r>
    </w:p>
    <w:sdt>
      <w:sdtPr>
        <w:id w:val="125396661"/>
        <w:placeholder>
          <w:docPart w:val="DefaultPlaceholder_22675703"/>
        </w:placeholder>
        <w:richText/>
      </w:sdtPr>
      <w:sdtContent>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关于该商品房价款的计价方式、总价款、付款方式及期限的具体约定买卖双方一致同意并确认如下：</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1、该商品房的计价方式与价款按照合同正文第六条</w:t>
          </w:r>
          <w:r>
            <w:rPr>
              <w:rFonts w:ascii="宋体" w:hAnsi="宋体" w:cs="宋体" w:hint="eastAsia"/>
              <w:kern w:val="0"/>
              <w:sz w:val="24"/>
            </w:rPr>
            <w:t>“</w:t>
          </w:r>
          <w:r>
            <w:rPr>
              <w:rFonts w:ascii="宋体" w:hAnsi="宋体" w:cs="宋体" w:hint="eastAsia"/>
              <w:kern w:val="0"/>
              <w:sz w:val="24"/>
            </w:rPr>
            <w:t>计价方式与价款</w:t>
          </w:r>
          <w:r>
            <w:rPr>
              <w:rFonts w:ascii="宋体" w:hAnsi="宋体" w:cs="宋体" w:hint="eastAsia"/>
              <w:kern w:val="0"/>
              <w:sz w:val="24"/>
            </w:rPr>
            <w:t>”</w:t>
          </w:r>
          <w:r>
            <w:rPr>
              <w:rFonts w:ascii="宋体" w:hAnsi="宋体" w:cs="宋体" w:hint="eastAsia"/>
              <w:kern w:val="0"/>
              <w:sz w:val="24"/>
            </w:rPr>
            <w:t>的约定执行；</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2、该商品房的</w:t>
          </w:r>
          <w:r>
            <w:rPr>
              <w:rFonts w:ascii="宋体" w:hAnsi="宋体" w:cs="宋体" w:hint="eastAsia"/>
              <w:kern w:val="0"/>
              <w:sz w:val="24"/>
            </w:rPr>
            <w:t>“</w:t>
          </w:r>
          <w:r>
            <w:rPr>
              <w:rFonts w:ascii="宋体" w:hAnsi="宋体" w:cs="宋体" w:hint="eastAsia"/>
              <w:kern w:val="0"/>
              <w:sz w:val="24"/>
            </w:rPr>
            <w:t>付款方式</w:t>
          </w:r>
          <w:r>
            <w:rPr>
              <w:rFonts w:ascii="宋体" w:hAnsi="宋体" w:cs="宋体" w:hint="eastAsia"/>
              <w:kern w:val="0"/>
              <w:sz w:val="24"/>
            </w:rPr>
            <w:t>”</w:t>
          </w:r>
          <w:r>
            <w:rPr>
              <w:rFonts w:ascii="宋体" w:hAnsi="宋体" w:cs="宋体" w:hint="eastAsia"/>
              <w:kern w:val="0"/>
              <w:sz w:val="24"/>
            </w:rPr>
            <w:t>按照合同正文第七条</w:t>
          </w:r>
          <w:r>
            <w:rPr>
              <w:rFonts w:ascii="宋体" w:hAnsi="宋体" w:cs="宋体" w:hint="eastAsia"/>
              <w:kern w:val="0"/>
              <w:sz w:val="24"/>
            </w:rPr>
            <w:t>“</w:t>
          </w:r>
          <w:r>
            <w:rPr>
              <w:rFonts w:ascii="宋体" w:hAnsi="宋体" w:cs="宋体" w:hint="eastAsia"/>
              <w:kern w:val="0"/>
              <w:sz w:val="24"/>
            </w:rPr>
            <w:t>付款方式与期限</w:t>
          </w:r>
          <w:r>
            <w:rPr>
              <w:rFonts w:ascii="宋体" w:hAnsi="宋体" w:cs="宋体" w:hint="eastAsia"/>
              <w:kern w:val="0"/>
              <w:sz w:val="24"/>
            </w:rPr>
            <w:t>”</w:t>
          </w:r>
          <w:r>
            <w:rPr>
              <w:rFonts w:ascii="宋体" w:hAnsi="宋体" w:cs="宋体" w:hint="eastAsia"/>
              <w:kern w:val="0"/>
              <w:sz w:val="24"/>
            </w:rPr>
            <w:t>的约定执行，现买卖双方就</w:t>
          </w:r>
          <w:r>
            <w:rPr>
              <w:rFonts w:ascii="宋体" w:hAnsi="宋体" w:cs="宋体" w:hint="eastAsia"/>
              <w:kern w:val="0"/>
              <w:sz w:val="24"/>
            </w:rPr>
            <w:t>“</w:t>
          </w:r>
          <w:r>
            <w:rPr>
              <w:rFonts w:ascii="宋体" w:hAnsi="宋体" w:cs="宋体" w:hint="eastAsia"/>
              <w:kern w:val="0"/>
              <w:sz w:val="24"/>
            </w:rPr>
            <w:t>付款期限</w:t>
          </w:r>
          <w:r>
            <w:rPr>
              <w:rFonts w:ascii="宋体" w:hAnsi="宋体" w:cs="宋体" w:hint="eastAsia"/>
              <w:kern w:val="0"/>
              <w:sz w:val="24"/>
            </w:rPr>
            <w:t>”</w:t>
          </w:r>
          <w:r>
            <w:rPr>
              <w:rFonts w:ascii="宋体" w:hAnsi="宋体" w:cs="宋体" w:hint="eastAsia"/>
              <w:kern w:val="0"/>
              <w:sz w:val="24"/>
            </w:rPr>
            <w:t>具体约定如下：如果买卖双方约定的付款方式是一次性付款或者分期付款或者其他方式的，该商品房房款的付款期限按照合同正文第七条的约定执行；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的，买受人同意并保证就该贷款部分的房款支付日期为：本合同签订后30日内将贷款部分房款支付至出卖人账户，否则买受人应当</w:t>
          </w:r>
          <w:r>
            <w:rPr>
              <w:rFonts w:ascii="宋体" w:hAnsi="宋体" w:cs="宋体" w:hint="eastAsia"/>
              <w:kern w:val="0"/>
              <w:sz w:val="24"/>
            </w:rPr>
            <w:t>在前述期限届满后</w:t>
          </w:r>
          <w:r>
            <w:rPr>
              <w:rFonts w:ascii="宋体" w:hAnsi="宋体" w:cs="宋体" w:hint="eastAsia"/>
              <w:kern w:val="0"/>
              <w:sz w:val="24"/>
            </w:rPr>
            <w:t>7日内以自有资金的方式一次性向出卖人补足房款。</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3、如果买卖双方约定的付款方式是合同正文第七条（二）中第3种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的，在买受人办理完毕贷款且出卖人为买受人提供保证担保责任的情况下，双方同意遵守以下约定：</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出卖人有权单方解除合同，出卖人解除合同的，买受人按该商品房总价款的10%向出卖人支付违约金，同时按以下方式处理：</w:t>
          </w:r>
          <w:r>
            <w:rPr>
              <w:rFonts w:ascii="宋体" w:hAnsi="宋体" w:cs="宋体" w:hint="eastAsia"/>
              <w:kern w:val="0"/>
              <w:sz w:val="24"/>
            </w:rPr>
            <w:t>①</w:t>
          </w:r>
          <w:r>
            <w:rPr>
              <w:rFonts w:ascii="宋体" w:hAnsi="宋体" w:cs="宋体" w:hint="eastAsia"/>
              <w:kern w:val="0"/>
              <w:sz w:val="24"/>
            </w:rPr>
            <w:t>出卖人因合同解除应返还买受人的购房价款，即时转为出卖人为买受人按揭贷款担保责任的质押款，出卖人对该质押款享有优先受偿权；</w:t>
          </w:r>
          <w:r>
            <w:rPr>
              <w:rFonts w:ascii="宋体" w:hAnsi="宋体" w:cs="宋体" w:hint="eastAsia"/>
              <w:kern w:val="0"/>
              <w:sz w:val="24"/>
            </w:rPr>
            <w:t>②</w:t>
          </w:r>
          <w:r>
            <w:rPr>
              <w:rFonts w:ascii="宋体" w:hAnsi="宋体" w:cs="宋体" w:hint="eastAsia"/>
              <w:kern w:val="0"/>
              <w:sz w:val="24"/>
            </w:rPr>
            <w:t>出卖人有权直接以购房价款向贷款机构承担代偿责任，剩余款项（如有）抵除买受人应承担的违约金及赔偿金等费用后，出卖人不计息返还买受人；</w:t>
          </w:r>
          <w:r>
            <w:rPr>
              <w:rFonts w:ascii="宋体" w:hAnsi="宋体" w:cs="宋体" w:hint="eastAsia"/>
              <w:kern w:val="0"/>
              <w:sz w:val="24"/>
            </w:rPr>
            <w:t>③</w:t>
          </w:r>
          <w:r>
            <w:rPr>
              <w:rFonts w:ascii="宋体" w:hAnsi="宋体" w:cs="宋体" w:hint="eastAsia"/>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Pr>
              <w:rFonts w:ascii="宋体" w:hAnsi="宋体" w:cs="宋体" w:hint="eastAsia"/>
              <w:kern w:val="0"/>
              <w:sz w:val="24"/>
            </w:rPr>
            <w:t>④</w:t>
          </w:r>
          <w:r>
            <w:rPr>
              <w:rFonts w:ascii="宋体" w:hAnsi="宋体" w:cs="宋体" w:hint="eastAsia"/>
              <w:kern w:val="0"/>
              <w:sz w:val="24"/>
            </w:rPr>
            <w:t>因本合同解除而产生的相关损失包括但不限于注销合同手续费、律师费、诉讼费用、担保费等费用，均有买受人承担；</w:t>
          </w:r>
          <w:r>
            <w:rPr>
              <w:rFonts w:ascii="宋体" w:hAnsi="宋体" w:cs="宋体" w:hint="eastAsia"/>
              <w:kern w:val="0"/>
              <w:sz w:val="24"/>
            </w:rPr>
            <w:t>⑤</w:t>
          </w:r>
          <w:r>
            <w:rPr>
              <w:rFonts w:ascii="宋体" w:hAnsi="宋体" w:cs="宋体" w:hint="eastAsia"/>
              <w:kern w:val="0"/>
              <w:sz w:val="24"/>
            </w:rPr>
            <w:t>买受人应当协助出卖人办理合同的终止手续和合同备案的注销手续；</w:t>
          </w:r>
          <w:r>
            <w:rPr>
              <w:rFonts w:ascii="宋体" w:hAnsi="宋体" w:cs="宋体" w:hint="eastAsia"/>
              <w:kern w:val="0"/>
              <w:sz w:val="24"/>
            </w:rPr>
            <w:t>⑥</w:t>
          </w:r>
          <w:r>
            <w:rPr>
              <w:rFonts w:ascii="宋体" w:hAnsi="宋体" w:cs="宋体" w:hint="eastAsia"/>
              <w:kern w:val="0"/>
              <w:sz w:val="24"/>
            </w:rPr>
            <w:t>如房屋尚未交付的，出卖人有权拒绝交付。如因出卖人解除合同导致买受人被贷款机构或者其他主体追究责任的，买受人自行承担相应责任。</w:t>
          </w:r>
        </w:p>
        <w:p>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如出卖人不解除合同，则买受人应在5日内向出卖人支付代其偿还的全部款项，并按照上述款项千分之二每日的标准向出卖人支付违约金，计至款项付清之日止。</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如买卖合同及本协议解除，出卖人需退还购房款的，则出卖人有权在买受人已付款中扣除税费、手续费、违约金及损失后将余款无息退回给买受人，其中买受人贷款未还清部分的本金、利息、罚息及违约金由出卖人从买受人已付款项中扣留直接返还贷款机构，若买受人已付款项不足以扣除上述费用的，出卖人有权向买受人追偿。</w:t>
          </w:r>
        </w:p>
        <w:p>
          <w:pPr>
            <w:widowControl/>
            <w:adjustRightInd w:val="0"/>
            <w:snapToGrid w:val="0"/>
            <w:spacing w:line="360" w:lineRule="auto"/>
            <w:rPr>
              <w:rFonts w:ascii="宋体" w:hAnsi="宋体" w:cs="宋体" w:hint="eastAsia"/>
              <w:b/>
              <w:bCs/>
              <w:color w:val="000000"/>
              <w:kern w:val="0"/>
              <w:sz w:val="24"/>
            </w:rPr>
          </w:pPr>
        </w:p>
        <w:p>
          <w:pPr>
            <w:widowControl/>
            <w:adjustRightInd w:val="0"/>
            <w:snapToGrid w:val="0"/>
            <w:spacing w:line="360" w:lineRule="auto"/>
            <w:rPr>
              <w:rFonts w:ascii="宋体" w:hAnsi="宋体" w:cs="宋体" w:hint="eastAsia"/>
              <w:b/>
              <w:bCs/>
              <w:color w:val="000000"/>
              <w:kern w:val="0"/>
              <w:sz w:val="24"/>
            </w:rPr>
          </w:pPr>
          <w:r>
            <w:rPr>
              <w:rFonts w:ascii="宋体" w:hAnsi="宋体" w:cs="宋体" w:hint="eastAsia"/>
              <w:b/>
              <w:bCs/>
              <w:color w:val="000000"/>
              <w:kern w:val="0"/>
              <w:sz w:val="24"/>
            </w:rPr>
            <w:t>特别申明：买受人已知悉上述情况并接受和认可。</w:t>
          </w:r>
        </w:p>
        <w:p>
          <w:pPr>
            <w:widowControl/>
            <w:adjustRightInd w:val="0"/>
            <w:snapToGrid w:val="0"/>
            <w:spacing w:line="360" w:lineRule="auto"/>
            <w:jc w:val="right"/>
            <w:rPr>
              <w:rFonts w:ascii="宋体" w:hAnsi="宋体" w:cs="宋体" w:hint="eastAsia"/>
              <w:b/>
              <w:bCs/>
              <w:color w:val="000000"/>
              <w:kern w:val="0"/>
              <w:sz w:val="24"/>
            </w:rPr>
          </w:pPr>
          <w:r>
            <w:rPr>
              <w:rFonts w:ascii="宋体" w:hAnsi="宋体" w:cs="宋体" w:hint="eastAsia"/>
              <w:b/>
              <w:bCs/>
              <w:color w:val="000000"/>
              <w:kern w:val="0"/>
              <w:sz w:val="24"/>
            </w:rPr>
            <w:t xml:space="preserve">买受人签字： </w:t>
          </w:r>
          <w:r>
            <w:rPr>
              <w:rFonts w:ascii="宋体" w:hAnsi="宋体" w:cs="宋体" w:hint="eastAsia"/>
              <w:b/>
              <w:bCs/>
              <w:color w:val="000000"/>
              <w:kern w:val="0"/>
              <w:sz w:val="24"/>
            </w:rPr>
            <w:t>     </w:t>
          </w:r>
          <w:r>
            <w:rPr>
              <w:rFonts w:ascii="宋体" w:hAnsi="宋体" w:cs="宋体" w:hint="eastAsia"/>
              <w:b/>
              <w:bCs/>
              <w:color w:val="000000"/>
              <w:kern w:val="0"/>
              <w:sz w:val="24"/>
            </w:rPr>
            <w:t xml:space="preserve">      </w:t>
          </w:r>
          <w:r>
            <w:rPr>
              <w:rFonts w:ascii="宋体" w:hAnsi="宋体" w:cs="宋体" w:hint="eastAsia"/>
              <w:b/>
              <w:bCs/>
              <w:color w:val="000000"/>
              <w:kern w:val="0"/>
              <w:sz w:val="24"/>
            </w:rPr>
            <w:t>  </w:t>
          </w:r>
          <w:r>
            <w:rPr>
              <w:rFonts w:ascii="宋体" w:hAnsi="宋体" w:cs="宋体" w:hint="eastAsia"/>
              <w:b/>
              <w:bCs/>
              <w:color w:val="000000"/>
              <w:kern w:val="0"/>
              <w:sz w:val="24"/>
            </w:rPr>
            <w:t xml:space="preserve">      </w:t>
          </w:r>
        </w:p>
      </w:sdtContent>
    </w:sdt>
    <w:p>
      <w:pPr>
        <w:widowControl/>
        <w:spacing w:before="156" w:beforeLines="50" w:after="312" w:afterLines="100" w:line="360" w:lineRule="auto"/>
        <w:ind w:firstLine="470" w:firstLineChars="196"/>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附件五 </w:t>
      </w:r>
      <w:r>
        <w:rPr>
          <w:rFonts w:ascii="宋体" w:hAnsi="宋体" w:cs="宋体" w:hint="eastAsia"/>
          <w:b/>
          <w:bCs/>
          <w:color w:val="000000"/>
          <w:kern w:val="0"/>
          <w:sz w:val="24"/>
        </w:rPr>
        <w:t xml:space="preserve"> </w:t>
      </w:r>
      <w:r>
        <w:rPr>
          <w:rFonts w:ascii="宋体" w:hAnsi="宋体" w:cs="宋体"/>
          <w:b/>
          <w:bCs/>
          <w:color w:val="000000"/>
          <w:kern w:val="0"/>
          <w:sz w:val="24"/>
        </w:rPr>
        <w:t>关于本项目内相关设施、设备的具体约定</w:t>
      </w:r>
    </w:p>
    <w:sdt>
      <w:sdtPr>
        <w:id w:val="1430984677"/>
        <w:placeholder>
          <w:docPart w:val="DefaultPlaceholder_22675703"/>
        </w:placeholder>
        <w:richText/>
      </w:sdtPr>
      <w:sdtContent>
        <w:p>
          <w:pPr>
            <w:widowControl/>
            <w:spacing w:line="360" w:lineRule="auto"/>
            <w:ind w:firstLine="480" w:firstLineChars="200"/>
            <w:rPr>
              <w:rFonts w:ascii="宋体" w:hAnsi="宋体" w:cs="宋体"/>
              <w:color w:val="000000"/>
              <w:kern w:val="0"/>
              <w:sz w:val="24"/>
            </w:rPr>
          </w:pPr>
          <w:r>
            <w:rPr>
              <w:color w:val="000000"/>
              <w:kern w:val="0"/>
              <w:sz w:val="24"/>
            </w:rPr>
            <w:t>1</w:t>
          </w:r>
          <w:r>
            <w:rPr>
              <w:rFonts w:ascii="宋体" w:hAnsi="宋体" w:cs="宋体"/>
              <w:color w:val="000000"/>
              <w:kern w:val="0"/>
              <w:sz w:val="24"/>
            </w:rPr>
            <w:t>、相关设施的位置及用途</w:t>
          </w:r>
        </w:p>
        <w:p>
          <w:pPr>
            <w:widowControl/>
            <w:spacing w:line="360" w:lineRule="auto"/>
            <w:ind w:firstLine="480"/>
            <w:rPr>
              <w:rFonts w:ascii="宋体" w:hAnsi="宋体" w:cs="宋体" w:hint="eastAsia"/>
              <w:color w:val="000000"/>
              <w:kern w:val="0"/>
              <w:sz w:val="24"/>
            </w:rPr>
          </w:pPr>
          <w:r>
            <w:rPr>
              <w:color w:val="000000"/>
              <w:kern w:val="0"/>
              <w:sz w:val="24"/>
            </w:rPr>
            <w:t>2</w:t>
          </w:r>
          <w:r>
            <w:rPr>
              <w:rFonts w:ascii="宋体" w:hAnsi="宋体" w:cs="宋体"/>
              <w:color w:val="000000"/>
              <w:kern w:val="0"/>
              <w:sz w:val="24"/>
            </w:rPr>
            <w:t>、其他约定</w:t>
          </w:r>
        </w:p>
        <w:p>
          <w:pPr>
            <w:widowControl/>
            <w:spacing w:line="360" w:lineRule="auto"/>
            <w:ind w:firstLine="480"/>
            <w:rPr>
              <w:rFonts w:ascii="宋体" w:hAnsi="宋体" w:cs="宋体"/>
              <w:b/>
              <w:color w:val="000000"/>
              <w:kern w:val="0"/>
              <w:sz w:val="24"/>
            </w:rPr>
          </w:pPr>
          <w:r>
            <w:rPr>
              <w:rFonts w:ascii="宋体" w:hAnsi="宋体" w:cs="宋体" w:hint="eastAsia"/>
              <w:b/>
              <w:color w:val="000000"/>
              <w:kern w:val="0"/>
              <w:sz w:val="24"/>
            </w:rPr>
            <w:t>关于本项目内相关设施、设备（包括其位置及用途）的具体情况买受人同意以交房时的实际状况为准；</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附件六</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关于装饰装修及相关设备标准的约定</w:t>
      </w:r>
    </w:p>
    <w:p>
      <w:pPr>
        <w:widowControl/>
        <w:spacing w:line="360" w:lineRule="auto"/>
        <w:rPr>
          <w:rFonts w:ascii="宋体" w:hAnsi="宋体" w:cs="宋体"/>
          <w:color w:val="000000"/>
          <w:kern w:val="0"/>
          <w:sz w:val="24"/>
        </w:rPr>
      </w:pPr>
      <w:r>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pPr>
        <w:widowControl/>
        <w:spacing w:line="360" w:lineRule="auto"/>
        <w:rPr>
          <w:rFonts w:ascii="宋体" w:hAnsi="宋体" w:cs="宋体"/>
          <w:color w:val="000000"/>
          <w:kern w:val="0"/>
          <w:sz w:val="24"/>
        </w:rPr>
      </w:pPr>
      <w:r>
        <w:rPr>
          <w:rFonts w:ascii="宋体" w:hAnsi="宋体" w:cs="宋体"/>
          <w:color w:val="000000"/>
          <w:kern w:val="0"/>
          <w:sz w:val="24"/>
        </w:rPr>
        <w:t>　　双方就装饰装修主要材料和设备的品牌、产地、规格、数量等内容约定如下：</w:t>
      </w:r>
    </w:p>
    <w:p>
      <w:pPr>
        <w:widowControl/>
        <w:spacing w:line="360" w:lineRule="auto"/>
        <w:ind w:firstLine="480"/>
        <w:rPr>
          <w:rFonts w:ascii="宋体" w:hAnsi="宋体" w:cs="宋体"/>
          <w:color w:val="000000"/>
          <w:kern w:val="0"/>
          <w:sz w:val="24"/>
        </w:rPr>
      </w:pPr>
      <w:r>
        <w:rPr>
          <w:color w:val="000000"/>
          <w:kern w:val="0"/>
          <w:sz w:val="24"/>
        </w:rPr>
        <w:t>1</w:t>
      </w:r>
      <w:r>
        <w:rPr>
          <w:rFonts w:ascii="宋体" w:hAnsi="宋体" w:cs="宋体"/>
          <w:color w:val="000000"/>
          <w:kern w:val="0"/>
          <w:sz w:val="24"/>
        </w:rPr>
        <w:t>、外墙：</w:t>
      </w:r>
      <w:sdt>
        <w:sdtPr>
          <w:id w:val="917084827"/>
          <w:placeholder>
            <w:docPart w:val="DefaultPlaceholder_22675703"/>
          </w:placeholder>
          <w:richText/>
        </w:sdtPr>
        <w:sdtContent>
          <w:r>
            <w:rPr>
              <w:rFonts w:ascii="宋体" w:hAnsi="宋体" w:cs="宋体" w:hint="eastAsia"/>
              <w:color w:val="000000"/>
              <w:kern w:val="0"/>
              <w:sz w:val="24"/>
              <w:u w:val="single"/>
            </w:rPr>
            <w:t>涂料，</w:t>
          </w:r>
          <w:r>
            <w:rPr>
              <w:rFonts w:ascii="宋体" w:hAnsi="宋体" w:cs="宋体" w:hint="eastAsia"/>
              <w:sz w:val="24"/>
              <w:u w:val="single"/>
            </w:rPr>
            <w:t>局部为石材、真石漆</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w:t>
      </w:r>
      <w:r>
        <w:rPr>
          <w:rFonts w:ascii="宋体" w:hAnsi="宋体" w:cs="宋体" w:hint="eastAsia"/>
          <w:color w:val="000000"/>
          <w:kern w:val="0"/>
          <w:sz w:val="24"/>
        </w:rPr>
        <w:t>室内公共部位：</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(1)入户大堂：</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076224193"/>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1091465089"/>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324545307"/>
          <w:placeholder>
            <w:docPart w:val="DefaultPlaceholder_22675703"/>
          </w:placeholder>
          <w:richText/>
        </w:sdtPr>
        <w:sdtContent>
          <w:r>
            <w:rPr>
              <w:rFonts w:ascii="宋体" w:hAnsi="宋体" w:cs="宋体" w:hint="eastAsia"/>
              <w:color w:val="000000"/>
              <w:kern w:val="0"/>
              <w:sz w:val="24"/>
              <w:u w:val="single"/>
            </w:rPr>
            <w:t>局部吊顶和乳胶漆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(2)电梯前室：</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931153062"/>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1579627758"/>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111542197"/>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(3)公共走道：</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434393360"/>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165908345"/>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230799301"/>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(4)楼梯间：</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012328215"/>
          <w:placeholder>
            <w:docPart w:val="DefaultPlaceholder_22675703"/>
          </w:placeholder>
          <w:richText/>
        </w:sdtPr>
        <w:sdtContent>
          <w:r>
            <w:rPr>
              <w:rFonts w:ascii="宋体" w:hAnsi="宋体" w:cs="宋体" w:hint="eastAsia"/>
              <w:color w:val="000000"/>
              <w:kern w:val="0"/>
              <w:sz w:val="24"/>
              <w:u w:val="single"/>
            </w:rPr>
            <w:t>混凝土抹光地面</w:t>
          </w:r>
        </w:sdtContent>
      </w:sdt>
      <w:r>
        <w:rPr>
          <w:rFonts w:ascii="宋体" w:hAnsi="宋体" w:cs="宋体" w:hint="eastAsia"/>
          <w:color w:val="000000"/>
          <w:kern w:val="0"/>
          <w:sz w:val="24"/>
        </w:rPr>
        <w:t>；墙面：</w:t>
      </w:r>
      <w:sdt>
        <w:sdtPr>
          <w:id w:val="1858242102"/>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；顶棚：</w:t>
      </w:r>
      <w:sdt>
        <w:sdtPr>
          <w:id w:val="1555116433"/>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w:t>
      </w:r>
      <w:r>
        <w:rPr>
          <w:rFonts w:ascii="宋体" w:hAnsi="宋体" w:cs="宋体" w:hint="eastAsia"/>
          <w:color w:val="000000"/>
          <w:kern w:val="0"/>
          <w:sz w:val="24"/>
        </w:rPr>
        <w:t>起居室</w:t>
      </w:r>
      <w:r>
        <w:rPr>
          <w:rFonts w:ascii="宋体" w:hAnsi="宋体" w:cs="宋体"/>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459603820"/>
          <w:placeholder>
            <w:docPart w:val="DefaultPlaceholder_22675703"/>
          </w:placeholder>
          <w:richText/>
        </w:sdtPr>
        <w:sdtContent>
          <w:r>
            <w:rPr>
              <w:rFonts w:ascii="宋体" w:hAnsi="宋体" w:cs="宋体" w:hint="eastAsia"/>
              <w:color w:val="000000"/>
              <w:kern w:val="0"/>
              <w:sz w:val="24"/>
              <w:u w:val="single"/>
            </w:rPr>
            <w:t>混凝土结构面（其余做法业主自理）</w:t>
          </w:r>
        </w:sdtContent>
      </w:sdt>
      <w:r>
        <w:rPr>
          <w:rFonts w:ascii="宋体" w:hAnsi="宋体" w:cs="宋体" w:hint="eastAsia"/>
          <w:color w:val="000000"/>
          <w:kern w:val="0"/>
          <w:sz w:val="24"/>
        </w:rPr>
        <w:t>；内墙：</w:t>
      </w:r>
      <w:sdt>
        <w:sdtPr>
          <w:id w:val="1252843244"/>
          <w:placeholder>
            <w:docPart w:val="DefaultPlaceholder_22675703"/>
          </w:placeholder>
          <w:richText/>
        </w:sdtPr>
        <w:sdtContent>
          <w:r>
            <w:rPr>
              <w:rFonts w:ascii="宋体" w:hAnsi="宋体" w:cs="宋体" w:hint="eastAsia"/>
              <w:color w:val="000000"/>
              <w:kern w:val="0"/>
              <w:sz w:val="24"/>
              <w:u w:val="single"/>
            </w:rPr>
            <w:t>砂浆抹面或混凝土结构面或保温面</w:t>
          </w:r>
        </w:sdtContent>
      </w:sdt>
      <w:r>
        <w:rPr>
          <w:rFonts w:ascii="宋体" w:hAnsi="宋体" w:cs="宋体" w:hint="eastAsia"/>
          <w:color w:val="000000"/>
          <w:kern w:val="0"/>
          <w:sz w:val="24"/>
        </w:rPr>
        <w:t>；顶棚：</w:t>
      </w:r>
      <w:sdt>
        <w:sdtPr>
          <w:id w:val="1247694791"/>
          <w:placeholder>
            <w:docPart w:val="DefaultPlaceholder_22675703"/>
          </w:placeholder>
          <w:richText/>
        </w:sdtPr>
        <w:sdtContent>
          <w:r>
            <w:rPr>
              <w:rFonts w:ascii="宋体" w:hAnsi="宋体" w:cs="宋体" w:hint="eastAsia"/>
              <w:color w:val="000000"/>
              <w:kern w:val="0"/>
              <w:sz w:val="24"/>
              <w:u w:val="single"/>
            </w:rPr>
            <w:t>白色腻子</w:t>
          </w:r>
        </w:sdtContent>
      </w:sdt>
      <w:r>
        <w:rPr>
          <w:rFonts w:ascii="宋体" w:hAnsi="宋体" w:cs="宋体" w:hint="eastAsia"/>
          <w:color w:val="000000"/>
          <w:kern w:val="0"/>
          <w:sz w:val="24"/>
        </w:rPr>
        <w:t>。</w:t>
      </w:r>
    </w:p>
    <w:p>
      <w:pPr>
        <w:widowControl/>
        <w:spacing w:line="360" w:lineRule="auto"/>
        <w:ind w:firstLine="480"/>
        <w:rPr>
          <w:rFonts w:ascii="宋体" w:hAnsi="宋体" w:cs="宋体" w:hint="eastAsia"/>
          <w:color w:val="000000"/>
          <w:kern w:val="0"/>
          <w:sz w:val="24"/>
        </w:rPr>
      </w:pPr>
      <w:r>
        <w:rPr>
          <w:color w:val="000000"/>
          <w:kern w:val="0"/>
          <w:sz w:val="24"/>
        </w:rPr>
        <w:t>4</w:t>
      </w:r>
      <w:r>
        <w:rPr>
          <w:rFonts w:ascii="宋体" w:hAnsi="宋体" w:cs="宋体"/>
          <w:color w:val="000000"/>
          <w:kern w:val="0"/>
          <w:sz w:val="24"/>
        </w:rPr>
        <w:t>、</w:t>
      </w:r>
      <w:r>
        <w:rPr>
          <w:rFonts w:ascii="宋体" w:hAnsi="宋体" w:cs="宋体" w:hint="eastAsia"/>
          <w:color w:val="000000"/>
          <w:kern w:val="0"/>
          <w:sz w:val="24"/>
        </w:rPr>
        <w:t>厨房</w:t>
      </w:r>
      <w:r>
        <w:rPr>
          <w:rFonts w:ascii="宋体" w:hAnsi="宋体" w:cs="宋体"/>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756672463"/>
          <w:placeholder>
            <w:docPart w:val="DefaultPlaceholder_22675703"/>
          </w:placeholder>
          <w:richText/>
        </w:sdtPr>
        <w:sdtContent>
          <w:r>
            <w:rPr>
              <w:rFonts w:ascii="宋体" w:hAnsi="宋体" w:cs="宋体" w:hint="eastAsia"/>
              <w:color w:val="000000"/>
              <w:kern w:val="0"/>
              <w:sz w:val="24"/>
              <w:u w:val="single"/>
            </w:rPr>
            <w:t>混凝土结构面（其余做法业主自理）</w:t>
          </w:r>
        </w:sdtContent>
      </w:sdt>
      <w:r>
        <w:rPr>
          <w:rFonts w:ascii="宋体" w:hAnsi="宋体" w:cs="宋体" w:hint="eastAsia"/>
          <w:color w:val="000000"/>
          <w:kern w:val="0"/>
          <w:sz w:val="24"/>
        </w:rPr>
        <w:t>；墙面：</w:t>
      </w:r>
      <w:sdt>
        <w:sdtPr>
          <w:id w:val="2056831587"/>
          <w:placeholder>
            <w:docPart w:val="DefaultPlaceholder_22675703"/>
          </w:placeholder>
          <w:richText/>
        </w:sdtPr>
        <w:sdtContent>
          <w:r>
            <w:rPr>
              <w:rFonts w:ascii="宋体" w:hAnsi="宋体" w:cs="宋体" w:hint="eastAsia"/>
              <w:color w:val="000000"/>
              <w:kern w:val="0"/>
              <w:sz w:val="24"/>
              <w:u w:val="single"/>
            </w:rPr>
            <w:t>砂浆抹面或混凝土结构面或保温面</w:t>
          </w:r>
        </w:sdtContent>
      </w:sdt>
      <w:r>
        <w:rPr>
          <w:rFonts w:ascii="宋体" w:hAnsi="宋体" w:cs="宋体" w:hint="eastAsia"/>
          <w:color w:val="000000"/>
          <w:kern w:val="0"/>
          <w:sz w:val="24"/>
        </w:rPr>
        <w:t>；顶棚：</w:t>
      </w:r>
      <w:sdt>
        <w:sdtPr>
          <w:id w:val="46140517"/>
          <w:placeholder>
            <w:docPart w:val="DefaultPlaceholder_22675703"/>
          </w:placeholder>
          <w:richText/>
        </w:sdtPr>
        <w:sdtContent>
          <w:r>
            <w:rPr>
              <w:rFonts w:ascii="宋体" w:hAnsi="宋体" w:cs="宋体" w:hint="eastAsia"/>
              <w:color w:val="000000"/>
              <w:kern w:val="0"/>
              <w:sz w:val="24"/>
              <w:u w:val="single"/>
            </w:rPr>
            <w:t>混凝土结构面</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hint="eastAsia"/>
          <w:color w:val="000000"/>
          <w:kern w:val="0"/>
          <w:sz w:val="24"/>
        </w:rPr>
        <w:tab/>
      </w:r>
      <w:r>
        <w:rPr>
          <w:rFonts w:ascii="宋体" w:hAnsi="宋体" w:cs="宋体" w:hint="eastAsia"/>
          <w:color w:val="000000"/>
          <w:kern w:val="0"/>
          <w:sz w:val="24"/>
        </w:rPr>
        <w:t>厨具：</w:t>
      </w:r>
      <w:sdt>
        <w:sdtPr>
          <w:id w:val="1111608005"/>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rFonts w:hint="eastAsia"/>
          <w:color w:val="000000"/>
          <w:kern w:val="0"/>
          <w:sz w:val="24"/>
        </w:rPr>
        <w:t>5</w:t>
      </w:r>
      <w:r>
        <w:rPr>
          <w:rFonts w:ascii="宋体" w:hAnsi="宋体" w:cs="宋体"/>
          <w:color w:val="000000"/>
          <w:kern w:val="0"/>
          <w:sz w:val="24"/>
        </w:rPr>
        <w:t>、卫生间：</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814609885"/>
          <w:placeholder>
            <w:docPart w:val="DefaultPlaceholder_22675703"/>
          </w:placeholder>
          <w:richText/>
        </w:sdtPr>
        <w:sdtContent>
          <w:r>
            <w:rPr>
              <w:rFonts w:ascii="宋体" w:hAnsi="宋体" w:cs="宋体" w:hint="eastAsia"/>
              <w:color w:val="000000"/>
              <w:kern w:val="0"/>
              <w:sz w:val="24"/>
              <w:u w:val="single"/>
            </w:rPr>
            <w:t>施工至防水层交付（其余做法业主自理）</w:t>
          </w:r>
        </w:sdtContent>
      </w:sdt>
      <w:r>
        <w:rPr>
          <w:rFonts w:ascii="宋体" w:hAnsi="宋体" w:cs="宋体" w:hint="eastAsia"/>
          <w:color w:val="000000"/>
          <w:kern w:val="0"/>
          <w:sz w:val="24"/>
        </w:rPr>
        <w:t>；墙面：</w:t>
      </w:r>
      <w:sdt>
        <w:sdtPr>
          <w:id w:val="1160706507"/>
          <w:placeholder>
            <w:docPart w:val="DefaultPlaceholder_22675703"/>
          </w:placeholder>
          <w:richText/>
        </w:sdtPr>
        <w:sdtContent>
          <w:r>
            <w:rPr>
              <w:rFonts w:ascii="宋体" w:hAnsi="宋体" w:cs="宋体" w:hint="eastAsia"/>
              <w:color w:val="000000"/>
              <w:kern w:val="0"/>
              <w:sz w:val="24"/>
              <w:u w:val="single"/>
            </w:rPr>
            <w:t>砂浆抹面或混凝土结构面或保温面（局部防水）</w:t>
          </w:r>
        </w:sdtContent>
      </w:sdt>
      <w:r>
        <w:rPr>
          <w:rFonts w:ascii="宋体" w:hAnsi="宋体" w:cs="宋体" w:hint="eastAsia"/>
          <w:color w:val="000000"/>
          <w:kern w:val="0"/>
          <w:sz w:val="24"/>
        </w:rPr>
        <w:t>；顶棚：</w:t>
      </w:r>
      <w:sdt>
        <w:sdtPr>
          <w:id w:val="2023016187"/>
          <w:placeholder>
            <w:docPart w:val="DefaultPlaceholder_22675703"/>
          </w:placeholder>
          <w:richText/>
        </w:sdtPr>
        <w:sdtContent>
          <w:r>
            <w:rPr>
              <w:rFonts w:ascii="宋体" w:hAnsi="宋体" w:cs="宋体" w:hint="eastAsia"/>
              <w:color w:val="000000"/>
              <w:kern w:val="0"/>
              <w:sz w:val="24"/>
              <w:u w:val="single"/>
            </w:rPr>
            <w:t>混凝土结构面</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hint="eastAsia"/>
          <w:color w:val="000000"/>
          <w:kern w:val="0"/>
          <w:sz w:val="24"/>
        </w:rPr>
        <w:tab/>
      </w:r>
      <w:r>
        <w:rPr>
          <w:rFonts w:ascii="宋体" w:hAnsi="宋体" w:cs="宋体"/>
          <w:color w:val="000000"/>
          <w:kern w:val="0"/>
          <w:sz w:val="24"/>
        </w:rPr>
        <w:t>卫生器具</w:t>
      </w:r>
      <w:sdt>
        <w:sdtPr>
          <w:id w:val="3495608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left="359" w:firstLine="120" w:leftChars="171" w:firstLineChars="50"/>
        <w:rPr>
          <w:rFonts w:ascii="宋体" w:hAnsi="宋体" w:cs="宋体"/>
          <w:color w:val="000000"/>
          <w:kern w:val="0"/>
          <w:sz w:val="24"/>
        </w:rPr>
      </w:pPr>
      <w:r>
        <w:rPr>
          <w:rFonts w:hint="eastAsia"/>
          <w:color w:val="000000"/>
          <w:kern w:val="0"/>
          <w:sz w:val="24"/>
        </w:rPr>
        <w:t>6</w:t>
      </w:r>
      <w:r>
        <w:rPr>
          <w:rFonts w:ascii="宋体" w:hAnsi="宋体" w:cs="宋体"/>
          <w:color w:val="000000"/>
          <w:kern w:val="0"/>
          <w:sz w:val="24"/>
        </w:rPr>
        <w:t>、阳台：【</w:t>
      </w:r>
      <w:sdt>
        <w:sdtPr>
          <w:id w:val="48318383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塑钢封闭</w:t>
      </w:r>
      <w:r>
        <w:rPr>
          <w:rFonts w:ascii="宋体" w:hAnsi="宋体" w:cs="宋体"/>
          <w:color w:val="000000"/>
          <w:kern w:val="0"/>
          <w:sz w:val="24"/>
        </w:rPr>
        <w:t>】【</w:t>
      </w:r>
      <w:sdt>
        <w:sdtPr>
          <w:id w:val="98299970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铝合金封闭</w:t>
      </w:r>
      <w:r>
        <w:rPr>
          <w:rFonts w:ascii="宋体" w:hAnsi="宋体" w:cs="宋体"/>
          <w:color w:val="000000"/>
          <w:kern w:val="0"/>
          <w:sz w:val="24"/>
        </w:rPr>
        <w:t>】【</w:t>
      </w:r>
      <w:sdt>
        <w:sdtPr>
          <w:id w:val="185026334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断桥铝合金封闭</w:t>
      </w:r>
      <w:r>
        <w:rPr>
          <w:rFonts w:ascii="宋体" w:hAnsi="宋体" w:cs="宋体"/>
          <w:color w:val="000000"/>
          <w:kern w:val="0"/>
          <w:sz w:val="24"/>
        </w:rPr>
        <w:t>】</w:t>
      </w:r>
      <w:r>
        <w:rPr>
          <w:rFonts w:ascii="宋体" w:hAnsi="宋体" w:cs="宋体" w:hint="eastAsia"/>
          <w:color w:val="000000"/>
          <w:kern w:val="0"/>
          <w:sz w:val="24"/>
        </w:rPr>
        <w:t xml:space="preserve"> </w:t>
      </w:r>
      <w:r>
        <w:rPr>
          <w:rFonts w:ascii="宋体" w:hAnsi="宋体" w:cs="宋体"/>
          <w:color w:val="000000"/>
          <w:kern w:val="0"/>
          <w:sz w:val="24"/>
        </w:rPr>
        <w:t>【</w:t>
      </w:r>
      <w:sdt>
        <w:sdtPr>
          <w:id w:val="920399400"/>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不封闭</w:t>
      </w:r>
      <w:r>
        <w:rPr>
          <w:rFonts w:ascii="宋体" w:hAnsi="宋体" w:cs="宋体"/>
          <w:color w:val="000000"/>
          <w:kern w:val="0"/>
          <w:sz w:val="24"/>
        </w:rPr>
        <w:t>】【</w:t>
      </w:r>
      <w:sdt>
        <w:sdtPr>
          <w:id w:val="2168321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40617787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sdt>
        <w:sdtPr>
          <w:id w:val="64355851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rFonts w:hint="eastAsia"/>
          <w:color w:val="000000"/>
          <w:kern w:val="0"/>
          <w:sz w:val="24"/>
        </w:rPr>
        <w:t>7</w:t>
      </w:r>
      <w:r>
        <w:rPr>
          <w:rFonts w:ascii="宋体" w:hAnsi="宋体" w:cs="宋体"/>
          <w:color w:val="000000"/>
          <w:kern w:val="0"/>
          <w:sz w:val="24"/>
        </w:rPr>
        <w:t>、电梯：</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)品牌：</w:t>
      </w:r>
      <w:sdt>
        <w:sdtPr>
          <w:id w:val="189874634"/>
          <w:placeholder>
            <w:docPart w:val="DefaultPlaceholder_22675703"/>
          </w:placeholder>
          <w:richText/>
        </w:sdtPr>
        <w:sdtContent>
          <w:r>
            <w:rPr>
              <w:rFonts w:ascii="宋体" w:hAnsi="宋体" w:cs="宋体" w:hint="eastAsia"/>
              <w:color w:val="000000"/>
              <w:kern w:val="0"/>
              <w:sz w:val="24"/>
              <w:u w:val="single"/>
            </w:rPr>
            <w:t>上海三菱或通力</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)型号：</w:t>
      </w:r>
      <w:sdt>
        <w:sdtPr>
          <w:id w:val="143946054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firstLine="480"/>
        <w:rPr>
          <w:rFonts w:ascii="宋体" w:hAnsi="宋体" w:cs="宋体"/>
          <w:color w:val="000000"/>
          <w:kern w:val="0"/>
          <w:sz w:val="24"/>
        </w:rPr>
      </w:pPr>
      <w:r>
        <w:rPr>
          <w:rFonts w:hint="eastAsia"/>
          <w:color w:val="000000"/>
          <w:kern w:val="0"/>
          <w:sz w:val="24"/>
        </w:rPr>
        <w:t>8</w:t>
      </w:r>
      <w:r>
        <w:rPr>
          <w:rFonts w:ascii="宋体" w:hAnsi="宋体" w:cs="宋体"/>
          <w:color w:val="000000"/>
          <w:kern w:val="0"/>
          <w:sz w:val="24"/>
        </w:rPr>
        <w:t>、管道：</w:t>
      </w:r>
      <w:sdt>
        <w:sdtPr>
          <w:id w:val="1185034604"/>
          <w:placeholder>
            <w:docPart w:val="DefaultPlaceholder_22675703"/>
          </w:placeholder>
          <w:richText/>
        </w:sdtPr>
        <w:sdtContent>
          <w:r>
            <w:rPr>
              <w:rFonts w:ascii="宋体" w:hAnsi="宋体" w:hint="eastAsia"/>
              <w:color w:val="000000"/>
              <w:sz w:val="24"/>
              <w:u w:val="single"/>
            </w:rPr>
            <w:t>采用符合国家及地方标准的管道材料</w:t>
          </w:r>
        </w:sdtContent>
      </w:sdt>
      <w:r>
        <w:rPr>
          <w:rFonts w:ascii="宋体" w:hAnsi="宋体" w:cs="宋体"/>
          <w:color w:val="000000"/>
          <w:kern w:val="0"/>
          <w:sz w:val="24"/>
        </w:rPr>
        <w:t>。</w:t>
      </w:r>
    </w:p>
    <w:p>
      <w:pPr>
        <w:widowControl/>
        <w:spacing w:line="360" w:lineRule="auto"/>
        <w:ind w:firstLine="480"/>
        <w:rPr>
          <w:rFonts w:ascii="宋体" w:hAnsi="宋体" w:cs="宋体"/>
          <w:color w:val="000000"/>
          <w:kern w:val="0"/>
          <w:sz w:val="24"/>
        </w:rPr>
      </w:pPr>
      <w:r>
        <w:rPr>
          <w:rFonts w:hint="eastAsia"/>
          <w:color w:val="000000"/>
          <w:kern w:val="0"/>
          <w:sz w:val="24"/>
        </w:rPr>
        <w:t>9</w:t>
      </w:r>
      <w:r>
        <w:rPr>
          <w:rFonts w:ascii="宋体" w:hAnsi="宋体" w:cs="宋体"/>
          <w:color w:val="000000"/>
          <w:kern w:val="0"/>
          <w:sz w:val="24"/>
        </w:rPr>
        <w:t>、窗户：</w:t>
      </w:r>
      <w:sdt>
        <w:sdtPr>
          <w:id w:val="2074240892"/>
          <w:placeholder>
            <w:docPart w:val="DefaultPlaceholder_22675703"/>
          </w:placeholder>
          <w:richText/>
        </w:sdtPr>
        <w:sdtContent>
          <w:r>
            <w:rPr>
              <w:rFonts w:ascii="宋体" w:hAnsi="宋体" w:hint="eastAsia"/>
              <w:color w:val="000000"/>
              <w:sz w:val="24"/>
              <w:u w:val="single"/>
            </w:rPr>
            <w:t>铝合金窗户（无纱窗）</w:t>
          </w:r>
        </w:sdtContent>
      </w:sdt>
      <w:r>
        <w:rPr>
          <w:rFonts w:ascii="宋体" w:hAnsi="宋体" w:cs="宋体"/>
          <w:color w:val="000000"/>
          <w:kern w:val="0"/>
          <w:sz w:val="24"/>
        </w:rPr>
        <w:t>。</w:t>
      </w:r>
    </w:p>
    <w:sdt>
      <w:sdtPr>
        <w:id w:val="731659133"/>
        <w:placeholder>
          <w:docPart w:val="DefaultPlaceholder_22675703"/>
        </w:placeholder>
        <w:richText/>
      </w:sdtPr>
      <w:sdtContent>
        <w:p>
          <w:pPr>
            <w:widowControl/>
            <w:spacing w:line="360" w:lineRule="auto"/>
            <w:rPr>
              <w:rFonts w:ascii="宋体" w:hAnsi="宋体" w:cs="宋体" w:hint="eastAsia"/>
              <w:color w:val="000000"/>
              <w:kern w:val="0"/>
              <w:sz w:val="24"/>
            </w:rPr>
          </w:pPr>
          <w:r>
            <w:rPr>
              <w:rFonts w:ascii="宋体" w:hAnsi="宋体" w:cs="宋体"/>
              <w:color w:val="000000"/>
              <w:kern w:val="0"/>
              <w:sz w:val="24"/>
            </w:rPr>
            <w:t>　　</w:t>
          </w:r>
          <w:r>
            <w:rPr>
              <w:rFonts w:hint="eastAsia"/>
              <w:color w:val="000000"/>
              <w:kern w:val="0"/>
              <w:sz w:val="24"/>
            </w:rPr>
            <w:t>10</w:t>
          </w:r>
          <w:r>
            <w:rPr>
              <w:rFonts w:ascii="宋体" w:hAnsi="宋体" w:cs="宋体"/>
              <w:color w:val="000000"/>
              <w:kern w:val="0"/>
              <w:sz w:val="24"/>
            </w:rPr>
            <w:t>、</w:t>
          </w:r>
          <w:r>
            <w:rPr>
              <w:rFonts w:ascii="宋体" w:hAnsi="宋体" w:cs="宋体" w:hint="eastAsia"/>
              <w:color w:val="000000"/>
              <w:kern w:val="0"/>
              <w:sz w:val="24"/>
            </w:rPr>
            <w:t>燃气：燃气到户（业主自行开通）。</w:t>
          </w:r>
        </w:p>
        <w:p>
          <w:pPr>
            <w:widowControl/>
            <w:spacing w:line="360" w:lineRule="auto"/>
            <w:ind w:left="479" w:leftChars="228"/>
            <w:rPr>
              <w:color w:val="000000"/>
              <w:kern w:val="0"/>
              <w:sz w:val="24"/>
            </w:rPr>
          </w:pPr>
          <w:r>
            <w:rPr>
              <w:color w:val="000000"/>
              <w:kern w:val="0"/>
              <w:sz w:val="24"/>
            </w:rPr>
            <w:t>11</w:t>
          </w:r>
          <w:r>
            <w:rPr>
              <w:rFonts w:hint="eastAsia"/>
              <w:color w:val="000000"/>
              <w:kern w:val="0"/>
              <w:sz w:val="24"/>
            </w:rPr>
            <w:t>、电气</w:t>
          </w:r>
          <w:r>
            <w:rPr>
              <w:color w:val="000000"/>
              <w:kern w:val="0"/>
              <w:sz w:val="24"/>
            </w:rPr>
            <w:t xml:space="preserve">: </w:t>
          </w:r>
          <w:r>
            <w:rPr>
              <w:rFonts w:hint="eastAsia"/>
              <w:color w:val="000000"/>
              <w:kern w:val="0"/>
              <w:sz w:val="24"/>
              <w:u w:val="single"/>
            </w:rPr>
            <w:t>电源接至户内总开关箱，设一开关一光源一插座</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12</w:t>
          </w:r>
          <w:r>
            <w:rPr>
              <w:rFonts w:hint="eastAsia"/>
              <w:color w:val="000000"/>
              <w:kern w:val="0"/>
              <w:sz w:val="24"/>
            </w:rPr>
            <w:t>、给排水：</w:t>
          </w:r>
          <w:r>
            <w:rPr>
              <w:rFonts w:hint="eastAsia"/>
              <w:color w:val="000000"/>
              <w:kern w:val="0"/>
              <w:sz w:val="24"/>
              <w:u w:val="single"/>
            </w:rPr>
            <w:t>户内公共卫生间接入给水点，排水做立管留设</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13</w:t>
          </w:r>
          <w:r>
            <w:rPr>
              <w:rFonts w:hint="eastAsia"/>
              <w:color w:val="000000"/>
              <w:kern w:val="0"/>
              <w:sz w:val="24"/>
            </w:rPr>
            <w:t>、</w:t>
          </w:r>
          <w:r>
            <w:rPr>
              <w:rFonts w:hint="eastAsia"/>
              <w:color w:val="000000"/>
              <w:kern w:val="0"/>
              <w:sz w:val="24"/>
              <w:u w:val="single"/>
            </w:rPr>
            <w:t>网络、有线电视、电话接口：接至户内多媒体箱（业主自行开户）</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14</w:t>
          </w:r>
          <w:r>
            <w:rPr>
              <w:rFonts w:hint="eastAsia"/>
              <w:color w:val="000000"/>
              <w:kern w:val="0"/>
              <w:sz w:val="24"/>
            </w:rPr>
            <w:t>、</w:t>
          </w:r>
          <w:r>
            <w:rPr>
              <w:rFonts w:hint="eastAsia"/>
              <w:color w:val="000000"/>
              <w:kern w:val="0"/>
              <w:sz w:val="24"/>
              <w:u w:val="single"/>
            </w:rPr>
            <w:t>采暖系统：无</w:t>
          </w:r>
          <w:r>
            <w:rPr>
              <w:rFonts w:hint="eastAsia"/>
              <w:color w:val="000000"/>
              <w:kern w:val="0"/>
              <w:sz w:val="24"/>
            </w:rPr>
            <w:t>。</w:t>
          </w:r>
        </w:p>
        <w:p>
          <w:pPr>
            <w:widowControl/>
            <w:spacing w:line="360" w:lineRule="auto"/>
            <w:ind w:left="479" w:leftChars="228"/>
            <w:rPr>
              <w:color w:val="000000"/>
              <w:kern w:val="0"/>
              <w:sz w:val="24"/>
              <w:u w:val="single"/>
            </w:rPr>
          </w:pPr>
          <w:r>
            <w:rPr>
              <w:color w:val="000000"/>
              <w:kern w:val="0"/>
              <w:sz w:val="24"/>
            </w:rPr>
            <w:t>15</w:t>
          </w:r>
          <w:r>
            <w:rPr>
              <w:rFonts w:hint="eastAsia"/>
              <w:color w:val="000000"/>
              <w:kern w:val="0"/>
              <w:sz w:val="24"/>
            </w:rPr>
            <w:t>、入户门：钢质</w:t>
          </w:r>
          <w:r>
            <w:rPr>
              <w:rFonts w:hint="eastAsia"/>
              <w:color w:val="000000"/>
              <w:kern w:val="0"/>
              <w:sz w:val="24"/>
              <w:u w:val="single"/>
            </w:rPr>
            <w:t>入户门（开启方向：内开）</w:t>
          </w:r>
        </w:p>
        <w:p>
          <w:pPr>
            <w:widowControl/>
            <w:spacing w:line="360" w:lineRule="auto"/>
            <w:ind w:left="479" w:leftChars="228"/>
            <w:rPr>
              <w:color w:val="000000"/>
              <w:kern w:val="0"/>
              <w:sz w:val="24"/>
              <w:u w:val="single"/>
            </w:rPr>
          </w:pPr>
          <w:r>
            <w:rPr>
              <w:color w:val="000000"/>
              <w:kern w:val="0"/>
              <w:sz w:val="24"/>
            </w:rPr>
            <w:t>16</w:t>
          </w:r>
          <w:r>
            <w:rPr>
              <w:rFonts w:hint="eastAsia"/>
              <w:color w:val="000000"/>
              <w:kern w:val="0"/>
              <w:sz w:val="24"/>
            </w:rPr>
            <w:t>、入户门锁：</w:t>
          </w:r>
          <w:r>
            <w:rPr>
              <w:rFonts w:hint="eastAsia"/>
              <w:color w:val="000000"/>
              <w:kern w:val="0"/>
              <w:sz w:val="24"/>
              <w:u w:val="single"/>
            </w:rPr>
            <w:t>指纹密码锁（国产品牌，具体品牌、型号待定）</w:t>
          </w:r>
        </w:p>
        <w:p>
          <w:pPr>
            <w:spacing w:line="360" w:lineRule="auto"/>
            <w:ind w:firstLine="360" w:firstLineChars="150"/>
            <w:rPr>
              <w:rFonts w:ascii="宋体" w:cs="宋体"/>
              <w:color w:val="000000"/>
              <w:kern w:val="0"/>
              <w:sz w:val="24"/>
            </w:rPr>
          </w:pPr>
        </w:p>
        <w:p>
          <w:pPr>
            <w:widowControl/>
            <w:spacing w:line="360" w:lineRule="auto"/>
            <w:ind w:firstLine="480"/>
            <w:rPr>
              <w:rFonts w:ascii="宋体" w:hAnsi="宋体" w:cs="宋体" w:hint="eastAsia"/>
              <w:color w:val="000000"/>
              <w:kern w:val="0"/>
              <w:sz w:val="24"/>
              <w:u w:val="single"/>
            </w:rPr>
          </w:pPr>
          <w:r>
            <w:rPr>
              <w:rFonts w:ascii="宋体" w:hAnsi="宋体" w:cs="宋体" w:hint="eastAsia"/>
              <w:b/>
              <w:bCs/>
              <w:color w:val="000000"/>
              <w:kern w:val="0"/>
              <w:sz w:val="24"/>
            </w:rPr>
            <w:t>商铺交付标准：</w:t>
          </w:r>
          <w:r>
            <w:rPr>
              <w:rFonts w:ascii="宋体" w:cs="宋体"/>
              <w:b/>
              <w:bCs/>
              <w:color w:val="000000"/>
              <w:kern w:val="0"/>
              <w:sz w:val="24"/>
            </w:rPr>
            <w:br/>
          </w:r>
          <w:r>
            <w:rPr>
              <w:rFonts w:ascii="宋体" w:hAnsi="宋体" w:cs="宋体"/>
              <w:color w:val="000000"/>
              <w:kern w:val="0"/>
              <w:sz w:val="24"/>
            </w:rPr>
            <w:t>1</w:t>
          </w:r>
          <w:r>
            <w:rPr>
              <w:rFonts w:ascii="宋体" w:hAnsi="宋体" w:cs="宋体" w:hint="eastAsia"/>
              <w:color w:val="000000"/>
              <w:kern w:val="0"/>
              <w:sz w:val="24"/>
            </w:rPr>
            <w:t>、外墙：</w:t>
          </w:r>
          <w:r>
            <w:rPr>
              <w:rFonts w:ascii="宋体" w:hAnsi="宋体" w:cs="宋体"/>
              <w:color w:val="000000"/>
              <w:kern w:val="0"/>
              <w:sz w:val="24"/>
              <w:u w:val="single"/>
            </w:rPr>
            <w:t xml:space="preserve"> </w:t>
          </w:r>
          <w:r>
            <w:rPr>
              <w:rFonts w:ascii="宋体" w:hAnsi="宋体" w:cs="宋体" w:hint="eastAsia"/>
              <w:color w:val="000000"/>
              <w:kern w:val="0"/>
              <w:sz w:val="24"/>
              <w:u w:val="single"/>
            </w:rPr>
            <w:t>涂料、真石漆，局部石材</w:t>
          </w:r>
          <w:r>
            <w:rPr>
              <w:rFonts w:ascii="宋体" w:hAnsi="宋体" w:cs="宋体"/>
              <w:color w:val="000000"/>
              <w:kern w:val="0"/>
              <w:sz w:val="24"/>
              <w:u w:val="single"/>
            </w:rPr>
            <w:t xml:space="preserve">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2</w:t>
          </w:r>
          <w:r>
            <w:rPr>
              <w:rFonts w:ascii="宋体" w:hAnsi="宋体" w:cs="宋体" w:hint="eastAsia"/>
              <w:color w:val="000000"/>
              <w:kern w:val="0"/>
              <w:sz w:val="24"/>
            </w:rPr>
            <w:t>、公共部分：</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1</w:t>
          </w:r>
          <w:r>
            <w:rPr>
              <w:rFonts w:ascii="宋体" w:hAnsi="宋体" w:cs="宋体" w:hint="eastAsia"/>
              <w:color w:val="000000"/>
              <w:kern w:val="0"/>
              <w:sz w:val="24"/>
            </w:rPr>
            <w:t>）公共走道：</w:t>
          </w:r>
          <w:r>
            <w:rPr>
              <w:rFonts w:ascii="宋体" w:cs="宋体"/>
              <w:color w:val="000000"/>
              <w:kern w:val="0"/>
              <w:sz w:val="24"/>
            </w:rPr>
            <w:br/>
          </w:r>
          <w:r>
            <w:rPr>
              <w:rFonts w:ascii="宋体" w:hAnsi="宋体" w:cs="宋体" w:hint="eastAsia"/>
              <w:color w:val="000000"/>
              <w:kern w:val="0"/>
              <w:sz w:val="24"/>
            </w:rPr>
            <w:t>地面：</w:t>
          </w:r>
          <w:r>
            <w:rPr>
              <w:rFonts w:ascii="宋体" w:cs="宋体"/>
              <w:color w:val="282D30"/>
              <w:kern w:val="0"/>
              <w:sz w:val="24"/>
              <w:u w:val="single"/>
            </w:rPr>
            <w:t> </w:t>
          </w:r>
          <w:r>
            <w:rPr>
              <w:rFonts w:ascii="宋体" w:hAnsi="宋体" w:cs="宋体" w:hint="eastAsia"/>
              <w:color w:val="282D30"/>
              <w:kern w:val="0"/>
              <w:sz w:val="24"/>
              <w:u w:val="single"/>
            </w:rPr>
            <w:t>地砖</w:t>
          </w:r>
          <w:r>
            <w:rPr>
              <w:rFonts w:ascii="宋体" w:cs="宋体"/>
              <w:color w:val="282D3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cs="宋体"/>
              <w:color w:val="282D30"/>
              <w:kern w:val="0"/>
              <w:sz w:val="24"/>
              <w:u w:val="single"/>
            </w:rPr>
            <w:t> </w:t>
          </w:r>
          <w:r>
            <w:rPr>
              <w:rFonts w:ascii="宋体" w:hAnsi="宋体" w:cs="宋体" w:hint="eastAsia"/>
              <w:color w:val="282D30"/>
              <w:kern w:val="0"/>
              <w:sz w:val="24"/>
              <w:u w:val="single"/>
            </w:rPr>
            <w:t>涂料</w:t>
          </w:r>
          <w:r>
            <w:rPr>
              <w:rFonts w:ascii="宋体" w:hAnsi="宋体" w:cs="宋体"/>
              <w:kern w:val="0"/>
              <w:sz w:val="24"/>
              <w:u w:val="single"/>
            </w:rPr>
            <w:t xml:space="preserve"> </w:t>
          </w:r>
          <w:r>
            <w:rPr>
              <w:rFonts w:ascii="宋体" w:cs="宋体"/>
              <w:color w:val="282D3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顶棚：</w:t>
          </w:r>
          <w:r>
            <w:rPr>
              <w:rFonts w:ascii="宋体" w:cs="宋体"/>
              <w:color w:val="000000"/>
              <w:kern w:val="0"/>
              <w:sz w:val="24"/>
              <w:u w:val="single"/>
            </w:rPr>
            <w:t> </w:t>
          </w:r>
          <w:r>
            <w:rPr>
              <w:rFonts w:ascii="宋体" w:hAnsi="宋体" w:cs="宋体" w:hint="eastAsia"/>
              <w:color w:val="000000"/>
              <w:kern w:val="0"/>
              <w:sz w:val="24"/>
              <w:u w:val="single"/>
            </w:rPr>
            <w:t>乳胶漆（如有）</w:t>
          </w:r>
          <w:r>
            <w:rPr>
              <w:rFonts w:ascii="宋体" w:hAnsi="宋体" w:cs="宋体" w:hint="eastAsia"/>
              <w:color w:val="000000"/>
              <w:kern w:val="0"/>
              <w:sz w:val="24"/>
            </w:rPr>
            <w:t>。</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2</w:t>
          </w:r>
          <w:r>
            <w:rPr>
              <w:rFonts w:ascii="宋体" w:hAnsi="宋体" w:cs="宋体" w:hint="eastAsia"/>
              <w:color w:val="000000"/>
              <w:kern w:val="0"/>
              <w:sz w:val="24"/>
            </w:rPr>
            <w:t>）楼梯间：</w:t>
          </w:r>
          <w:r>
            <w:rPr>
              <w:rFonts w:ascii="宋体" w:cs="宋体"/>
              <w:color w:val="000000"/>
              <w:kern w:val="0"/>
              <w:sz w:val="24"/>
            </w:rPr>
            <w:br/>
          </w:r>
          <w:r>
            <w:rPr>
              <w:rFonts w:ascii="宋体" w:hAnsi="宋体" w:cs="宋体" w:hint="eastAsia"/>
              <w:color w:val="000000"/>
              <w:kern w:val="0"/>
              <w:sz w:val="24"/>
            </w:rPr>
            <w:t>地面：</w:t>
          </w:r>
          <w:r>
            <w:rPr>
              <w:rFonts w:ascii="宋体" w:cs="宋体"/>
              <w:color w:val="000000"/>
              <w:kern w:val="0"/>
              <w:sz w:val="24"/>
              <w:u w:val="single"/>
            </w:rPr>
            <w:t> </w:t>
          </w:r>
          <w:r>
            <w:rPr>
              <w:rFonts w:ascii="宋体" w:hAnsi="宋体" w:cs="宋体" w:hint="eastAsia"/>
              <w:color w:val="000000"/>
              <w:kern w:val="0"/>
              <w:sz w:val="24"/>
              <w:u w:val="single"/>
            </w:rPr>
            <w:t>地砖</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cs="宋体"/>
              <w:color w:val="000000"/>
              <w:kern w:val="0"/>
              <w:sz w:val="24"/>
              <w:u w:val="single"/>
            </w:rPr>
            <w:t> </w:t>
          </w:r>
          <w:r>
            <w:rPr>
              <w:rFonts w:ascii="宋体" w:hAnsi="宋体" w:cs="宋体" w:hint="eastAsia"/>
              <w:color w:val="000000"/>
              <w:kern w:val="0"/>
              <w:sz w:val="24"/>
              <w:u w:val="single"/>
            </w:rPr>
            <w:t>乳胶漆</w:t>
          </w:r>
          <w:r>
            <w:rPr>
              <w:rFonts w:ascii="宋体" w:cs="宋体"/>
              <w:color w:val="000000"/>
              <w:kern w:val="0"/>
              <w:sz w:val="24"/>
              <w:u w:val="single"/>
            </w:rPr>
            <w:t> </w:t>
          </w:r>
          <w:r>
            <w:rPr>
              <w:rFonts w:ascii="宋体" w:hAnsi="宋体" w:cs="宋体" w:hint="eastAsia"/>
              <w:color w:val="000000"/>
              <w:kern w:val="0"/>
              <w:sz w:val="24"/>
            </w:rPr>
            <w:t>；</w:t>
          </w:r>
          <w:r>
            <w:rPr>
              <w:rFonts w:ascii="宋体" w:hAnsi="宋体" w:cs="宋体"/>
              <w:color w:val="000000"/>
              <w:kern w:val="0"/>
              <w:sz w:val="24"/>
            </w:rPr>
            <w:t xml:space="preserve"> </w:t>
          </w:r>
          <w:r>
            <w:rPr>
              <w:rFonts w:ascii="宋体" w:hAnsi="宋体" w:cs="宋体" w:hint="eastAsia"/>
              <w:color w:val="000000"/>
              <w:kern w:val="0"/>
              <w:sz w:val="24"/>
            </w:rPr>
            <w:t>顶棚：</w:t>
          </w:r>
          <w:r>
            <w:rPr>
              <w:rFonts w:ascii="宋体" w:hAnsi="宋体" w:cs="宋体"/>
              <w:color w:val="000000"/>
              <w:kern w:val="0"/>
              <w:sz w:val="24"/>
              <w:u w:val="single"/>
            </w:rPr>
            <w:t xml:space="preserve">  </w:t>
          </w:r>
          <w:r>
            <w:rPr>
              <w:rFonts w:ascii="宋体" w:hAnsi="宋体" w:cs="宋体" w:hint="eastAsia"/>
              <w:color w:val="000000"/>
              <w:kern w:val="0"/>
              <w:sz w:val="24"/>
              <w:u w:val="single"/>
            </w:rPr>
            <w:t>乳胶漆</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3</w:t>
          </w:r>
          <w:r>
            <w:rPr>
              <w:rFonts w:ascii="宋体" w:hAnsi="宋体" w:cs="宋体" w:hint="eastAsia"/>
              <w:color w:val="000000"/>
              <w:kern w:val="0"/>
              <w:sz w:val="24"/>
            </w:rPr>
            <w:t>、商铺：</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1</w:t>
          </w:r>
          <w:r>
            <w:rPr>
              <w:rFonts w:ascii="宋体" w:hAnsi="宋体" w:cs="宋体" w:hint="eastAsia"/>
              <w:color w:val="000000"/>
              <w:kern w:val="0"/>
              <w:sz w:val="24"/>
            </w:rPr>
            <w:t>）地面：</w:t>
          </w:r>
          <w:r>
            <w:rPr>
              <w:rFonts w:ascii="宋体" w:cs="宋体"/>
              <w:color w:val="000000"/>
              <w:kern w:val="0"/>
              <w:sz w:val="24"/>
              <w:u w:val="single"/>
            </w:rPr>
            <w:t> </w:t>
          </w:r>
          <w:r>
            <w:rPr>
              <w:rFonts w:ascii="宋体" w:hAnsi="宋体" w:cs="宋体" w:hint="eastAsia"/>
              <w:color w:val="000000"/>
              <w:kern w:val="0"/>
              <w:sz w:val="24"/>
              <w:u w:val="single"/>
            </w:rPr>
            <w:t>混凝土结构面（其他构造业主自理）</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hAnsi="宋体" w:cs="宋体"/>
              <w:color w:val="000000"/>
              <w:kern w:val="0"/>
              <w:sz w:val="24"/>
              <w:u w:val="single"/>
            </w:rPr>
            <w:t xml:space="preserve"> </w:t>
          </w:r>
          <w:r>
            <w:rPr>
              <w:rFonts w:ascii="宋体" w:hAnsi="宋体" w:cs="宋体" w:hint="eastAsia"/>
              <w:color w:val="000000"/>
              <w:kern w:val="0"/>
              <w:sz w:val="24"/>
              <w:u w:val="single"/>
            </w:rPr>
            <w:t>砂浆抹面或混凝土结构面或保温面</w:t>
          </w:r>
          <w:r>
            <w:rPr>
              <w:rFonts w:ascii="宋体" w:cs="宋体"/>
              <w:color w:val="000000"/>
              <w:kern w:val="0"/>
              <w:sz w:val="24"/>
              <w:u w:val="single"/>
            </w:rPr>
            <w:t> </w:t>
          </w:r>
          <w:r>
            <w:rPr>
              <w:rFonts w:ascii="宋体" w:hAnsi="宋体" w:cs="宋体" w:hint="eastAsia"/>
              <w:color w:val="000000"/>
              <w:kern w:val="0"/>
              <w:sz w:val="24"/>
            </w:rPr>
            <w:t>；</w:t>
          </w:r>
          <w:r>
            <w:rPr>
              <w:rFonts w:ascii="宋体" w:hAnsi="宋体" w:cs="宋体"/>
              <w:color w:val="000000"/>
              <w:kern w:val="0"/>
              <w:sz w:val="24"/>
            </w:rPr>
            <w:t xml:space="preserve"> </w:t>
          </w:r>
          <w:r>
            <w:rPr>
              <w:rFonts w:ascii="宋体" w:hAnsi="宋体" w:cs="宋体" w:hint="eastAsia"/>
              <w:color w:val="000000"/>
              <w:kern w:val="0"/>
              <w:sz w:val="24"/>
            </w:rPr>
            <w:t>顶棚：</w:t>
          </w:r>
          <w:r>
            <w:rPr>
              <w:rFonts w:ascii="宋体" w:cs="宋体"/>
              <w:color w:val="000000"/>
              <w:kern w:val="0"/>
              <w:sz w:val="24"/>
              <w:u w:val="single"/>
            </w:rPr>
            <w:t> </w:t>
          </w:r>
          <w:r>
            <w:rPr>
              <w:rFonts w:ascii="宋体" w:hAnsi="宋体" w:cs="宋体" w:hint="eastAsia"/>
              <w:color w:val="000000"/>
              <w:kern w:val="0"/>
              <w:sz w:val="24"/>
              <w:u w:val="single"/>
            </w:rPr>
            <w:t>混凝土结构面</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4</w:t>
          </w:r>
          <w:r>
            <w:rPr>
              <w:rFonts w:ascii="宋体" w:hAnsi="宋体" w:cs="宋体" w:hint="eastAsia"/>
              <w:color w:val="000000"/>
              <w:kern w:val="0"/>
              <w:sz w:val="24"/>
            </w:rPr>
            <w:t>、门窗：</w:t>
          </w:r>
          <w:r>
            <w:rPr>
              <w:rFonts w:ascii="宋体" w:hAnsi="宋体" w:cs="宋体"/>
              <w:color w:val="000000"/>
              <w:kern w:val="0"/>
              <w:sz w:val="24"/>
              <w:u w:val="single"/>
            </w:rPr>
            <w:t xml:space="preserve">  </w:t>
          </w:r>
          <w:r>
            <w:rPr>
              <w:rFonts w:ascii="宋体" w:hAnsi="宋体" w:cs="宋体" w:hint="eastAsia"/>
              <w:color w:val="000000"/>
              <w:kern w:val="0"/>
              <w:sz w:val="24"/>
              <w:u w:val="single"/>
            </w:rPr>
            <w:t>断桥铝合金门窗</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5</w:t>
          </w:r>
          <w:r>
            <w:rPr>
              <w:rFonts w:ascii="宋体" w:hAnsi="宋体" w:cs="宋体" w:hint="eastAsia"/>
              <w:color w:val="000000"/>
              <w:kern w:val="0"/>
              <w:sz w:val="24"/>
            </w:rPr>
            <w:t>、给排水：</w:t>
          </w:r>
          <w:r>
            <w:rPr>
              <w:rFonts w:ascii="宋体" w:hAnsi="宋体" w:cs="宋体"/>
              <w:color w:val="000000"/>
              <w:kern w:val="0"/>
              <w:sz w:val="24"/>
              <w:u w:val="single"/>
            </w:rPr>
            <w:t xml:space="preserve">  </w:t>
          </w:r>
          <w:r>
            <w:rPr>
              <w:rFonts w:ascii="宋体" w:hAnsi="宋体" w:cs="宋体" w:hint="eastAsia"/>
              <w:color w:val="000000"/>
              <w:kern w:val="0"/>
              <w:sz w:val="24"/>
              <w:u w:val="single"/>
            </w:rPr>
            <w:t>预留给排水点位</w:t>
          </w:r>
          <w:r>
            <w:rPr>
              <w:rFonts w:ascii="宋体" w:hAnsi="宋体" w:cs="宋体"/>
              <w:color w:val="000000"/>
              <w:kern w:val="0"/>
              <w:sz w:val="24"/>
              <w:u w:val="single"/>
            </w:rPr>
            <w:t xml:space="preserve"> </w:t>
          </w:r>
        </w:p>
        <w:p>
          <w:pPr>
            <w:spacing w:line="360" w:lineRule="auto"/>
            <w:rPr>
              <w:rFonts w:ascii="宋体" w:hAnsi="Calibri" w:cs="宋体"/>
              <w:b/>
              <w:bCs/>
              <w:color w:val="000000"/>
              <w:kern w:val="0"/>
              <w:sz w:val="24"/>
              <w:highlight w:val="yellow"/>
            </w:rPr>
          </w:pPr>
          <w:r>
            <w:rPr>
              <w:rFonts w:ascii="宋体" w:hAnsi="宋体" w:cs="宋体" w:hint="eastAsia"/>
              <w:b/>
              <w:bCs/>
              <w:color w:val="000000"/>
              <w:kern w:val="0"/>
              <w:sz w:val="24"/>
              <w:highlight w:val="yellow"/>
            </w:rPr>
            <w:t>说明：</w:t>
          </w:r>
        </w:p>
        <w:p>
          <w:pPr>
            <w:widowControl/>
            <w:spacing w:line="360" w:lineRule="auto"/>
            <w:ind w:firstLine="360" w:firstLineChars="150"/>
            <w:jc w:val="left"/>
            <w:rPr>
              <w:rFonts w:ascii="宋体" w:hAnsi="Calibri" w:cs="宋体"/>
              <w:color w:val="000000"/>
              <w:kern w:val="0"/>
              <w:sz w:val="24"/>
            </w:rPr>
          </w:pPr>
          <w:r>
            <w:rPr>
              <w:rFonts w:ascii="宋体" w:hAnsi="宋体" w:cs="宋体"/>
              <w:color w:val="000000"/>
              <w:kern w:val="0"/>
              <w:sz w:val="24"/>
            </w:rPr>
            <w:t>1</w:t>
          </w:r>
          <w:r>
            <w:rPr>
              <w:rFonts w:ascii="宋体" w:hAnsi="宋体" w:cs="宋体" w:hint="eastAsia"/>
              <w:color w:val="000000"/>
              <w:kern w:val="0"/>
              <w:sz w:val="24"/>
            </w:rPr>
            <w:t>：针对公共部位的公共走道与楼梯间因入户方式不同导致入户大堂空间及大小有差异。</w:t>
          </w:r>
        </w:p>
        <w:p>
          <w:pPr>
            <w:widowControl/>
            <w:numPr>
              <w:ilvl w:val="0"/>
              <w:numId w:val="0"/>
            </w:numPr>
            <w:spacing w:line="360" w:lineRule="auto"/>
            <w:ind w:firstLine="360" w:firstLineChars="150"/>
            <w:jc w:val="left"/>
            <w:rPr>
              <w:rFonts w:ascii="宋体" w:hAnsi="Calibri" w:cs="宋体"/>
              <w:color w:val="000000"/>
              <w:kern w:val="0"/>
              <w:sz w:val="24"/>
            </w:rPr>
          </w:pPr>
          <w:r>
            <w:rPr>
              <w:rFonts w:ascii="宋体" w:hAnsi="宋体" w:cs="宋体"/>
              <w:color w:val="000000"/>
              <w:kern w:val="0"/>
              <w:sz w:val="24"/>
            </w:rPr>
            <w:t>2:</w:t>
          </w:r>
          <w:r>
            <w:rPr>
              <w:rFonts w:ascii="宋体" w:hAnsi="宋体" w:cs="宋体" w:hint="eastAsia"/>
              <w:color w:val="000000"/>
              <w:kern w:val="0"/>
              <w:sz w:val="24"/>
            </w:rPr>
            <w:t>本项目交付时，为方便买受人进行房间内部改造及装修，房屋内部分隔墙未砌筑，实际交付时仅厨房、卫生间、部分卧室隔墙有砌筑，其余墙体需由业主自行砌筑、隔断。户内后期装修时可能存在的任何改造，均由业主自理；</w:t>
          </w:r>
        </w:p>
        <w:p>
          <w:pPr>
            <w:widowControl/>
            <w:spacing w:line="360" w:lineRule="auto"/>
            <w:ind w:firstLine="480"/>
            <w:rPr>
              <w:rFonts w:ascii="宋体" w:hAnsi="宋体" w:cs="宋体" w:hint="eastAsia"/>
              <w:color w:val="000000"/>
              <w:kern w:val="0"/>
              <w:sz w:val="24"/>
            </w:rPr>
          </w:pPr>
          <w:r>
            <w:rPr>
              <w:rFonts w:ascii="宋体" w:hAnsi="宋体" w:cs="宋体"/>
              <w:color w:val="000000"/>
              <w:kern w:val="0"/>
              <w:sz w:val="24"/>
            </w:rPr>
            <w:t>3:</w:t>
          </w:r>
          <w:r>
            <w:rPr>
              <w:rFonts w:ascii="宋体" w:hAnsi="宋体" w:cs="宋体" w:hint="eastAsia"/>
              <w:color w:val="000000"/>
              <w:kern w:val="0"/>
              <w:sz w:val="24"/>
            </w:rPr>
            <w:t>因结构条件不同，相同户型不同楼栋公共区域局部门洞尺寸、装饰装修存在一定差异，买受人认可此部分差异，并接受以实际交付为准。</w:t>
          </w:r>
        </w:p>
        <w:p>
          <w:pPr>
            <w:widowControl/>
            <w:spacing w:line="360" w:lineRule="auto"/>
            <w:ind w:firstLine="480"/>
            <w:rPr>
              <w:rFonts w:ascii="宋体" w:hAnsi="宋体" w:cs="宋体" w:hint="eastAsia"/>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特别申明：买受人已知悉上述情况并接受和认可。</w:t>
          </w:r>
        </w:p>
        <w:p>
          <w:pPr>
            <w:widowControl/>
            <w:spacing w:line="360" w:lineRule="auto"/>
            <w:ind w:firstLine="480"/>
            <w:jc w:val="left"/>
            <w:rPr>
              <w:rFonts w:ascii="宋体" w:hAnsi="宋体" w:cs="宋体"/>
              <w:b/>
              <w:bCs/>
              <w:color w:val="000000"/>
              <w:kern w:val="0"/>
              <w:sz w:val="24"/>
            </w:rPr>
          </w:pPr>
          <w:r>
            <w:rPr>
              <w:rFonts w:ascii="宋体" w:hAnsi="宋体" w:cs="宋体" w:hint="eastAsia"/>
              <w:color w:val="000000"/>
              <w:kern w:val="0"/>
              <w:sz w:val="24"/>
            </w:rPr>
            <w:t xml:space="preserve">买受人签字： </w:t>
          </w:r>
          <w:r>
            <w:rPr>
              <w:rFonts w:ascii="宋体" w:hAnsi="宋体" w:cs="宋体" w:hint="eastAsia"/>
              <w:color w:val="000000"/>
              <w:kern w:val="0"/>
              <w:sz w:val="24"/>
            </w:rPr>
            <w:t>     </w:t>
          </w:r>
          <w:r>
            <w:rPr>
              <w:rFonts w:ascii="宋体" w:hAnsi="宋体" w:cs="宋体" w:hint="eastAsia"/>
              <w:color w:val="000000"/>
              <w:kern w:val="0"/>
              <w:sz w:val="24"/>
            </w:rPr>
            <w:t xml:space="preserve">      </w:t>
          </w:r>
          <w:r>
            <w:rPr>
              <w:rFonts w:ascii="宋体" w:hAnsi="宋体" w:cs="宋体" w:hint="eastAsia"/>
              <w:color w:val="000000"/>
              <w:kern w:val="0"/>
              <w:sz w:val="24"/>
            </w:rPr>
            <w:t>  </w:t>
          </w:r>
          <w:r>
            <w:rPr>
              <w:rFonts w:ascii="宋体" w:hAnsi="宋体" w:cs="宋体" w:hint="eastAsia"/>
              <w:color w:val="000000"/>
              <w:kern w:val="0"/>
              <w:sz w:val="24"/>
            </w:rPr>
            <w:t xml:space="preserve">      </w:t>
          </w:r>
        </w:p>
      </w:sdtContent>
    </w:sdt>
    <w:p>
      <w:pPr>
        <w:widowControl/>
        <w:spacing w:line="360" w:lineRule="auto"/>
        <w:ind w:firstLine="480"/>
        <w:jc w:val="left"/>
      </w:pPr>
      <w:r>
        <w:br w:type="page"/>
      </w:r>
      <w:r>
        <w:rPr>
          <w:rFonts w:ascii="宋体" w:hAnsi="宋体" w:cs="宋体"/>
          <w:b/>
          <w:bCs/>
          <w:color w:val="000000"/>
          <w:kern w:val="0"/>
          <w:sz w:val="24"/>
        </w:rPr>
        <w:t>附件七</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关于保修范围、保修期限和保修责任的约定</w:t>
      </w:r>
    </w:p>
    <w:p>
      <w:pPr>
        <w:widowControl/>
        <w:spacing w:line="360" w:lineRule="auto"/>
        <w:rPr>
          <w:rFonts w:ascii="宋体" w:hAnsi="宋体" w:cs="宋体" w:hint="eastAsia"/>
          <w:color w:val="000000"/>
          <w:kern w:val="0"/>
          <w:sz w:val="24"/>
        </w:rPr>
      </w:pPr>
      <w:r>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pPr>
        <w:widowControl/>
        <w:spacing w:line="360" w:lineRule="auto"/>
        <w:ind w:firstLine="480" w:firstLineChars="200"/>
        <w:rPr>
          <w:rFonts w:ascii="宋体" w:hAnsi="宋体" w:cs="宋体"/>
          <w:color w:val="000000"/>
          <w:kern w:val="0"/>
          <w:sz w:val="24"/>
        </w:rPr>
      </w:pPr>
      <w:r>
        <w:rPr>
          <w:rFonts w:ascii="宋体" w:hAnsi="宋体" w:cs="宋体"/>
          <w:color w:val="000000"/>
          <w:kern w:val="0"/>
          <w:sz w:val="24"/>
        </w:rPr>
        <w:t>该商品房的保修期自房屋交付之日起计算，关于保修期限的约定不应低于《建设工程质量管理条例》第四十条规定的最低保修期限。</w:t>
      </w:r>
    </w:p>
    <w:p>
      <w:pPr>
        <w:widowControl/>
        <w:spacing w:line="360" w:lineRule="auto"/>
        <w:rPr>
          <w:rFonts w:ascii="宋体" w:hAnsi="宋体" w:cs="宋体"/>
          <w:color w:val="000000"/>
          <w:kern w:val="0"/>
          <w:sz w:val="24"/>
        </w:rPr>
      </w:pPr>
      <w:r>
        <w:rPr>
          <w:rFonts w:ascii="宋体" w:hAnsi="宋体" w:cs="宋体"/>
          <w:color w:val="000000"/>
          <w:kern w:val="0"/>
          <w:sz w:val="24"/>
        </w:rPr>
        <w:t>　　(一)保修项目、期限及责任的约定</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、地基基础和主体结构：</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88544196"/>
          <w:placeholder>
            <w:docPart w:val="DefaultPlaceholder_22675703"/>
          </w:placeholder>
          <w:richText/>
        </w:sdtPr>
        <w:sdtContent>
          <w:r>
            <w:rPr>
              <w:rFonts w:ascii="宋体" w:hAnsi="宋体" w:hint="eastAsia"/>
              <w:color w:val="000000"/>
              <w:sz w:val="24"/>
              <w:u w:val="single"/>
            </w:rPr>
            <w:t>50年</w:t>
          </w:r>
        </w:sdtContent>
      </w:sdt>
      <w:r>
        <w:rPr>
          <w:rFonts w:ascii="宋体" w:hAnsi="宋体" w:cs="宋体"/>
          <w:color w:val="000000"/>
          <w:kern w:val="0"/>
          <w:sz w:val="24"/>
        </w:rPr>
        <w:t>(不得低于设计文件规定的该工程的合理使用年限)；</w:t>
      </w:r>
      <w:sdt>
        <w:sdtPr>
          <w:id w:val="83851936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firstLine="480"/>
        <w:rPr>
          <w:rFonts w:ascii="宋体" w:hAnsi="宋体" w:cs="宋体" w:hint="eastAsia"/>
          <w:color w:val="000000"/>
          <w:kern w:val="0"/>
          <w:sz w:val="24"/>
        </w:rPr>
      </w:pPr>
      <w:r>
        <w:rPr>
          <w:color w:val="000000"/>
          <w:kern w:val="0"/>
          <w:sz w:val="24"/>
        </w:rPr>
        <w:t>2</w:t>
      </w:r>
      <w:r>
        <w:rPr>
          <w:rFonts w:ascii="宋体" w:hAnsi="宋体" w:cs="宋体"/>
          <w:color w:val="000000"/>
          <w:kern w:val="0"/>
          <w:sz w:val="24"/>
        </w:rPr>
        <w:t>、屋面防水工程、有防水要求的卫生间、房间和外墙面的防渗漏：</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1789383894"/>
          <w:placeholder>
            <w:docPart w:val="DefaultPlaceholder_22675703"/>
          </w:placeholder>
          <w:richText/>
        </w:sdtPr>
        <w:sdtContent>
          <w:r>
            <w:rPr>
              <w:rFonts w:ascii="宋体" w:hAnsi="宋体" w:hint="eastAsia"/>
              <w:color w:val="000000"/>
              <w:sz w:val="24"/>
              <w:u w:val="single"/>
            </w:rPr>
            <w:t>5年</w:t>
          </w:r>
        </w:sdtContent>
      </w:sdt>
      <w:r>
        <w:rPr>
          <w:rFonts w:ascii="宋体" w:hAnsi="宋体" w:cs="宋体"/>
          <w:color w:val="000000"/>
          <w:kern w:val="0"/>
          <w:sz w:val="24"/>
        </w:rPr>
        <w:t>(不得低于</w:t>
      </w:r>
      <w:r>
        <w:rPr>
          <w:color w:val="000000"/>
          <w:kern w:val="0"/>
          <w:sz w:val="24"/>
        </w:rPr>
        <w:t>5</w:t>
      </w:r>
      <w:r>
        <w:rPr>
          <w:rFonts w:ascii="宋体" w:hAnsi="宋体" w:cs="宋体"/>
          <w:color w:val="000000"/>
          <w:kern w:val="0"/>
          <w:sz w:val="24"/>
        </w:rPr>
        <w:t>年)；</w:t>
      </w:r>
      <w:sdt>
        <w:sdtPr>
          <w:id w:val="204271791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、供热、供冷系统和设备：</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1133557173"/>
          <w:placeholder>
            <w:docPart w:val="DefaultPlaceholder_22675703"/>
          </w:placeholder>
          <w:richText/>
        </w:sdtPr>
        <w:sdtContent>
          <w:r>
            <w:rPr>
              <w:rFonts w:ascii="宋体" w:hAnsi="宋体" w:hint="eastAsia"/>
              <w:color w:val="000000"/>
              <w:sz w:val="24"/>
              <w:u w:val="single"/>
            </w:rPr>
            <w:t>无</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个采暖期、供冷期)；</w:t>
      </w:r>
      <w:sdt>
        <w:sdtPr>
          <w:id w:val="155823136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、电气管线、给排水管道、设备安装：</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1948492082"/>
          <w:placeholder>
            <w:docPart w:val="DefaultPlaceholder_22675703"/>
          </w:placeholder>
          <w:richText/>
        </w:sdtPr>
        <w:sdtContent>
          <w:r>
            <w:rPr>
              <w:rFonts w:ascii="宋体" w:hAnsi="宋体" w:hint="eastAsia"/>
              <w:color w:val="000000"/>
              <w:sz w:val="24"/>
              <w:u w:val="single"/>
            </w:rPr>
            <w:t>2年</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年)；</w:t>
      </w:r>
      <w:sdt>
        <w:sdtPr>
          <w:id w:val="159769629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color w:val="000000"/>
          <w:kern w:val="0"/>
          <w:sz w:val="24"/>
        </w:rPr>
        <w:t>、装修工程：</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471082965"/>
          <w:placeholder>
            <w:docPart w:val="DefaultPlaceholder_22675703"/>
          </w:placeholder>
          <w:richText/>
        </w:sdtPr>
        <w:sdtContent>
          <w:r>
            <w:rPr>
              <w:rFonts w:ascii="宋体" w:hAnsi="宋体" w:hint="eastAsia"/>
              <w:color w:val="000000"/>
              <w:sz w:val="24"/>
              <w:u w:val="single"/>
            </w:rPr>
            <w:t>如有，2年</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年)；</w:t>
      </w:r>
      <w:sdt>
        <w:sdtPr>
          <w:id w:val="66227619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6、</w:t>
      </w:r>
      <w:sdt>
        <w:sdtPr>
          <w:id w:val="178601172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7、</w:t>
      </w:r>
      <w:sdt>
        <w:sdtPr>
          <w:id w:val="113757975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hint="eastAsia"/>
          <w:color w:val="000000"/>
          <w:kern w:val="0"/>
          <w:sz w:val="24"/>
        </w:rPr>
      </w:pPr>
      <w:r>
        <w:rPr>
          <w:rFonts w:ascii="宋体" w:hAnsi="宋体" w:cs="宋体"/>
          <w:color w:val="000000"/>
          <w:kern w:val="0"/>
          <w:sz w:val="24"/>
        </w:rPr>
        <w:t>　　8、</w:t>
      </w:r>
      <w:sdt>
        <w:sdtPr>
          <w:id w:val="118928580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hint="eastAsia"/>
          <w:color w:val="000000"/>
          <w:kern w:val="0"/>
          <w:sz w:val="24"/>
        </w:rPr>
        <w:t>。</w:t>
      </w:r>
    </w:p>
    <w:p>
      <w:pPr>
        <w:widowControl/>
        <w:spacing w:line="360" w:lineRule="auto"/>
        <w:ind w:firstLine="480"/>
        <w:rPr>
          <w:rFonts w:ascii="宋体" w:hAnsi="宋体" w:cs="宋体" w:hint="eastAsia"/>
          <w:color w:val="000000"/>
          <w:kern w:val="0"/>
          <w:sz w:val="24"/>
        </w:rPr>
      </w:pPr>
      <w:r>
        <w:rPr>
          <w:rFonts w:ascii="宋体" w:hAnsi="宋体" w:cs="宋体"/>
          <w:color w:val="000000"/>
          <w:kern w:val="0"/>
          <w:sz w:val="24"/>
        </w:rPr>
        <w:t>(二)其他约定。</w:t>
      </w:r>
    </w:p>
    <w:p>
      <w:pPr>
        <w:widowControl/>
        <w:spacing w:line="360" w:lineRule="auto"/>
        <w:ind w:firstLine="480"/>
        <w:rPr>
          <w:rFonts w:ascii="宋体" w:hAnsi="宋体" w:cs="宋体"/>
          <w:b/>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附件八</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关于质量担保的证明</w:t>
      </w:r>
    </w:p>
    <w:sdt>
      <w:sdtPr>
        <w:id w:val="540708872"/>
        <w:placeholder>
          <w:docPart w:val="DefaultPlaceholder_22675703"/>
        </w:placeholder>
        <w:richText/>
      </w:sdtPr>
      <w:sdtContent>
        <w:p>
          <w:pPr>
            <w:widowControl/>
            <w:spacing w:line="360" w:lineRule="auto"/>
            <w:rPr>
              <w:rFonts w:ascii="宋体" w:hAnsi="宋体" w:cs="宋体"/>
              <w:color w:val="000000"/>
              <w:kern w:val="0"/>
              <w:sz w:val="24"/>
            </w:rPr>
          </w:pPr>
          <w:r>
            <w:pict>
              <v:shape id="图片 151" o:spid="_x0000_i1032" type="#_x0000_t75" style="width:447.67pt;height:530.25pt;mso-position-horizontal-relative:page;mso-position-vertical-relative:page;mso-wrap-style:square" filled="f" stroked="f">
                <v:stroke linestyle="single"/>
                <v:imagedata r:id="rId6" o:title=""/>
                <v:path o:extrusionok="f"/>
                <o:lock v:ext="edit" aspectratio="t"/>
              </v:shape>
            </w:pict>
          </w:r>
          <w:r>
            <w:rPr>
              <w:rFonts w:hint="eastAsia"/>
              <w:color w:val="000000"/>
              <w:kern w:val="0"/>
              <w:sz w:val="24"/>
            </w:rPr>
            <w:t xml:space="preserve"> </w:t>
          </w:r>
        </w:p>
        <w:p>
          <w:pPr>
            <w:widowControl/>
            <w:spacing w:before="156" w:beforeLines="50" w:after="312" w:afterLines="100" w:line="360" w:lineRule="auto"/>
            <w:ind w:firstLine="480" w:firstLineChars="200"/>
            <w:rPr>
              <w:rFonts w:ascii="宋体" w:hAnsi="宋体" w:cs="宋体"/>
              <w:b/>
              <w:bCs/>
              <w:color w:val="000000"/>
              <w:kern w:val="0"/>
              <w:sz w:val="24"/>
            </w:rPr>
          </w:pPr>
          <w:r>
            <w:rPr>
              <w:rFonts w:ascii="宋体" w:hAnsi="宋体" w:hint="eastAsia"/>
              <w:color w:val="000000"/>
              <w:sz w:val="24"/>
            </w:rPr>
            <w:t xml:space="preserve"> </w:t>
          </w:r>
        </w:p>
      </w:sdtContent>
    </w:sdt>
    <w:p>
      <w:pPr>
        <w:widowControl/>
        <w:spacing w:before="156" w:beforeLines="50" w:after="312" w:afterLines="100" w:line="360" w:lineRule="auto"/>
        <w:ind w:firstLine="480" w:firstLineChars="200"/>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附件九 </w:t>
      </w:r>
      <w:r>
        <w:rPr>
          <w:rFonts w:ascii="宋体" w:hAnsi="宋体" w:cs="宋体" w:hint="eastAsia"/>
          <w:b/>
          <w:bCs/>
          <w:color w:val="000000"/>
          <w:kern w:val="0"/>
          <w:sz w:val="24"/>
        </w:rPr>
        <w:t xml:space="preserve"> </w:t>
      </w:r>
      <w:r>
        <w:rPr>
          <w:rFonts w:ascii="宋体" w:hAnsi="宋体" w:cs="宋体"/>
          <w:b/>
          <w:bCs/>
          <w:color w:val="000000"/>
          <w:kern w:val="0"/>
          <w:sz w:val="24"/>
        </w:rPr>
        <w:t>关于前期物业管理的约定</w:t>
      </w:r>
    </w:p>
    <w:sdt>
      <w:sdtPr>
        <w:id w:val="153729147"/>
        <w:placeholder>
          <w:docPart w:val="DefaultPlaceholder_22675703"/>
        </w:placeholder>
        <w:richText/>
      </w:sdtPr>
      <w:sdtContent>
        <w:p>
          <w:pPr>
            <w:widowControl/>
            <w:spacing w:line="360" w:lineRule="auto"/>
            <w:ind w:firstLine="480" w:firstLineChars="200"/>
            <w:rPr>
              <w:rFonts w:hint="eastAsia"/>
              <w:color w:val="000000"/>
              <w:kern w:val="0"/>
              <w:sz w:val="24"/>
            </w:rPr>
          </w:pPr>
          <w:r>
            <w:rPr>
              <w:rFonts w:hint="eastAsia"/>
              <w:color w:val="000000"/>
              <w:kern w:val="0"/>
              <w:sz w:val="24"/>
            </w:rPr>
            <w:t>1、前期物业服务合同</w:t>
          </w:r>
        </w:p>
        <w:p>
          <w:pPr>
            <w:widowControl/>
            <w:spacing w:line="360" w:lineRule="auto"/>
            <w:ind w:firstLine="240" w:firstLineChars="100"/>
            <w:rPr>
              <w:rFonts w:hint="eastAsia"/>
              <w:color w:val="000000"/>
              <w:kern w:val="0"/>
              <w:sz w:val="24"/>
            </w:rPr>
          </w:pPr>
          <w:r>
            <w:rPr>
              <w:rFonts w:hint="eastAsia"/>
              <w:color w:val="000000"/>
              <w:kern w:val="0"/>
              <w:sz w:val="24"/>
            </w:rPr>
            <w:t>　2、临时管理规约</w:t>
          </w:r>
        </w:p>
        <w:p>
          <w:pPr>
            <w:widowControl/>
            <w:spacing w:line="360" w:lineRule="auto"/>
            <w:ind w:firstLine="240" w:firstLineChars="100"/>
            <w:rPr>
              <w:rFonts w:hint="eastAsia"/>
              <w:color w:val="000000"/>
              <w:kern w:val="0"/>
              <w:sz w:val="24"/>
            </w:rPr>
          </w:pPr>
          <w:r>
            <w:rPr>
              <w:rFonts w:hint="eastAsia"/>
              <w:color w:val="000000"/>
              <w:kern w:val="0"/>
              <w:sz w:val="24"/>
            </w:rPr>
            <w:t xml:space="preserve">  3、前期物业服务费用和停车服务费用不包括公共设施设备的维修费、水电等公摊费</w:t>
          </w:r>
        </w:p>
        <w:p>
          <w:pPr>
            <w:widowControl/>
            <w:spacing w:line="360" w:lineRule="auto"/>
            <w:ind w:firstLine="240" w:firstLineChars="100"/>
            <w:rPr>
              <w:rFonts w:hint="eastAsia"/>
              <w:color w:val="000000"/>
              <w:kern w:val="0"/>
              <w:sz w:val="24"/>
            </w:rPr>
          </w:pPr>
          <w:r>
            <w:rPr>
              <w:rFonts w:hint="eastAsia"/>
              <w:color w:val="000000"/>
              <w:kern w:val="0"/>
              <w:sz w:val="24"/>
            </w:rPr>
            <w:t>用以及其他特约服务费用。上述收费标准已考虑项目分期开发、设施设备分期完善等情形。</w:t>
          </w:r>
        </w:p>
        <w:p>
          <w:pPr>
            <w:widowControl/>
            <w:spacing w:line="360" w:lineRule="auto"/>
            <w:ind w:firstLine="480" w:firstLineChars="200"/>
            <w:rPr>
              <w:rFonts w:hint="eastAsia"/>
              <w:color w:val="000000"/>
              <w:kern w:val="0"/>
              <w:sz w:val="24"/>
            </w:rPr>
          </w:pPr>
          <w:r>
            <w:rPr>
              <w:rFonts w:hint="eastAsia"/>
              <w:color w:val="000000"/>
              <w:kern w:val="0"/>
              <w:sz w:val="24"/>
            </w:rPr>
            <w:t>4、考虑到通货膨胀、成本增加等宏观经济趋势，商品房交付使用后，前期物业服务企业管理人有权根据本项目所在城市上年度城市居民消费价格指数（居住）涨幅调整前期物业服务收费、停车服务费标准等。</w:t>
          </w:r>
        </w:p>
        <w:p>
          <w:pPr>
            <w:widowControl/>
            <w:spacing w:line="360" w:lineRule="auto"/>
            <w:ind w:firstLine="480" w:firstLineChars="200"/>
            <w:rPr>
              <w:rFonts w:hint="eastAsia"/>
              <w:color w:val="000000"/>
              <w:kern w:val="0"/>
              <w:sz w:val="24"/>
            </w:rPr>
          </w:pPr>
          <w:r>
            <w:rPr>
              <w:rFonts w:hint="eastAsia"/>
              <w:color w:val="000000"/>
              <w:kern w:val="0"/>
              <w:sz w:val="24"/>
            </w:rPr>
            <w:t>5、买受人无法定理由拒绝收房，或者买受人收房后自行将商品房闲置的，不影响物业服务企业管理人要求买受人全额支付物业服务费。</w:t>
          </w:r>
        </w:p>
        <w:p>
          <w:pPr>
            <w:widowControl/>
            <w:spacing w:line="360" w:lineRule="auto"/>
            <w:ind w:firstLine="480" w:firstLineChars="200"/>
            <w:rPr>
              <w:rFonts w:hint="eastAsia"/>
              <w:color w:val="000000"/>
              <w:kern w:val="0"/>
              <w:sz w:val="24"/>
            </w:rPr>
          </w:pPr>
          <w:r>
            <w:rPr>
              <w:rFonts w:hint="eastAsia"/>
              <w:color w:val="000000"/>
              <w:kern w:val="0"/>
              <w:sz w:val="24"/>
            </w:rPr>
            <w:t>6、签署本合同及补充协议前，买受人已详细阅读并正确理解出卖人与物业公司物业服务企业签署的《前期物业服务合同》与《临时管理规约》，同意由出卖人依法选聘的物业服务企业提供前期物业服务，买受人同意履行《前期物业服务合同》并遵守《临时管理规约》。</w:t>
          </w:r>
        </w:p>
        <w:p>
          <w:pPr>
            <w:widowControl/>
            <w:spacing w:line="360" w:lineRule="auto"/>
            <w:ind w:firstLine="480" w:firstLineChars="200"/>
            <w:rPr>
              <w:rFonts w:hint="eastAsia"/>
              <w:color w:val="000000"/>
              <w:kern w:val="0"/>
              <w:sz w:val="24"/>
            </w:rPr>
          </w:pPr>
          <w:r>
            <w:rPr>
              <w:rFonts w:hint="eastAsia"/>
              <w:color w:val="000000"/>
              <w:kern w:val="0"/>
              <w:sz w:val="24"/>
            </w:rPr>
            <w:t>7、买受人同意：在业主大会或业主委员会选聘新的物业公司物业服务企业之前，出卖人有权变更物业公司物业服务企业，且无需买受人同意或另行出具书面同意函；买受人同意在出卖人变更、重新选聘新的物业公司物业服务企业过程中，配合出卖人办理相关手续及签订《前期物业服务合同》并遵守《临时管理规约》（如需）。</w:t>
          </w:r>
        </w:p>
        <w:p>
          <w:pPr>
            <w:widowControl/>
            <w:spacing w:line="360" w:lineRule="auto"/>
            <w:ind w:firstLine="360" w:firstLineChars="150"/>
            <w:rPr>
              <w:rFonts w:hint="eastAsia"/>
              <w:color w:val="000000"/>
              <w:kern w:val="0"/>
              <w:sz w:val="24"/>
            </w:rPr>
          </w:pPr>
          <w:r>
            <w:rPr>
              <w:rFonts w:hint="eastAsia"/>
              <w:color w:val="000000"/>
              <w:kern w:val="0"/>
              <w:sz w:val="24"/>
            </w:rPr>
            <w:t>8、该商品房交付后，买受人应当按照物业管理公司的规定按时向其支付物业管理服务费，物业管理服务费的收取标准按物价局核准的文件为准，有关管理服务费由买受人自商品房交付（含视为交付）之日起按时交纳。如业主提前收楼，则从收楼之日起计费。物业公司物业服务企业有权调整物业管理服务费的标准。</w:t>
          </w:r>
        </w:p>
        <w:p>
          <w:pPr>
            <w:widowControl/>
            <w:spacing w:line="360" w:lineRule="auto"/>
            <w:ind w:firstLine="360" w:firstLineChars="150"/>
            <w:rPr>
              <w:rFonts w:hint="eastAsia"/>
              <w:color w:val="000000"/>
              <w:kern w:val="0"/>
              <w:sz w:val="24"/>
            </w:rPr>
          </w:pPr>
          <w:r>
            <w:rPr>
              <w:rFonts w:hint="eastAsia"/>
              <w:color w:val="000000"/>
              <w:kern w:val="0"/>
              <w:sz w:val="24"/>
            </w:rPr>
            <w:t>9、买受人认同本小区产权人共有的外墙面使用权由物业公司物业服务企业统一管理和收取费用，该费用用于本小区业主的公共利益。</w:t>
          </w:r>
        </w:p>
        <w:p>
          <w:pPr>
            <w:widowControl/>
            <w:spacing w:line="360" w:lineRule="auto"/>
            <w:ind w:firstLine="360" w:firstLineChars="150"/>
            <w:rPr>
              <w:rFonts w:ascii="宋体" w:hAnsi="宋体" w:cs="宋体"/>
              <w:color w:val="000000"/>
              <w:kern w:val="0"/>
              <w:sz w:val="24"/>
            </w:rPr>
          </w:pPr>
          <w:r>
            <w:rPr>
              <w:rFonts w:hint="eastAsia"/>
              <w:color w:val="000000"/>
              <w:kern w:val="0"/>
              <w:sz w:val="24"/>
            </w:rPr>
            <w:t>10、其它约定详见双方签署的《前期物业服务合同》及《临时管理规约》。</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附件十</w:t>
      </w:r>
      <w:r>
        <w:rPr>
          <w:rFonts w:ascii="宋体" w:hAnsi="宋体" w:cs="宋体" w:hint="eastAsia"/>
          <w:b/>
          <w:bCs/>
          <w:color w:val="000000"/>
          <w:kern w:val="0"/>
          <w:sz w:val="24"/>
        </w:rPr>
        <w:t xml:space="preserve"> </w:t>
      </w:r>
      <w:r>
        <w:rPr>
          <w:rFonts w:ascii="宋体" w:hAnsi="宋体" w:cs="宋体"/>
          <w:b/>
          <w:bCs/>
          <w:color w:val="000000"/>
          <w:kern w:val="0"/>
          <w:sz w:val="24"/>
        </w:rPr>
        <w:t xml:space="preserve"> 出卖人关于遮挡或妨碍房屋正常使用情况的说明</w:t>
      </w:r>
    </w:p>
    <w:sdt>
      <w:sdtPr>
        <w:id w:val="1944872257"/>
        <w:placeholder>
          <w:docPart w:val="DefaultPlaceholder_22675703"/>
        </w:placeholder>
        <w:richText/>
      </w:sdtPr>
      <w:sdtContent>
        <w:p>
          <w:pPr>
            <w:widowControl/>
            <w:spacing w:line="360" w:lineRule="auto"/>
            <w:rPr>
              <w:rFonts w:ascii="宋体" w:hAnsi="宋体" w:cs="宋体"/>
              <w:color w:val="000000"/>
              <w:kern w:val="0"/>
              <w:sz w:val="24"/>
            </w:rPr>
          </w:pPr>
          <w:r>
            <w:rPr>
              <w:rFonts w:ascii="宋体" w:hAnsi="宋体" w:cs="宋体"/>
              <w:color w:val="000000"/>
              <w:kern w:val="0"/>
              <w:sz w:val="24"/>
            </w:rPr>
            <w:t>(如：该商品房公共管道检修口、柱子、变电箱等有遮挡或妨碍房屋正常使用的情况)</w:t>
          </w:r>
        </w:p>
        <w:p>
          <w:pPr>
            <w:widowControl/>
            <w:spacing w:line="360" w:lineRule="auto"/>
            <w:rPr>
              <w:rFonts w:ascii="宋体" w:hAnsi="宋体" w:cs="宋体"/>
              <w:b/>
              <w:bCs/>
              <w:color w:val="000000"/>
              <w:kern w:val="0"/>
              <w:sz w:val="24"/>
            </w:rPr>
          </w:pPr>
          <w:r>
            <w:rPr>
              <w:rFonts w:ascii="宋体" w:hAnsi="宋体" w:hint="eastAsia"/>
              <w:color w:val="000000"/>
              <w:sz w:val="24"/>
            </w:rPr>
            <w:t>买受人确认签订本合同时</w:t>
          </w:r>
          <w:r>
            <w:rPr>
              <w:rFonts w:ascii="宋体" w:hAnsi="宋体" w:hint="eastAsia"/>
              <w:color w:val="000000"/>
              <w:sz w:val="24"/>
            </w:rPr>
            <w:t>×</w:t>
          </w:r>
          <w:r>
            <w:rPr>
              <w:rFonts w:ascii="宋体" w:hAnsi="宋体" w:hint="eastAsia"/>
              <w:color w:val="000000"/>
              <w:sz w:val="24"/>
            </w:rPr>
            <w:t xml:space="preserve">前出卖人已向买受人披露了可能存在的关于遮挡或妨碍房屋正常使用的情况，在此，买受人同意无需再书面说明，买受人已知悉该风险并愿意接受，关于遮挡或妨碍房屋正常使用的情况买受人同意以所购房屋交房时的现状为准，并接受交房时的实际状况。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附件十一 </w:t>
      </w:r>
      <w:r>
        <w:rPr>
          <w:rFonts w:ascii="宋体" w:hAnsi="宋体" w:cs="宋体" w:hint="eastAsia"/>
          <w:b/>
          <w:bCs/>
          <w:color w:val="000000"/>
          <w:kern w:val="0"/>
          <w:sz w:val="24"/>
        </w:rPr>
        <w:t xml:space="preserve"> </w:t>
      </w:r>
      <w:r>
        <w:rPr>
          <w:rFonts w:ascii="宋体" w:hAnsi="宋体" w:cs="宋体"/>
          <w:b/>
          <w:bCs/>
          <w:color w:val="000000"/>
          <w:kern w:val="0"/>
          <w:sz w:val="24"/>
        </w:rPr>
        <w:t>补充协议</w:t>
      </w:r>
    </w:p>
    <w:sdt>
      <w:sdtPr>
        <w:id w:val="363548476"/>
        <w:placeholder>
          <w:docPart w:val="DefaultPlaceholder_22675703"/>
        </w:placeholder>
        <w:richText/>
      </w:sdtPr>
      <w:sdtContent>
        <w:p>
          <w:pPr>
            <w:widowControl/>
            <w:spacing w:line="360" w:lineRule="auto"/>
            <w:ind w:firstLine="2160" w:firstLineChars="900"/>
            <w:rPr>
              <w:rFonts w:ascii="宋体" w:hAnsi="宋体" w:cs="宋体" w:hint="eastAsia"/>
              <w:b/>
              <w:color w:val="000000"/>
              <w:kern w:val="0"/>
              <w:sz w:val="24"/>
            </w:rPr>
          </w:pPr>
          <w:r>
            <w:rPr>
              <w:rFonts w:ascii="宋体" w:hAnsi="宋体" w:cs="宋体" w:hint="eastAsia"/>
              <w:b/>
              <w:color w:val="000000"/>
              <w:kern w:val="0"/>
              <w:sz w:val="24"/>
            </w:rPr>
            <w:t>《商品房买卖合同（预售）》补充协议</w:t>
          </w: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买卖双方补充约定如下：</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一、关于合同当事人补充约定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买受人在《商品房买卖合同》（以下简称为</w:t>
          </w:r>
          <w:r>
            <w:rPr>
              <w:rFonts w:ascii="宋体" w:hAnsi="宋体" w:cs="宋体" w:hint="eastAsia"/>
              <w:color w:val="000000"/>
              <w:kern w:val="0"/>
              <w:sz w:val="24"/>
            </w:rPr>
            <w:t>“</w:t>
          </w:r>
          <w:r>
            <w:rPr>
              <w:rFonts w:ascii="宋体" w:hAnsi="宋体" w:cs="宋体" w:hint="eastAsia"/>
              <w:color w:val="000000"/>
              <w:kern w:val="0"/>
              <w:sz w:val="24"/>
            </w:rPr>
            <w:t>本合同</w:t>
          </w:r>
          <w:r>
            <w:rPr>
              <w:rFonts w:ascii="宋体" w:hAnsi="宋体" w:cs="宋体" w:hint="eastAsia"/>
              <w:color w:val="000000"/>
              <w:kern w:val="0"/>
              <w:sz w:val="24"/>
            </w:rPr>
            <w:t>”</w:t>
          </w:r>
          <w:r>
            <w:rPr>
              <w:rFonts w:ascii="宋体" w:hAnsi="宋体" w:cs="宋体" w:hint="eastAsia"/>
              <w:color w:val="000000"/>
              <w:kern w:val="0"/>
              <w:sz w:val="24"/>
            </w:rPr>
            <w:t>）约定的联系方式发生变更，应当及时书面通知出卖人，如买受人未履行该通知义务，出卖人按原地址发出相关通知至买受人，如买受人无法获得通知或延迟获得通知，买受人承担由此引起的全部责任。</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二、关于商品房基本状况的补充说明</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1、本合同正文</w:t>
          </w:r>
          <w:r>
            <w:rPr>
              <w:rFonts w:ascii="宋体" w:hAnsi="宋体" w:cs="宋体" w:hint="eastAsia"/>
              <w:color w:val="000000"/>
              <w:kern w:val="0"/>
              <w:sz w:val="24"/>
            </w:rPr>
            <w:t>“</w:t>
          </w:r>
          <w:r>
            <w:rPr>
              <w:rFonts w:ascii="宋体" w:hAnsi="宋体" w:cs="宋体" w:hint="eastAsia"/>
              <w:color w:val="000000"/>
              <w:kern w:val="0"/>
              <w:sz w:val="24"/>
            </w:rPr>
            <w:t>商品房基本情况</w:t>
          </w:r>
          <w:r>
            <w:rPr>
              <w:rFonts w:ascii="宋体" w:hAnsi="宋体" w:cs="宋体" w:hint="eastAsia"/>
              <w:color w:val="000000"/>
              <w:kern w:val="0"/>
              <w:sz w:val="24"/>
            </w:rPr>
            <w:t>”</w:t>
          </w:r>
          <w:r>
            <w:rPr>
              <w:rFonts w:ascii="宋体" w:hAnsi="宋体" w:cs="宋体" w:hint="eastAsia"/>
              <w:color w:val="000000"/>
              <w:kern w:val="0"/>
              <w:sz w:val="24"/>
            </w:rPr>
            <w:t>中所述层高为主要层高，该房屋局部层高可能会有调整（高于或低于主要层高），买受人已完全知悉并认可。若在该房屋交付时，该房屋层高（按国家规范测量）低于本合同约定的层高，买受人无权要求退房，合同均应继续履行。在房屋交付时，该房屋层高（按国家规范测量）高于本合同约定层高，不属于出卖人违约。</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另外，房屋的净高不适用关于层高的约定；房屋中可能存在的桁、梁等特殊部位也不适用关于房屋层高的约定，出卖人可根据房屋结构需要自行安排，出卖人无需承担任何违约责任。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如果是成品房的，成品房的净高会低于本合同约定的层高，房屋的净高不适关于层高的约定，出卖人不构成违约，买受人不得要求出卖人承担法律责任。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2、买受人清楚并明确本合同正文</w:t>
          </w:r>
          <w:r>
            <w:rPr>
              <w:rFonts w:ascii="宋体" w:hAnsi="宋体" w:cs="宋体" w:hint="eastAsia"/>
              <w:color w:val="000000"/>
              <w:kern w:val="0"/>
              <w:sz w:val="24"/>
            </w:rPr>
            <w:t>“</w:t>
          </w:r>
          <w:r>
            <w:rPr>
              <w:rFonts w:ascii="宋体" w:hAnsi="宋体" w:cs="宋体" w:hint="eastAsia"/>
              <w:color w:val="000000"/>
              <w:kern w:val="0"/>
              <w:sz w:val="24"/>
            </w:rPr>
            <w:t>商品房基本情况</w:t>
          </w:r>
          <w:r>
            <w:rPr>
              <w:rFonts w:ascii="宋体" w:hAnsi="宋体" w:cs="宋体" w:hint="eastAsia"/>
              <w:color w:val="000000"/>
              <w:kern w:val="0"/>
              <w:sz w:val="24"/>
            </w:rPr>
            <w:t>”</w:t>
          </w:r>
          <w:r>
            <w:rPr>
              <w:rFonts w:ascii="宋体" w:hAnsi="宋体" w:cs="宋体" w:hint="eastAsia"/>
              <w:color w:val="000000"/>
              <w:kern w:val="0"/>
              <w:sz w:val="24"/>
            </w:rPr>
            <w:t>中所述朝向规划用途为住宅的商品房为所在楼栋朝向。</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3、买受人同意该房屋的阳台数量、阳台是否封闭一切以规划设计文件为准。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本合同项下商品房价格已充分考虑到了该商品房的位置、楼层、朝向、外立面线条造型等具体情况，并包括了周边情况、分期开发、建筑物与商业及附属设施设备等因素的综合影响（包括但不限于通风、采光、视野、噪音等影响），与同一项目其他相同或类似结构商品房相比，买受人购买的商品房相关区域的采光</w:t>
          </w:r>
          <w:r>
            <w:rPr>
              <w:rFonts w:ascii="宋体" w:hAnsi="宋体" w:cs="宋体" w:hint="eastAsia"/>
              <w:color w:val="000000"/>
              <w:kern w:val="0"/>
              <w:sz w:val="24"/>
            </w:rPr>
            <w:t>×</w:t>
          </w:r>
          <w:r>
            <w:rPr>
              <w:rFonts w:ascii="宋体" w:hAnsi="宋体" w:cs="宋体" w:hint="eastAsia"/>
              <w:color w:val="000000"/>
              <w:kern w:val="0"/>
              <w:sz w:val="24"/>
            </w:rPr>
            <w:t>视野</w:t>
          </w:r>
          <w:r>
            <w:rPr>
              <w:rFonts w:ascii="宋体" w:hAnsi="宋体" w:cs="宋体" w:hint="eastAsia"/>
              <w:color w:val="000000"/>
              <w:kern w:val="0"/>
              <w:sz w:val="24"/>
            </w:rPr>
            <w:t>×</w:t>
          </w:r>
          <w:r>
            <w:rPr>
              <w:rFonts w:ascii="宋体" w:hAnsi="宋体" w:cs="宋体" w:hint="eastAsia"/>
              <w:color w:val="000000"/>
              <w:kern w:val="0"/>
              <w:sz w:val="24"/>
            </w:rPr>
            <w:t>通风将受影响，出卖人已明确告知并在定价及销售时已充分考虑上述因素，买受人在购买本合同项下商品房时已充分考虑该商品房的上述相关情况、价格优惠因素及现状。</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5、项目报建及宣传展示图仅表达项目基本立面风格及色系，具体立面分缝，材质、装饰线条位置、做法等，买受人同意以项目实际实施展现为准。</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（特别申明：买受人已知悉上述情况并接受和认可。买受人签字：                    ）</w:t>
          </w:r>
        </w:p>
        <w:p>
          <w:pPr>
            <w:widowControl/>
            <w:spacing w:line="360" w:lineRule="auto"/>
            <w:rPr>
              <w:rFonts w:ascii="宋体" w:hAnsi="宋体" w:cs="宋体"/>
              <w:color w:val="000000"/>
              <w:kern w:val="0"/>
              <w:sz w:val="24"/>
            </w:rPr>
          </w:pP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三、关于商品房价款的补充约定：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本合同约定的商品房单价和总价款已包含增值税，不含增值税总价款（人民币）X仟X佰X拾X万X仟X佰X拾X元X角X分，增值税税率为9%，税额（人民币）X万X仟X佰X拾X元X角X分。如因未来国家税收政策变化导致增值税税率调整的，双方一致确认该商品房含税总价不变。</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买受人选择按揭付款方式的，应当在双方签订本合同前与有关银行确认自身是否符合申请贷款条件，本协议签订后即视为买受人已声明确定本人已满足向银行申请个人按揭贷款的条件。出卖人在买受人办理银行按揭或公积金贷款手续时应给予买受人必要的配合，但出卖人不负有任何义务确保按揭贷款银行或公积金管理部门会批准买受人的按揭贷款申请和申请金额。办理按揭贷款的一切费用由买受人承担。</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3、买受人应在本合同签订后30日内将贷款部分房款支付至出卖人账户。</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因买受人原因（包括但不限于买受人个人信用报告及银行流水等不符合按揭银行条件等）导致银行按揭贷款实际支付金额少于买受人申请贷款金额或买受人贷款申请未获得银行审批通过时，买受人应当在上述约定的付款期限届满后7日内以自有资金的方式一次性付清剩余房价款，若买受人在前述期限内不能付清的，出卖人有权解除本合同。出卖人解除合同的，应当书面通知买受人，买受人应当按合同总价款的10%向出卖人支付违约金。出卖人不解除本合同的，买受人应当自约定的应付款期限届满第二日起按日向出卖人承担应付房款万分之二的违约金。</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因国家或银行按揭政策调整，导致增加首付款而未发放按揭款的，买受人应在国家或者按揭银行公布新政策之日起7日内补足按揭所需的首期房款及其余房款，以获得按揭银行按揭款的发放。如买受人逾期未支付上述款项的，出卖人有权解除合同。出卖人解除合同的，应当书面通知买受人，买受人应当按合同总价款的10%向出卖人支付违约金。出卖人不解除本合同的，出卖人有权自约定的应付款期限届满第二天起至购房款结清之日止，按照应付房款日万分之二要求买受人承担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4、买受人在签订本合同后要求改变付款方式的，按以下情况处理：（1）由按揭付款变更为一次性付款的，买受人不享受一次性付款的优惠，出卖人无须向买受人支付差价；（2）由一次性付款变更为按揭付款的，应征得出卖人的书面同意，在出卖人书面同意后3日内按照按揭付款方式重新确定成交金额补齐优惠差价，同时重新签订《商品房买卖合同》；（3）由银行按揭付款变更为公积金贷款的，应征得出卖人的书面同意，在出卖人书面同意后3日内按公积金贷款方式重新确定成交金额补齐优惠差价，同时重新签订《商品房买卖合同》；（4）本合同一经备案，出卖人不再接受买受人变更付款方式。</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5、买受人承诺按按揭贷款合同约定全面履行合同约定的按期还款义务。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出卖人有权单方解除合同，出卖人解除合同的，买受人按该商品房总价款的10%向出卖人支付违约金，同时按以下方式处理：</w:t>
          </w:r>
          <w:r>
            <w:rPr>
              <w:rFonts w:ascii="宋体" w:hAnsi="宋体" w:cs="宋体" w:hint="eastAsia"/>
              <w:color w:val="000000"/>
              <w:kern w:val="0"/>
              <w:sz w:val="24"/>
            </w:rPr>
            <w:t>①</w:t>
          </w:r>
          <w:r>
            <w:rPr>
              <w:rFonts w:ascii="宋体" w:hAnsi="宋体" w:cs="宋体" w:hint="eastAsia"/>
              <w:color w:val="000000"/>
              <w:kern w:val="0"/>
              <w:sz w:val="24"/>
            </w:rPr>
            <w:t>出卖人因合同解除应返还买受人的购房价款，即时转为出卖人为买受人按揭贷款担保责任的质押款，出卖人对该质押款享有优先受偿权；</w:t>
          </w:r>
          <w:r>
            <w:rPr>
              <w:rFonts w:ascii="宋体" w:hAnsi="宋体" w:cs="宋体" w:hint="eastAsia"/>
              <w:color w:val="000000"/>
              <w:kern w:val="0"/>
              <w:sz w:val="24"/>
            </w:rPr>
            <w:t>②</w:t>
          </w:r>
          <w:r>
            <w:rPr>
              <w:rFonts w:ascii="宋体" w:hAnsi="宋体" w:cs="宋体" w:hint="eastAsia"/>
              <w:color w:val="000000"/>
              <w:kern w:val="0"/>
              <w:sz w:val="24"/>
            </w:rPr>
            <w:t>出卖人有权直接以购房价款向贷款机构承担代偿责任，剩余款项（如有）抵除买受人应承担的违约金及赔偿金等费用后，出卖人不计息返还买受人；</w:t>
          </w:r>
          <w:r>
            <w:rPr>
              <w:rFonts w:ascii="宋体" w:hAnsi="宋体" w:cs="宋体" w:hint="eastAsia"/>
              <w:color w:val="000000"/>
              <w:kern w:val="0"/>
              <w:sz w:val="24"/>
            </w:rPr>
            <w:t>③</w:t>
          </w:r>
          <w:r>
            <w:rPr>
              <w:rFonts w:ascii="宋体" w:hAnsi="宋体" w:cs="宋体" w:hint="eastAsia"/>
              <w:color w:val="000000"/>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Pr>
              <w:rFonts w:ascii="宋体" w:hAnsi="宋体" w:cs="宋体" w:hint="eastAsia"/>
              <w:color w:val="000000"/>
              <w:kern w:val="0"/>
              <w:sz w:val="24"/>
            </w:rPr>
            <w:t>④</w:t>
          </w:r>
          <w:r>
            <w:rPr>
              <w:rFonts w:ascii="宋体" w:hAnsi="宋体" w:cs="宋体" w:hint="eastAsia"/>
              <w:color w:val="000000"/>
              <w:kern w:val="0"/>
              <w:sz w:val="24"/>
            </w:rPr>
            <w:t>因本合同解除而产生的相关损失包括但不限于注销合同手续费、律师费、诉讼费用、担保费等费用，均有买受人承担；</w:t>
          </w:r>
          <w:r>
            <w:rPr>
              <w:rFonts w:ascii="宋体" w:hAnsi="宋体" w:cs="宋体" w:hint="eastAsia"/>
              <w:color w:val="000000"/>
              <w:kern w:val="0"/>
              <w:sz w:val="24"/>
            </w:rPr>
            <w:t>⑤</w:t>
          </w:r>
          <w:r>
            <w:rPr>
              <w:rFonts w:ascii="宋体" w:hAnsi="宋体" w:cs="宋体" w:hint="eastAsia"/>
              <w:color w:val="000000"/>
              <w:kern w:val="0"/>
              <w:sz w:val="24"/>
            </w:rPr>
            <w:t>买受人应当协助出卖人办理合同的终止手续和合同备案的注销手续；</w:t>
          </w:r>
          <w:r>
            <w:rPr>
              <w:rFonts w:ascii="宋体" w:hAnsi="宋体" w:cs="宋体" w:hint="eastAsia"/>
              <w:color w:val="000000"/>
              <w:kern w:val="0"/>
              <w:sz w:val="24"/>
            </w:rPr>
            <w:t>⑥</w:t>
          </w:r>
          <w:r>
            <w:rPr>
              <w:rFonts w:ascii="宋体" w:hAnsi="宋体" w:cs="宋体" w:hint="eastAsia"/>
              <w:color w:val="000000"/>
              <w:kern w:val="0"/>
              <w:sz w:val="24"/>
            </w:rPr>
            <w:t>如房屋尚未交付的，出卖人有权拒绝交付。如因出卖人解除合同导致买受人被贷款机构或者其他主体追究责任的，买受人自行承担相应责任。如出卖人不解除合同，则买受人应在5日内向出卖人支付代其偿还的全部款项，并按照上述款项千分之二每日的标准向出卖人支付违约金，计至款项付清之日止。</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出卖人解除合同时房屋已交付或已办理产权登记的，买受人应在接到出卖人通知之日起5日内配合出卖人办理房屋产权变更登记至出卖人的手续，并将房屋交还给出卖人。买受人已付银行利息、装修费用及其他损失由买受人自行承担。</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6、合同正文第七条（三）中约定的预售资金监管专户，买受人同意出卖人变更预售资金监管账户，如有变更，出卖人仅需在房屋销售地点进行公示，无需再履行其他通知义务。</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（特别申明：买受人已知悉上述情况并接受和认可。买受人签字：                    ）</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四、关于商品房交付条件与交付手续的补充约定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1、双方确认，买受人在该商品房交付时向出卖人、物业公司或相关机构缴纳以下费用：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（1）代缴的有线电视安装开户费（装机工料费）如有、代缴的水电开户预存费（以相关部门具体收费为准）；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（2）代收的办理产权证书以及相关房产权属证书所产生的费用及代办费；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（3）代收的办理银行按揭贷款的工本费、抵押登记费、保险费及其他相关费用；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（4）物业管理需缴纳的相关费用；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（5）买受人逾期缴纳相关费用产生的滞纳金等费用；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按国家有关部门规定需缴纳的专项维修资金，由出卖人先行垫付的专项维修资金，出卖人在商品房交接前按维修资金专用票据上的金额向买受人收回，买受人需在出卖人通知入伙的期限前向出卖人足额支付已垫付的该套商品房维修资金款项，维修资金随房屋所有权同时过户给买受人，买受人购买现房的，以全款到达出卖人账户日期作为交付时间，买受人自行带齐上述相关证件与资料到该商品房所在物业管理处办理交付手续，出卖人不再另行书面通知。</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（7）买受人签订本合同备案后30天内到相关部门缴纳的契税、政府部门政策调整而新增的税、费按规定应由买受人缴纳的；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（8）其他另需缴纳的费用；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因买受人原因在商品房交付时拒绝向出卖人或物业公司缴纳上述代收代缴费用而导致商品房无法按期交付的，则视为该商品房已按合同约定的交付截止日起买受人已验收并交付使用，买受人应承担由此产生的一切责任（包括但不限于商品房灭失损毁的风险及缴交物业管理费等费用），且该商品房的保修期开始计算。出卖人不承担由此产生的任何责任（包括但不限于商品房交付延迟、房地产权属证书办理延迟等责任）。　</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出卖人给买受人的所有通知可用传真、挂号邮寄、特快专递、专人直接送达、短信、微信、电子邮件等方式送达。文件送达的时间为：以传真、短信、微信、电子邮件方式发出的，以发出日期为送达日；以专人直接送达方式发出的，取得买受人签收日为送达日（如买受人拒绝签收的，则以该通知留置于买受人的住所或本合同中载明（含买受人有效送达变更情形）的地址之日为送达日；以挂号邮寄、特快专递方式发出的，自寄发之日起的第五日，视为送达之日；出卖人送达买受人的通知如已采取邮政快递方式但无法送达而采取公告方式送达的，可在《株洲日报》或者《株洲晚报》上进行公告，自公告之日起的第五日，视为送达。</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在该商品房具备了本合同约定的交付条件且出卖人履行了通知义务的情况下，买受人须在通知的期限内到出卖人处办理交付手续，买受人逾期不来办理交付手续，则从出卖人通知买受人交付商品房截止日起视为该商品房已按照本合同约定的时间及条件完成交付。买受人应承担由此产生的一切责任（包括但不限于商品房灭失损毁的风险、缴交物业管理费等费用及造成的出卖人损失或给出卖人增加的其他费用），且该商品房的保修期开始计算。出卖人不承担由此产生的任何责任（包括但不限于商品房交付延迟、房地产权属证书办理延迟等责任）。同时买受人还应承担逾期收房责任，双方同意按照逾期时间，分别处理（a和b不作累加 )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a.逾期在90日之内（该期限应当不多于本合同第十一条第（1）项中的期限），自第十条约定的交付期限届满之次日起至实际交付之日止，买受人按日计算向出卖人支付全部房款万分之二的违约金（该违约金比率应当不低于本合同第八条第（1）a项中的比率）。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b.逾期超过 90日（该期限应当与本条第a项中的期限相同）后，出卖人有权解除合同。出卖人解除合同的，买受人应当自出卖人解除合同通知送达之日起15日内配合办理合同解除注销相关手续，并自行承担由此造成的一切损失，如买受人未在前述规定时间内配合办理合同解除注销相关手续，买受人除应支付本合同约定的违约金外，每逾期一日还应按日计算向出卖人支付全部房款万分之二的违约金；同时，买受人按照全部房价款的10%向出卖人支付违约金。出卖人有权从买受人已付款中扣除前述违约金及由买受人逾期收房引起的相关损失。</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同意继续履行合同的，合同继续履行，买受人按日计算向出卖人支付全部房价款万分之二（该比率应当不低于本条第（1）a项中的比率）的违约金，合同继续履行，双方约定该违约金的金额累计不超过全部房价款的0.1%。</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4、若发生法律约定的不可抗力或以下情况时，出卖人可以据实延期交付，不承担逾期交付责任：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（1）因项目所在地政府相关部门政策的变化或为遵守政府法律法规、行为要求而引起的商品房延期交付；</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（2）非出卖人原因的市政配套设施批准或安装延误引起的商品房延期交付；</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（3）买受人在交接前仍有到期应付房款或其他相关费用（包括各项代收代缴费用、违约金、面积补差款、专项维修资金、契税等）未付清的；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（4）项目所在地遭遇自然灾害或恶劣性天气。</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5、出卖人逾期交付责任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除不可抗力外，出卖人未按照第十条约定的时间将该商品房交付买受人的，双方同意按照逾期时间，分别处理（(1)和(2)不作累加 )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（1）逾期在90日之内，自第十条约定的交付期限届满之次日起至实际交付之日止，出卖人按日计算向买受人支付全部房款万分之二的违约金。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（2）逾期超过 90日后，买受人有权解除合同。买受人解除合同的，应当书面通知出卖人并配合办理合同解除相关手续。出卖人应当自解除合同通知送达之日起15日内退还买受人已付全部房款（含已付贷款部分），出卖人按照全部房价款的5%向买受人支付违约金。</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买受人要求继续履行合同的，合同继续履行，出卖人按日计算向买受人支付全部房价款万分之二的违约金，合同继续履行，双方约定该违约金的金额累计不超过买受人已付房款的0.1%。</w:t>
          </w:r>
        </w:p>
        <w:p>
          <w:pPr>
            <w:widowControl/>
            <w:spacing w:line="360" w:lineRule="auto"/>
            <w:rPr>
              <w:rFonts w:ascii="宋体" w:hAnsi="宋体" w:cs="宋体"/>
              <w:color w:val="000000"/>
              <w:kern w:val="0"/>
              <w:sz w:val="24"/>
            </w:rPr>
          </w:pPr>
        </w:p>
        <w:p>
          <w:pPr>
            <w:rPr>
              <w:rFonts w:ascii="Calibri" w:hAnsi="Calibri"/>
              <w:b/>
              <w:bCs/>
              <w:highlight w:val="yellow"/>
            </w:rPr>
          </w:pPr>
          <w:r>
            <w:rPr>
              <w:rFonts w:ascii="Calibri" w:hAnsi="Calibri" w:hint="eastAsia"/>
              <w:b/>
              <w:bCs/>
              <w:highlight w:val="yellow"/>
            </w:rPr>
            <w:t>五、关于面积差异处理方式的补充约定</w:t>
          </w:r>
        </w:p>
        <w:p>
          <w:pPr>
            <w:widowControl/>
            <w:numPr>
              <w:ilvl w:val="0"/>
              <w:numId w:val="2"/>
            </w:numPr>
            <w:spacing w:after="160" w:line="259" w:lineRule="auto"/>
            <w:jc w:val="left"/>
            <w:rPr>
              <w:rFonts w:ascii="Calibri" w:eastAsia="等线" w:hAnsi="Calibri"/>
              <w:bCs/>
              <w:kern w:val="0"/>
              <w:sz w:val="22"/>
              <w:szCs w:val="22"/>
            </w:rPr>
          </w:pPr>
          <w:r>
            <w:rPr>
              <w:rFonts w:ascii="Calibri" w:eastAsia="等线" w:hAnsi="Calibri" w:hint="eastAsia"/>
              <w:bCs/>
              <w:kern w:val="0"/>
              <w:sz w:val="22"/>
              <w:szCs w:val="22"/>
            </w:rPr>
            <w:t>若主合同约定采用</w:t>
          </w:r>
          <w:r>
            <w:rPr>
              <w:rFonts w:ascii="Calibri" w:eastAsia="等线" w:hAnsi="Calibri" w:hint="eastAsia"/>
              <w:b/>
              <w:kern w:val="0"/>
              <w:sz w:val="22"/>
              <w:szCs w:val="22"/>
            </w:rPr>
            <w:t>按套计价</w:t>
          </w:r>
          <w:r>
            <w:rPr>
              <w:rFonts w:ascii="Calibri" w:eastAsia="等线" w:hAnsi="Calibri" w:hint="eastAsia"/>
              <w:bCs/>
              <w:kern w:val="0"/>
              <w:sz w:val="22"/>
              <w:szCs w:val="22"/>
            </w:rPr>
            <w:t>的方式计算房款，则：</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若所交付商品房尺寸不低于合同所规定最小尺寸要求的，即使产权登记面积与合同约定面积发生差异，双方认可房款不作调整</w:t>
          </w:r>
          <w:r>
            <w:rPr>
              <w:rFonts w:ascii="Calibri" w:eastAsia="等线" w:hAnsi="Calibri" w:hint="eastAsia"/>
              <w:kern w:val="0"/>
              <w:sz w:val="22"/>
              <w:szCs w:val="22"/>
            </w:rPr>
            <w:t>，</w:t>
          </w:r>
          <w:r>
            <w:rPr>
              <w:rFonts w:ascii="Calibri" w:eastAsia="等线" w:hAnsi="Calibri" w:hint="eastAsia"/>
              <w:b/>
              <w:bCs/>
              <w:kern w:val="0"/>
              <w:sz w:val="22"/>
              <w:szCs w:val="22"/>
            </w:rPr>
            <w:t>且不再追究面积差异的相关责任</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若所交付商品房尺寸低于合同所规定最小尺寸要求并且影响买受人实际使用的，则买受人可与出卖人协商调换或予以修改、翻建以达到合同约定的最小尺寸，如协商未果的，买受人可解除合同，出卖人向买受人退还已付房款，并按银行同期活期存款利率向买受人支付自其付清全额房款之日起至出卖人通知解约之日止的利息，双方按本补充协议关于合同解除条款的补充约定办理退款手续。</w:t>
          </w:r>
          <w:r>
            <w:rPr>
              <w:rFonts w:ascii="Calibri" w:eastAsia="等线" w:hAnsi="Calibri" w:hint="eastAsia"/>
              <w:b/>
              <w:bCs/>
              <w:kern w:val="0"/>
              <w:sz w:val="22"/>
              <w:szCs w:val="22"/>
            </w:rPr>
            <w:t>除按前述约定由出卖人为买受人调换商品房或解约退款外，买受人同意不再向出卖人索赔其他损失或提出其他主张</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若所交付商品房尺寸虽低于合同所规定最小尺寸要求，但</w:t>
          </w:r>
          <w:r>
            <w:rPr>
              <w:rFonts w:ascii="Calibri" w:eastAsia="等线" w:hAnsi="Calibri" w:hint="eastAsia"/>
              <w:b/>
              <w:bCs/>
              <w:kern w:val="0"/>
              <w:sz w:val="22"/>
              <w:szCs w:val="22"/>
            </w:rPr>
            <w:t>买受人在商品房交付之日起</w:t>
          </w:r>
          <w:r>
            <w:rPr>
              <w:rFonts w:ascii="Calibri" w:eastAsia="等线" w:hAnsi="Calibri"/>
              <w:b/>
              <w:bCs/>
              <w:kern w:val="0"/>
              <w:sz w:val="22"/>
              <w:szCs w:val="22"/>
            </w:rPr>
            <w:t>60</w:t>
          </w:r>
          <w:r>
            <w:rPr>
              <w:rFonts w:ascii="Calibri" w:eastAsia="等线" w:hAnsi="Calibri" w:hint="eastAsia"/>
              <w:b/>
              <w:bCs/>
              <w:kern w:val="0"/>
              <w:sz w:val="22"/>
              <w:szCs w:val="22"/>
            </w:rPr>
            <w:t>日内未向出卖人提出异议的，则视为买受人同意接收该商品房且同意不再向出卖人提出调整价格、索赔损失、调换或解约等要求</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合同未明确约定最小尺寸的，则以合同约定面积的</w:t>
          </w:r>
          <w:r>
            <w:rPr>
              <w:rFonts w:ascii="Calibri" w:eastAsia="等线" w:hAnsi="Calibri"/>
              <w:kern w:val="0"/>
              <w:sz w:val="22"/>
              <w:szCs w:val="22"/>
            </w:rPr>
            <w:t>80%</w:t>
          </w:r>
          <w:r>
            <w:rPr>
              <w:rFonts w:ascii="Calibri" w:eastAsia="等线" w:hAnsi="Calibri" w:hint="eastAsia"/>
              <w:kern w:val="0"/>
              <w:sz w:val="22"/>
              <w:szCs w:val="22"/>
            </w:rPr>
            <w:t>作为比较标准。</w:t>
          </w:r>
        </w:p>
        <w:p>
          <w:pPr>
            <w:widowControl/>
            <w:numPr>
              <w:ilvl w:val="0"/>
              <w:numId w:val="2"/>
            </w:numPr>
            <w:spacing w:after="160" w:line="259" w:lineRule="auto"/>
            <w:jc w:val="left"/>
            <w:rPr>
              <w:rFonts w:ascii="Calibri" w:eastAsia="等线" w:hAnsi="Calibri"/>
              <w:b/>
              <w:kern w:val="0"/>
              <w:sz w:val="22"/>
              <w:szCs w:val="22"/>
            </w:rPr>
          </w:pPr>
          <w:r>
            <w:rPr>
              <w:rFonts w:ascii="Calibri" w:eastAsia="等线" w:hAnsi="Calibri" w:hint="eastAsia"/>
              <w:b/>
              <w:kern w:val="0"/>
              <w:sz w:val="22"/>
              <w:szCs w:val="22"/>
            </w:rPr>
            <w:t>若主合同约定按照建筑面积或套内建筑面积计算房款，则：</w:t>
          </w:r>
        </w:p>
        <w:p>
          <w:pPr>
            <w:widowControl/>
            <w:spacing w:after="160" w:line="259" w:lineRule="auto"/>
            <w:jc w:val="left"/>
            <w:rPr>
              <w:rFonts w:ascii="Calibri" w:eastAsia="等线" w:hAnsi="Calibri"/>
              <w:kern w:val="0"/>
              <w:sz w:val="22"/>
              <w:szCs w:val="22"/>
            </w:rPr>
          </w:pPr>
          <w:r>
            <w:rPr>
              <w:rFonts w:ascii="Calibri" w:eastAsia="等线" w:hAnsi="Calibri" w:hint="eastAsia"/>
              <w:kern w:val="0"/>
              <w:sz w:val="22"/>
              <w:szCs w:val="22"/>
            </w:rPr>
            <w:t>面积误差比</w:t>
          </w:r>
          <w:r>
            <w:rPr>
              <w:rFonts w:ascii="Calibri" w:eastAsia="等线" w:hAnsi="Calibri"/>
              <w:kern w:val="0"/>
              <w:sz w:val="22"/>
              <w:szCs w:val="22"/>
            </w:rPr>
            <w:t>=</w:t>
          </w:r>
          <w:r>
            <w:rPr>
              <w:rFonts w:ascii="Calibri" w:eastAsia="等线" w:hAnsi="Calibri" w:hint="eastAsia"/>
              <w:kern w:val="0"/>
              <w:sz w:val="22"/>
              <w:szCs w:val="22"/>
            </w:rPr>
            <w:t>（实测面积</w:t>
          </w:r>
          <w:r>
            <w:rPr>
              <w:rFonts w:ascii="Calibri" w:eastAsia="等线" w:hAnsi="Calibri"/>
              <w:kern w:val="0"/>
              <w:sz w:val="22"/>
              <w:szCs w:val="22"/>
            </w:rPr>
            <w:t>-</w:t>
          </w:r>
          <w:r>
            <w:rPr>
              <w:rFonts w:ascii="Calibri" w:eastAsia="等线" w:hAnsi="Calibri" w:hint="eastAsia"/>
              <w:kern w:val="0"/>
              <w:sz w:val="22"/>
              <w:szCs w:val="22"/>
            </w:rPr>
            <w:t>合同约定面积）</w:t>
          </w:r>
          <w:r>
            <w:rPr>
              <w:rFonts w:ascii="Calibri" w:eastAsia="等线" w:hAnsi="Calibri"/>
              <w:kern w:val="0"/>
              <w:sz w:val="22"/>
              <w:szCs w:val="22"/>
            </w:rPr>
            <w:t>/</w:t>
          </w:r>
          <w:r>
            <w:rPr>
              <w:rFonts w:ascii="Calibri" w:eastAsia="等线" w:hAnsi="Calibri" w:hint="eastAsia"/>
              <w:kern w:val="0"/>
              <w:sz w:val="22"/>
              <w:szCs w:val="22"/>
            </w:rPr>
            <w:t>合同约定面积</w:t>
          </w:r>
          <w:r>
            <w:rPr>
              <w:rFonts w:ascii="Calibri" w:eastAsia="等线" w:hAnsi="Calibri"/>
              <w:kern w:val="0"/>
              <w:sz w:val="22"/>
              <w:szCs w:val="22"/>
            </w:rPr>
            <w:t>×100%</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面积误差比绝对值在</w:t>
          </w:r>
          <w:r>
            <w:rPr>
              <w:rFonts w:ascii="Calibri" w:eastAsia="等线" w:hAnsi="Calibri"/>
              <w:b/>
              <w:bCs/>
              <w:kern w:val="0"/>
              <w:sz w:val="22"/>
              <w:szCs w:val="22"/>
            </w:rPr>
            <w:t>1</w:t>
          </w:r>
          <w:r>
            <w:rPr>
              <w:rFonts w:ascii="Calibri" w:eastAsia="等线" w:hAnsi="Calibri" w:hint="eastAsia"/>
              <w:b/>
              <w:bCs/>
              <w:kern w:val="0"/>
              <w:sz w:val="22"/>
              <w:szCs w:val="22"/>
            </w:rPr>
            <w:t>％以内（含</w:t>
          </w:r>
          <w:r>
            <w:rPr>
              <w:rFonts w:ascii="Calibri" w:eastAsia="等线" w:hAnsi="Calibri"/>
              <w:b/>
              <w:bCs/>
              <w:kern w:val="0"/>
              <w:sz w:val="22"/>
              <w:szCs w:val="22"/>
            </w:rPr>
            <w:t>1</w:t>
          </w:r>
          <w:r>
            <w:rPr>
              <w:rFonts w:ascii="Calibri" w:eastAsia="等线" w:hAnsi="Calibri" w:hint="eastAsia"/>
              <w:b/>
              <w:bCs/>
              <w:kern w:val="0"/>
              <w:sz w:val="22"/>
              <w:szCs w:val="22"/>
            </w:rPr>
            <w:t>％）时，房款保持不变</w:t>
          </w:r>
          <w:r>
            <w:rPr>
              <w:rFonts w:ascii="Calibri" w:eastAsia="等线" w:hAnsi="Calibri" w:hint="eastAsia"/>
              <w:kern w:val="0"/>
              <w:sz w:val="22"/>
              <w:szCs w:val="22"/>
            </w:rPr>
            <w:t>；</w:t>
          </w:r>
          <w:r>
            <w:rPr>
              <w:rFonts w:ascii="Calibri" w:eastAsia="等线" w:hAnsi="Calibri"/>
              <w:kern w:val="0"/>
              <w:sz w:val="22"/>
              <w:szCs w:val="22"/>
            </w:rPr>
            <w:t xml:space="preserve"> </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面积误差比绝对值大于</w:t>
          </w:r>
          <w:r>
            <w:rPr>
              <w:rFonts w:ascii="Calibri" w:eastAsia="等线" w:hAnsi="Calibri"/>
              <w:kern w:val="0"/>
              <w:sz w:val="22"/>
              <w:szCs w:val="22"/>
            </w:rPr>
            <w:t>1</w:t>
          </w:r>
          <w:r>
            <w:rPr>
              <w:rFonts w:ascii="Calibri" w:eastAsia="等线" w:hAnsi="Calibri" w:hint="eastAsia"/>
              <w:kern w:val="0"/>
              <w:sz w:val="22"/>
              <w:szCs w:val="22"/>
            </w:rPr>
            <w:t>％并在</w:t>
          </w:r>
          <w:r>
            <w:rPr>
              <w:rFonts w:ascii="Calibri" w:eastAsia="等线" w:hAnsi="Calibri"/>
              <w:kern w:val="0"/>
              <w:sz w:val="22"/>
              <w:szCs w:val="22"/>
            </w:rPr>
            <w:t>3</w:t>
          </w:r>
          <w:r>
            <w:rPr>
              <w:rFonts w:ascii="Calibri" w:eastAsia="等线" w:hAnsi="Calibri" w:hint="eastAsia"/>
              <w:kern w:val="0"/>
              <w:sz w:val="22"/>
              <w:szCs w:val="22"/>
            </w:rPr>
            <w:t>％以内（含</w:t>
          </w:r>
          <w:r>
            <w:rPr>
              <w:rFonts w:ascii="Calibri" w:eastAsia="等线" w:hAnsi="Calibri"/>
              <w:kern w:val="0"/>
              <w:sz w:val="22"/>
              <w:szCs w:val="22"/>
            </w:rPr>
            <w:t>3</w:t>
          </w:r>
          <w:r>
            <w:rPr>
              <w:rFonts w:ascii="Calibri" w:eastAsia="等线" w:hAnsi="Calibri" w:hint="eastAsia"/>
              <w:kern w:val="0"/>
              <w:sz w:val="22"/>
              <w:szCs w:val="22"/>
            </w:rPr>
            <w:t>％）时，按该商品房单价据实结算房款；</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b/>
              <w:kern w:val="0"/>
              <w:sz w:val="22"/>
              <w:szCs w:val="22"/>
            </w:rPr>
            <w:t>面积误差比绝对值超出</w:t>
          </w:r>
          <w:r>
            <w:rPr>
              <w:rFonts w:ascii="Calibri" w:eastAsia="等线" w:hAnsi="Calibri"/>
              <w:b/>
              <w:kern w:val="0"/>
              <w:sz w:val="22"/>
              <w:szCs w:val="22"/>
            </w:rPr>
            <w:t>3</w:t>
          </w:r>
          <w:r>
            <w:rPr>
              <w:rFonts w:ascii="Calibri" w:eastAsia="等线" w:hAnsi="Calibri" w:hint="eastAsia"/>
              <w:b/>
              <w:kern w:val="0"/>
              <w:sz w:val="22"/>
              <w:szCs w:val="22"/>
            </w:rPr>
            <w:t>％时，买受人同意不退房。</w:t>
          </w:r>
          <w:r>
            <w:rPr>
              <w:rFonts w:ascii="Calibri" w:eastAsia="等线" w:hAnsi="Calibri" w:hint="eastAsia"/>
              <w:kern w:val="0"/>
              <w:sz w:val="22"/>
              <w:szCs w:val="22"/>
            </w:rPr>
            <w:t>实测面积大于合同约定面积的，面积误差比在</w:t>
          </w:r>
          <w:r>
            <w:rPr>
              <w:rFonts w:ascii="Calibri" w:eastAsia="等线" w:hAnsi="Calibri"/>
              <w:kern w:val="0"/>
              <w:sz w:val="22"/>
              <w:szCs w:val="22"/>
            </w:rPr>
            <w:t>3</w:t>
          </w:r>
          <w:r>
            <w:rPr>
              <w:rFonts w:ascii="Calibri" w:eastAsia="等线" w:hAnsi="Calibri" w:hint="eastAsia"/>
              <w:kern w:val="0"/>
              <w:sz w:val="22"/>
              <w:szCs w:val="22"/>
            </w:rPr>
            <w:t>％以内（含</w:t>
          </w:r>
          <w:r>
            <w:rPr>
              <w:rFonts w:ascii="Calibri" w:eastAsia="等线" w:hAnsi="Calibri"/>
              <w:kern w:val="0"/>
              <w:sz w:val="22"/>
              <w:szCs w:val="22"/>
            </w:rPr>
            <w:t>3</w:t>
          </w:r>
          <w:r>
            <w:rPr>
              <w:rFonts w:ascii="Calibri" w:eastAsia="等线" w:hAnsi="Calibri" w:hint="eastAsia"/>
              <w:kern w:val="0"/>
              <w:sz w:val="22"/>
              <w:szCs w:val="22"/>
            </w:rPr>
            <w:t>％）部分的房款由买受人按照合同单价补足，面积误差比超过</w:t>
          </w:r>
          <w:r>
            <w:rPr>
              <w:rFonts w:ascii="Calibri" w:eastAsia="等线" w:hAnsi="Calibri"/>
              <w:kern w:val="0"/>
              <w:sz w:val="22"/>
              <w:szCs w:val="22"/>
            </w:rPr>
            <w:t>3</w:t>
          </w:r>
          <w:r>
            <w:rPr>
              <w:rFonts w:ascii="Calibri" w:eastAsia="等线" w:hAnsi="Calibri" w:hint="eastAsia"/>
              <w:kern w:val="0"/>
              <w:sz w:val="22"/>
              <w:szCs w:val="22"/>
            </w:rPr>
            <w:t>％部分的房款买受人不予承担，但产权归买受人；实测面积小于合同约定面积的，面积不足部分的房款由出卖人按合同单价不计利息返还买受人。</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如套内建筑面积与合同约定存在差异，或该商品房实际尺寸与主合同所附房屋平面图中标注的尺寸存在差异，双方同意仅就因此产生的面积差异按本协议进行处理，买受人同意不再提出调价、赔偿或其他主张。</w:t>
          </w:r>
        </w:p>
        <w:p>
          <w:pPr>
            <w:widowControl/>
            <w:spacing w:after="160" w:line="259" w:lineRule="auto"/>
            <w:jc w:val="left"/>
            <w:rPr>
              <w:rFonts w:ascii="Calibri" w:eastAsia="等线" w:hAnsi="Calibri"/>
              <w:kern w:val="0"/>
              <w:sz w:val="22"/>
              <w:szCs w:val="22"/>
            </w:rPr>
          </w:pPr>
          <w:r>
            <w:rPr>
              <w:rFonts w:ascii="Calibri" w:eastAsia="等线" w:hAnsi="Calibri" w:hint="eastAsia"/>
              <w:kern w:val="0"/>
              <w:sz w:val="22"/>
              <w:szCs w:val="22"/>
            </w:rPr>
            <w:t>若主合同约定按照建筑面积计算房款的，合同约定的建筑面积由套内建筑面积和公用分摊建筑面积组成，套内建筑面积和公用分摊建筑面积各自的变化均对房屋建筑面积产生影响，但</w:t>
          </w:r>
          <w:r>
            <w:rPr>
              <w:rFonts w:ascii="Calibri" w:eastAsia="等线" w:hAnsi="Calibri" w:hint="eastAsia"/>
              <w:b/>
              <w:bCs/>
              <w:kern w:val="0"/>
              <w:sz w:val="22"/>
              <w:szCs w:val="22"/>
            </w:rPr>
            <w:t>合同单价与房款最终以房屋建筑面积为计价依据，不因套内建筑面积和公用分摊建筑面积各自变化调整单价和房款</w:t>
          </w:r>
          <w:r>
            <w:rPr>
              <w:rFonts w:ascii="Calibri" w:eastAsia="等线" w:hAnsi="Calibri" w:hint="eastAsia"/>
              <w:kern w:val="0"/>
              <w:sz w:val="22"/>
              <w:szCs w:val="22"/>
            </w:rPr>
            <w:t>。</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因合同约定面积与实测面积差异，导致买受人可以</w:t>
          </w:r>
          <w:r>
            <w:rPr>
              <w:rFonts w:ascii="Calibri" w:eastAsia="等线" w:hAnsi="Calibri"/>
              <w:b/>
              <w:bCs/>
              <w:kern w:val="0"/>
              <w:sz w:val="22"/>
              <w:szCs w:val="22"/>
            </w:rPr>
            <w:t>/</w:t>
          </w:r>
          <w:r>
            <w:rPr>
              <w:rFonts w:ascii="Calibri" w:eastAsia="等线" w:hAnsi="Calibri" w:hint="eastAsia"/>
              <w:b/>
              <w:bCs/>
              <w:kern w:val="0"/>
              <w:sz w:val="22"/>
              <w:szCs w:val="22"/>
            </w:rPr>
            <w:t>不能享受税收优惠政策等而需承担或减少</w:t>
          </w:r>
          <w:r>
            <w:rPr>
              <w:rFonts w:ascii="Calibri" w:eastAsia="等线" w:hAnsi="Calibri"/>
              <w:b/>
              <w:bCs/>
              <w:kern w:val="0"/>
              <w:sz w:val="22"/>
              <w:szCs w:val="22"/>
            </w:rPr>
            <w:t>/</w:t>
          </w:r>
          <w:r>
            <w:rPr>
              <w:rFonts w:ascii="Calibri" w:eastAsia="等线" w:hAnsi="Calibri" w:hint="eastAsia"/>
              <w:b/>
              <w:bCs/>
              <w:kern w:val="0"/>
              <w:sz w:val="22"/>
              <w:szCs w:val="22"/>
            </w:rPr>
            <w:t>增加的税收负担和费用，由买受人享有</w:t>
          </w:r>
          <w:r>
            <w:rPr>
              <w:rFonts w:ascii="Calibri" w:eastAsia="等线" w:hAnsi="Calibri"/>
              <w:b/>
              <w:bCs/>
              <w:kern w:val="0"/>
              <w:sz w:val="22"/>
              <w:szCs w:val="22"/>
            </w:rPr>
            <w:t>/</w:t>
          </w:r>
          <w:r>
            <w:rPr>
              <w:rFonts w:ascii="Calibri" w:eastAsia="等线" w:hAnsi="Calibri" w:hint="eastAsia"/>
              <w:b/>
              <w:bCs/>
              <w:kern w:val="0"/>
              <w:sz w:val="22"/>
              <w:szCs w:val="22"/>
            </w:rPr>
            <w:t>承担</w:t>
          </w:r>
          <w:r>
            <w:rPr>
              <w:rFonts w:ascii="Calibri" w:eastAsia="等线" w:hAnsi="Calibri" w:hint="eastAsia"/>
              <w:kern w:val="0"/>
              <w:sz w:val="22"/>
              <w:szCs w:val="22"/>
            </w:rPr>
            <w:t>。其中税费包括但不限于增值税、契税、印花税、所得税等各项税金及附加。</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因合同约定面积与实测面积差异而产生的房款差异（若有），涉及增值税发票调整的，买受人应当在出卖人通知的时限内配合出卖人对增值税发票进行调整（包括但不限于退还原收据或增值税发票原件、配合出具相关证明文件等），买受人不予配合的，出卖人有权按照收据或发票总金额的万分之五每日向买受人计收违约金，因此给出卖人所造成的增值税税负增加的损失或其他损失，由买受人承担。</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出卖人在有权主管部门出具测量结果后书面通知买受人办理补退房款的相关事宜，买受人应按通知书规定的时间至出卖人指定地点办理产权手续及因合同约定面积与实测面积发生差异引起的补、退房款手续，买受人逾期未办理退房款手续，出卖人不支付逾期之日起产生的利息；买受人逾期未办理补房款手续，出卖人有权向买受人收取违约金直至买受人补付为止（以应补房款的日息</w:t>
          </w:r>
          <w:r>
            <w:rPr>
              <w:rFonts w:ascii="Calibri" w:eastAsia="等线" w:hAnsi="Calibri"/>
              <w:kern w:val="0"/>
              <w:sz w:val="22"/>
              <w:szCs w:val="22"/>
            </w:rPr>
            <w:t>0.4</w:t>
          </w:r>
          <w:r>
            <w:rPr>
              <w:rFonts w:ascii="Calibri" w:eastAsia="等线" w:hAnsi="Calibri" w:hint="eastAsia"/>
              <w:kern w:val="0"/>
              <w:sz w:val="22"/>
              <w:szCs w:val="22"/>
            </w:rPr>
            <w:t>‰</w:t>
          </w:r>
          <w:r>
            <w:rPr>
              <w:rFonts w:ascii="Calibri" w:eastAsia="等线" w:hAnsi="Calibri" w:hint="eastAsia"/>
              <w:kern w:val="0"/>
              <w:sz w:val="22"/>
              <w:szCs w:val="22"/>
            </w:rPr>
            <w:t>计）。</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六、关于规划设计变更的补充约定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经买卖双方重新协商达成一致，买受人同意，下列规划、设计变更时出卖人无需通知买受人，买受人不以此为由要求出卖人承担违约或其他责任：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（1）该商品房用途、容积率两种情况之外的其他任何规划变更以及除该商品房的结构形式、户型、朝向变化三种情况之外的其他任何设计变更；</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（2）根据本合同及附件和补充协议生效之日后新颁布的法律、法规、规章或有关政府相关部门的要求必须进行的更改；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（3）与买受人所购房屋不属于同一个规划许可证中涉及的变更；</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（4）出卖人对该商品房进行的优化设计（包括但不限于非封闭阳台优化为封闭式阳台、窗户或门的开口尺寸调整、户内空间优化、立面设计、颜色、景观变化）；</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（5）本合同及附件和补充协议生效之日前发生的规划、设计变更的；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（6）未影响商品房质量或使用功能的；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（7）不需要政府相关部门审批的规划、设计变更。</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七、关于商品房质量及保修责任的补充约定：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1、除非有法律明确规定的拒绝接收理由（即主体结构质量不合格或严重影响正常居住使用，以下简称</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），买受人不得拒绝接收合同项下的房屋。如买受人认为该商品房存在</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应由买受人申请，提交买受人及出卖人共同同意的政府指定的建设工程质量检测机构对相关质量问题进行检测鉴定，或者提交买卖合同约定的争议解决机构解决。如双方对前述检测机构的选定发生争议，或未经出卖人认可买受人单方聘请前述机构进行检测并出具结果的，出卖人有权拒绝买受人据此提出的主张且不承担任何责任及费用。如检测或裁决认定确实存在</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 xml:space="preserve">的，买受人有权拒绝收楼。如最终认定买受人提出的拒绝交付理由不构成 </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的，则所发生的鉴定费用及争议解决费用由买受人承担，且自买卖合同约定或交付通知书指定的交付期限届满之日起，该商品房视为交付；若有其他质量瑕疵，如房屋存在墙体、地面、天花等部位的空鼓、渗漏、裂缝、起砂、不平整、阴阳角不垂直等，管道堵塞，门窗翘裂、五金件损坏，灯具等不能正常使用等建筑质量通病，但不构成主体结构质量问题且不影响正常居住使用的，不视为质量不合格，由出卖人在买受人签署商品房交接单后 90 个工作日内修缮，买受人不得以此拒绝收楼，视为出卖人完成交付手续。如买受人因此未按照约定办理商品房交接手续视为买受人逾期收房，双方同意按照本合同第十一条中关于买受人原因，未能按期交付的处理方式处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在房屋交付过程中，经买受人查验后存在合同第十条第三款第二项约定的修复后再行交付的情形，出卖人将按照《商品房质量保证书》的约定承担保修责任，而非承担逾期交付责任，买受人应自接到出卖人通知后5日内到场查验，如买受人未在规定时间内到场查验，视为该房屋在通知发出之日起第5日已修缮完毕并视为交付，买受人次日起履行物业管理费交纳义务；</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出卖人需使用买受人所购商品房空间对买受人所购商品房或其相邻的房屋或公共部位及设施、设备进行维修、维护时，买受人应当履行协助出卖人保修的义务，提供必要的协助和便利，若在维修过程中，对买受人造成损害的，按买受人所遭受的实际直接损失进行补偿。若买受人不提供便利或拒不协助的，因此对该房屋及其相邻房屋或公共部位及设施、设备造成的扩大损失由买受人承担赔偿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4、出卖人按《住宅质量保证书》约定的保修范围与期限承担商品房的保修责任，非保修范围或超过保修期限的，出卖人不承担任何责任。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买受人或第三方在装修过程中对原交楼标准进行的二次装修改动或覆盖（包括但不限于原防水部位、原顶棚腻子）的部位和设施设备，不属于保修范围；如买受人或第三方在装修过程中造成质量受损或导致他人损失的，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（2）因买受人原因导致维修无法进行的（不予配合维修，拒绝入场维修等），出卖人不承担维修责任及维修延后引起的相关责任。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保修期限按国家规定的最低期限执行，保修期的起算时间以《住宅质量保证书》中约定的为准，如买受人因自身原因逾期接收房屋则保修期以出卖人书面通知规定交接时间届满之日的次日起开始计算，保修期不予顺延。</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6、买受人清楚并明确房屋如出现修复问题，房屋保修期不予重新计算，仍以《住宅质量保证书》中约定时间或以出卖人书面通知规定交接时间届满之日的次日起开始计算。</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八、关于合同备案与房地产登记的补充约定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双方同意，买受人在签订购房合同后7日内向出卖人提交符合出卖人要求的全部预告登记资料，未按约定提供的，则每延迟一日，买受人应向出卖人支付总房价款万分之一的违约金；买受人须在出卖人办妥预告登记手续前，向按揭银行或公积金中心提供预抵押材料，若因为买受人不及时提交全部的预抵押材料，导致预抵押无法在预告登记手续办妥后60日内办妥，则每超过一日，买受人应向出卖人支付总房价款万分之一的违约金；且由此产生的一切后果由买受人自行承担，如出卖人因此遭受损失（包括买受人未在约定的时间内办妥房屋预抵押手续造成出卖人在按揭银行或公积金中心承担阶段性担保责任未能及时解除，出卖人因此承担担保责任而造成的直接损失等）的，买受人应在出卖人通知的期限内按合同总价款的5%支付违约金。</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2、出卖人、买受人双方签字盖章后即合同生效，不允许变更（加名、减名、更名、退换房等），如需变更应由买受人取得产权证后，自行办理过户转让。</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3、买受人自愿委托出卖人办理本合同以下商品房的房屋权属转移登记，在本合同约定的商品房交付期限届满前，买受人须主动向出卖人提交以下资料和税费：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（1）须根据出卖人的要求出具书面委托书；</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（2）完成商品房面积补差款（本合同约定面积与产权登记面积之间的误差）的结算手续；</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（3）提供已交纳该商品房专项维修资金、契税和办理房屋权属证书所需的各种税、费的证明；</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（4）其它应由买受人填报的与房屋权属转移登记相关的资料和表格。</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以上费用和资料买受人在办理交付手续时提供给出卖人。如买受人未在办理交付手续时，交齐相关费用和资料，则不能及时办理房屋权属转移登记的后果由买受人承担，同时房屋所有权证书的取得的起算时间为业主提供完整合规的资料的时间的次日。业主过后补办房地产权属证书，需由买受人自行或委托其他机构代为办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如买受人选择银行按揭贷款或公积金贷款的，须在本合同约定的房屋交付期限届满前向出卖人交齐房屋权属转移登记相关的资料和费用，办理该房屋权属转移登记手续，并在办妥房屋所有权证书后买受人30日内必须无条件配合银行或公积金管理中心完成相关抵押登记手续的办理。如买受人未按照约定时间提交办理权属登记或抵押登记手续所需的全部资料及费用，或未按通知要求重新提交相关资料及费用，则每延迟一日，买受人应向出卖人支付总房价款万分之一的违约金，且由此产生一切后果由买受人自行承担。如出卖人因此遭受损失（包括但不限于买受人未办理权属登记或抵押登记造成出卖人向按揭银行或公积金中心承担担保责任、律师费、公证费等），买受人须在出卖人通知的期限内主动赔偿。</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双方同意以本合同约定的交付日期届满之日之次日为办理房屋产权登记期限的起算日，出卖人应当在该日之次日起730日向产权登记机关为买受人办妥产权登记。如出卖人延期交付，办理房屋产权登记期限的起算日为实际交楼之次日。</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6、如买受人原因，造成该商品房不能办理产权登记或发生债权债务纠纷的，由买受人承担全部责任。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九、关于前期服务管理的补充约定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买受人同意：如本小区提前或推迟入伙，则本合同中约定的物业服务时间自首次集中交付之日起开始起算。本合同中约定的物业服务时间期满之日，如业主委员会未成立，或者业主委员会没有将续聘或解聘的意见通知出卖人选聘的物业公司，且没有选聘新的物业服务企业，出卖人选聘的物业公司继续管理的，视为前期服务管理自动延续，物业服务时间延续至业主委员会代表全体业主与其依法选聘的物业服务企业签订的物业服务合同生效且新选聘的物业服务企业合法进驻小区之日止。</w:t>
          </w:r>
        </w:p>
        <w:p>
          <w:pPr>
            <w:widowControl/>
            <w:spacing w:line="360" w:lineRule="auto"/>
            <w:rPr>
              <w:rFonts w:ascii="宋体" w:hAnsi="宋体" w:cs="宋体"/>
              <w:color w:val="000000"/>
              <w:kern w:val="0"/>
              <w:sz w:val="24"/>
            </w:rPr>
          </w:pPr>
          <w:r>
            <w:rPr>
              <w:rFonts w:ascii="宋体" w:hAnsi="宋体" w:cs="宋体"/>
              <w:color w:val="000000"/>
              <w:kern w:val="0"/>
              <w:sz w:val="24"/>
            </w:rPr>
            <w:t xml:space="preserve">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十、关于其他事项的补充约定</w:t>
          </w:r>
        </w:p>
        <w:p>
          <w:pPr>
            <w:widowControl/>
            <w:spacing w:line="360" w:lineRule="auto"/>
            <w:ind w:firstLine="240" w:firstLineChars="100"/>
            <w:rPr>
              <w:rFonts w:ascii="宋体" w:hAnsi="宋体" w:cs="宋体" w:hint="eastAsia"/>
              <w:color w:val="000000"/>
              <w:kern w:val="0"/>
              <w:sz w:val="24"/>
            </w:rPr>
          </w:pPr>
          <w:r>
            <w:rPr>
              <w:rFonts w:ascii="宋体" w:hAnsi="宋体" w:cs="宋体" w:hint="eastAsia"/>
              <w:color w:val="000000"/>
              <w:kern w:val="0"/>
              <w:sz w:val="24"/>
            </w:rPr>
            <w:t>1、对共有权益的补充约定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（1）本项目物业建筑体之外墙面、屋面，建筑体内部的公共部分所设广告位的经营权和收益权归出卖人享有。</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（2）出卖人在该商品房所在楼栋的屋面或外墙面设立本项目标志或标识、灯箱、本企业及所属集团标识，买受人对此不持任何异议，出卖人亦无须向全体产权人支付任何费用。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（3）本项目相关楼栋底层为商铺的（如有），则底层商铺规划用于店招的外墙面的使用权归商铺买受人享有，其他业主对此无任何异议。</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（4）业主对屋面和外墙面的使用必须符合物业服务公司的管理制度和管理公约的。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（5）买受人同意并不可撤销的授权出卖人有权改变与该商品房有关的共用部位和设施的使用性质。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（6）买受人同意并不可撤销的授权出卖人有权对涉及依法或者依规划属于买受人共有的共用部位和设施进行处分。</w:t>
          </w:r>
        </w:p>
        <w:p>
          <w:pPr>
            <w:widowControl/>
            <w:spacing w:line="360" w:lineRule="auto"/>
            <w:ind w:firstLine="240" w:firstLineChars="100"/>
            <w:rPr>
              <w:rFonts w:ascii="宋体" w:hAnsi="宋体" w:cs="宋体" w:hint="eastAsia"/>
              <w:color w:val="000000"/>
              <w:kern w:val="0"/>
              <w:sz w:val="24"/>
            </w:rPr>
          </w:pPr>
          <w:r>
            <w:rPr>
              <w:rFonts w:ascii="宋体" w:hAnsi="宋体" w:cs="宋体" w:hint="eastAsia"/>
              <w:color w:val="000000"/>
              <w:kern w:val="0"/>
              <w:sz w:val="24"/>
            </w:rPr>
            <w:t>2、关于建筑区划内相关物业归属的补充约定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买受人对其他购买附带有地下室、局部花园、露台、阁楼、设备间、屋顶平台等附带使用空间的（如有）的商品房业主拥有相应上述部位的权利没有任何异议并不主张任何权利，买受人不可撤销的放弃对其他购买人附带的上述部位的所有权利。若买受方所购的商品房附带有地下室、局部花园、露台、阁楼、设备间、屋顶平台等附带使用空间的（后简称前述空间），则前述空间的大小、形状、面积等以交付时的现状为准，买受方对其不持异议，对上述部分中不计入产权的，其面积变化不影响房价款。买受人对本合同项下商品房的前述空间须保持原状，不能搭建任何形式、大小及高度的建筑结构物及棚架和设施、设备等。如买受人需要在前述空间种植花草，买受人须事先向物业管理公司提出书面申请，并提交具体详细的设计施工方案，获得书面批准后方可实施，不得改变花园的用途或隔离方式，不得损坏或移动前述空间内外设置或预埋的公共设施，不得对花园地面进行硬化处理，不得侵占小区的公用绿地。即使如此，买受人也须对由此可能引起的问题负全部责任（如结构安全、屋面防水等）。买受人须为物业管理公司工作人员进入前述空间对物业设施进行维修、养护及清洁提供便利。如有违反，出卖人有权要求买受人承担违约责任和赔偿责任。根据市政规划的要求，买受人商品房前后或者私家庭院花园所在地块的地表或者地下可能安置有变压器、配电箱、天然气箱、上下水管道、天然气管道、雨污排水管道、管道井等公共设施，买受人对此不持异议，并承诺永不改变前述公共设施在交房时的实际状况，且无条件配合前述公共设施的维修、检修工作。与上述局部地面花园毗连的公共区域的绿化，买受人不得进行破坏或改变其原貌。对于已进行部分绿化的本合同项下商品房的局部地面花园，其中种植的植物（如：乔木）买受人亦不得随意破坏和调整位置。买受人不得改变本合同项下商品房的地下室原状，严禁对地下室进行下挖、扩窗等行为，如有违反，出卖人或物业公司有权制止并要求买受人承担违约责任和赔偿责任。以上本合同项下的商品房的前述空间的面积不计入权属证书的产权登记面积，买受人因任何原因与出卖人解除本合同时，应无条件地将上述使用权交还出卖人。</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享有上述附带使用空间使用权的买受人知悉，附带使用空间可能因为其他业主投诉、业主重新达成新的约定、政府要求整改、政策变更等原因无法继续使用，或需要采取恢复原状、支付使用费等整改措施，因任何原因导致买受人无法使用上述附带使用空间的，买受人不得因此向出卖人主张任何权利（包括但不限于解除合同、退还房屋价款等），因此产生的整改费用或赔偿（如有）由买受人自行承担。且享有附带使用空间使用权的买受人确认附带使用空间的存在不属于买受人购买本房地产之决策因素及交易目的，该房产价款计价中并未将上述部分的面积考虑在内，上述部分的面积也不计入该房产的产权登记面积，其面积、规划、产权等不受买卖合同中计价方式与价款、面积确认及面积差异处理、规划设计变更、产权登记等条款的约束。</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买受人确认除法律、行政法规规定应配置给业主委员会或归全体业主共同所有的物业服务用房等共有房屋之外，本物业小区内未计入买受人所购房屋面积内的建筑物、构筑物、地下空间或其他设施，包括但不限于游泳场地（如有）、会所</w:t>
          </w:r>
          <w:r>
            <w:rPr>
              <w:rFonts w:ascii="宋体" w:hAnsi="宋体" w:cs="宋体" w:hint="eastAsia"/>
              <w:color w:val="000000"/>
              <w:kern w:val="0"/>
              <w:sz w:val="24"/>
            </w:rPr>
            <w:t>×</w:t>
          </w:r>
          <w:r>
            <w:rPr>
              <w:rFonts w:ascii="宋体" w:hAnsi="宋体" w:cs="宋体" w:hint="eastAsia"/>
              <w:color w:val="000000"/>
              <w:kern w:val="0"/>
              <w:sz w:val="24"/>
            </w:rPr>
            <w:t>商务休闲中心（如有）、幼儿园（如有）、各种商业服务用房（如有）、经规划的地下车位、车库（含人防部分）、经规划批准的地上车位（占用公共道路、公共绿地的车位除外）、架空层车位（如有）等及其附属场地等的所有权、经营收益权均由出卖人享有；对上述未计入买受人所购房屋面积内的建筑物、构筑物、地下空间或其他设施等出卖人均有权用于出租、出售、附赠、自用或进行其他处分（包括但不限于重新定位功能、委托专业机构或物业公司经营的权利）。</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（3）人防车库</w:t>
          </w:r>
          <w:r>
            <w:rPr>
              <w:rFonts w:ascii="宋体" w:hAnsi="宋体" w:cs="宋体" w:hint="eastAsia"/>
              <w:color w:val="000000"/>
              <w:kern w:val="0"/>
              <w:sz w:val="24"/>
            </w:rPr>
            <w:t>×</w:t>
          </w:r>
          <w:r>
            <w:rPr>
              <w:rFonts w:ascii="宋体" w:hAnsi="宋体" w:cs="宋体" w:hint="eastAsia"/>
              <w:color w:val="000000"/>
              <w:kern w:val="0"/>
              <w:sz w:val="24"/>
            </w:rPr>
            <w:t>人防地下室等根据相关法律、法规规定，买受人已知晓并认同是由出卖人投资，并由出卖人有权享有人防车位出租、自用或其他处分等所获得的一切收益。</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3、关于解除《商品房买卖合同》的补充约定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若出现了法定或双方约定的买受人可以解除本合同的事由，而出卖人自发生该等事由之日起7日内未收到买受人解除本合同的书面通知，则视为买受人放弃本合同的解除权，买卖双方继续履行本合同，并按照本合同及其附件的约定履行各自义务；</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（2）无论何种原因致使双方解除合同的，如商品房已经交付买受人，则：</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买受人应当按照交付使用房屋期间同地段同类房屋租金标准（逾期返还房屋的占有使用费标准另有约定的除外）向出卖人支付自该房屋交付使用之日起至合同返还之日止的房屋占有使用费。买受人应在合同解除后 15 日内及时将该房屋恢复至出卖人交付使用时的状态并将该房屋返还出卖人，且出卖人无需给予买受人任何补偿。在向出卖人返还该房屋之日前已发生的水、电、通讯、物业服务等费用，均由买受人承担。如买受人逾期返还该房屋的，每逾期一日，应按照逾期返还期间同地段同类房屋租金标准的 2 倍向出卖人支付房屋占用使用费。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b、若买受人逾期返还房屋且在出卖人书面催告的期限内仍未返还的，出卖人有权在任何时间内进入并收回该房屋，买受人放置于该房屋内的一切设施设备包括装修等物品将被视为放弃物，归出卖人所有，任由出卖人处置，出卖人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c、若买受人返还房屋时未将该房屋恢复至出卖人交付使用时的状态，则视同买受人放弃对未拆除之装修和遗留物品的一切权利，出卖人有权予以处理而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（3）如本合同及补充协议的其他条款中约定的解除合同的处理方式与本条约定不一致的，以本条约定为准。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4、本合同签订后，由于政策性原因导致合同需作相应变更的，买受人在出卖人通知后15日内办理变更，否则由买受人承担全部责任。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5、关于广告效力及示范单位的约定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双方确认，买卖双方的权利义务均以双方签署的本合同及其附件的约定及政府最终批准的法律文件为准。出卖人在签署本合同及其附件之前或之后，通过报纸、电视、广播、户外路牌、楼书、海报、宣传品及网络等媒体或其他方式发布的广告、宣传资料中的所有图片、资料数据、说明等，凡未列入本合同、附件、本补充协议之中的，对出卖人没有约束力。买受人不得援引其中任何内容或信息以解释任何事项，或据以提出任何主张或要求。双方同意：出卖人雇佣或委托的任何人员(包括但不限于销售人员、代办人员)所出具或签署的与本合同有关的任何文件或所口头表达的与该房屋及该房屋买卖有关的内容，均应在出卖人予以书面授权或确认的情况下方对出卖人具有约束力。双方在交易过程中口头表达的意向和介绍信息，与合同和补充协议不一致的或超出合同和补充协议约定的，不构成合同内容。买受人确认：对于本合同的订立以及对于该商品房交易条件（包括房屋价格）有重大影响的因素，买受人已充分知悉，并已全部列入合同中。</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双方确认：出卖人所修建的样板间</w:t>
          </w:r>
          <w:r>
            <w:rPr>
              <w:rFonts w:ascii="宋体" w:hAnsi="宋体" w:cs="宋体" w:hint="eastAsia"/>
              <w:color w:val="000000"/>
              <w:kern w:val="0"/>
              <w:sz w:val="24"/>
            </w:rPr>
            <w:t>×</w:t>
          </w:r>
          <w:r>
            <w:rPr>
              <w:rFonts w:ascii="宋体" w:hAnsi="宋体" w:cs="宋体" w:hint="eastAsia"/>
              <w:color w:val="000000"/>
              <w:kern w:val="0"/>
              <w:sz w:val="24"/>
            </w:rPr>
            <w:t>样板区</w:t>
          </w:r>
          <w:r>
            <w:rPr>
              <w:rFonts w:ascii="宋体" w:hAnsi="宋体" w:cs="宋体" w:hint="eastAsia"/>
              <w:color w:val="000000"/>
              <w:kern w:val="0"/>
              <w:sz w:val="24"/>
            </w:rPr>
            <w:t>×</w:t>
          </w:r>
          <w:r>
            <w:rPr>
              <w:rFonts w:ascii="宋体" w:hAnsi="宋体" w:cs="宋体" w:hint="eastAsia"/>
              <w:color w:val="000000"/>
              <w:kern w:val="0"/>
              <w:sz w:val="24"/>
            </w:rPr>
            <w:t>示范单位仅作风格展示和参考之用，对出卖人没有约束力，不属于合同内容，不作为交付标准，买受人承诺不基于样板间</w:t>
          </w:r>
          <w:r>
            <w:rPr>
              <w:rFonts w:ascii="宋体" w:hAnsi="宋体" w:cs="宋体" w:hint="eastAsia"/>
              <w:color w:val="000000"/>
              <w:kern w:val="0"/>
              <w:sz w:val="24"/>
            </w:rPr>
            <w:t>×</w:t>
          </w:r>
          <w:r>
            <w:rPr>
              <w:rFonts w:ascii="宋体" w:hAnsi="宋体" w:cs="宋体" w:hint="eastAsia"/>
              <w:color w:val="000000"/>
              <w:kern w:val="0"/>
              <w:sz w:val="24"/>
            </w:rPr>
            <w:t>样板区</w:t>
          </w:r>
          <w:r>
            <w:rPr>
              <w:rFonts w:ascii="宋体" w:hAnsi="宋体" w:cs="宋体" w:hint="eastAsia"/>
              <w:color w:val="000000"/>
              <w:kern w:val="0"/>
              <w:sz w:val="24"/>
            </w:rPr>
            <w:t>×</w:t>
          </w:r>
          <w:r>
            <w:rPr>
              <w:rFonts w:ascii="宋体" w:hAnsi="宋体" w:cs="宋体" w:hint="eastAsia"/>
              <w:color w:val="000000"/>
              <w:kern w:val="0"/>
              <w:sz w:val="24"/>
            </w:rPr>
            <w:t>示范单位向出卖人主张权利；有关该商品房的结构、空间、功能系统、装修、配置标准等以双方在合同或协议约定的为准。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6、非本项目所有的外部因素，如绿地、道路、公园、学校、市政及相关配套设施等最终以政府规划为准，出卖人不向买受人作任何承诺。如项目周边情况（包括但不限于绿地、道路、公园、学校等）发生变化，均以政府规划为准，出卖人不承担任何责任。买受人已充分了解因项目内部及周边的道路、配套设施及规划情况，该商品房可能受到道路、噪声、车辆灯光、粉尘、废气、高压线、飞机航线、铁路等周边不利因素的影响。另出卖人由于受客观条件所限，无法也无义务告知项目周边所有信息。买受人对以上内容已经完全知悉并认可。</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7、出卖人已于售楼处按规定公示不利因素提示、预售许可证、《商品房买卖合同》样本及其他政府要求公示的各类文件等相关文件，买受人确认已知悉所有公示内容及文本条款。出卖人已将《临时管理规约》、《前期物业服务合同》范本展示给买受人，买受人已知悉并接受《临时管理规约》和《前期物业服务合同》的全部条款及内容。</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8、买受人充分了解房地产市场潜在的风险，在任何情况下，出卖人有权在法律允许的范围内对株洲中海宏洋地产有限公司未售房源进行价格调整，买受人不得以此为由向出卖人提出任何方式的索赔或解除本合同。</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9、买受人为两人或多人时，其中一人办理以下事宜即视为其他买受人授权该名人士办理相关事宜：办理与本合同有关的财务事宜，包括但不限于领取票据、更换票据、交纳房款、交纳税费、退款、退税、转款等相关手续；领取与本合同有关的各类文件，包括但不限于《商品房买卖合同》、《抵押合同》、《借款合同》、《登记备案证明》、《房地产权证》；办理该房屋的交接手续，出卖人向其中一人履行相关义务即视为向全部买受人履行了义务</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10、买受人不得改变商品房及相关联的公共部位和设施的使用用途。否则，出卖人有权解除合同，返还买受人已支付的购房款，买受人向出卖人承担本合同总购房款10%的违约金，造成出卖人损失的，买受人应予以赔偿，且买受人应当负责将建筑物恢复原状。</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11、买受人同意出卖人将买受人信息提供给第三方机构进行客户回访、满意度调查、征询客户意见等情况，或者将买受人信息提供给出卖人的上级管理公司、上级管理公司旗下的公司使用（包括但不限于项目营销信息告知、项目入伙通知、物业服务信息告知等），或者出卖人因根据行政机关、公用事业单位的要求及需要将买受人信息提供给行政机关、公用事业单位的也属于履行本合同之用途范围的部分情形，买受人同意披露使用。</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12、因买受人违约等原因造成出卖人依法维权的，买受人除按合同约定向出卖人承担违约责任外，还需承担出卖人因此而支付的诉讼费、保全费、执行费、律师费、差旅费、评估费、鉴定费等实际费用。</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13、合同里R%表示全国银行间同业拆借中心贷款市场报价利率。</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14、买受人清楚并确认，出卖人对本项目所属的义务教育学区不作任何承诺，本项目义务教育所属的学区，一切以政府教育主管部门每年确定公布的为准。</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15、买受人再次确认：买卖双方就签订的本《商品房买卖合同》及《补充协议》，买受人确认该合同已在销售现场公开展示，出卖人已就该合同的所有条款特别是其中与本补充条款之间存在差异的条款或有可能限制买受人权利、加重买受人责任、减轻或免除出卖人义务和责任部分，以及违约责任部分，采取合理的方式逐字逐句提请买受人注意并作充分说明，买受人清楚并自愿接受和承担。本合同其它条款如与本补充协议条款有抵触，以本补充协议为准。</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出卖人（签字或盖章）：                         买受人（签字或盖章</w:t>
          </w:r>
          <w:r>
            <w:rPr>
              <w:rFonts w:ascii="宋体" w:hAnsi="宋体" w:cs="宋体" w:hint="eastAsia"/>
              <w:color w:val="000000"/>
              <w:kern w:val="0"/>
              <w:sz w:val="24"/>
            </w:rPr>
            <w:t>×</w:t>
          </w:r>
          <w:r>
            <w:rPr>
              <w:rFonts w:ascii="宋体" w:hAnsi="宋体" w:cs="宋体" w:hint="eastAsia"/>
              <w:color w:val="000000"/>
              <w:kern w:val="0"/>
              <w:sz w:val="24"/>
            </w:rPr>
            <w:t xml:space="preserve">确认）： </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【法定代表人】：                                 【法定代表人】：</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【委托代理人】：                                 【委托代理人】：</w:t>
          </w:r>
        </w:p>
        <w:p>
          <w:pPr>
            <w:widowControl/>
            <w:spacing w:line="360" w:lineRule="auto"/>
            <w:rPr>
              <w:rFonts w:ascii="宋体" w:hAnsi="宋体" w:cs="宋体"/>
              <w:color w:val="000000"/>
              <w:kern w:val="0"/>
              <w:sz w:val="24"/>
            </w:rPr>
          </w:pP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签订日期：       年     月    日</w:t>
          </w:r>
        </w:p>
      </w:sdtContent>
    </w:sdt>
    <w:sectPr>
      <w:pgSz w:w="11906" w:h="16838"/>
      <w:pgMar w:top="1418" w:right="1474" w:bottom="1134" w:left="1474" w:header="851" w:footer="992" w:gutter="0"/>
      <w:pgNumType w:fmt="numberInDash"/>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Microsoft JhengHei">
    <w:panose1 w:val="020B0604030504040204"/>
    <w:charset w:val="88"/>
    <w:family w:val="swiss"/>
    <w:pitch w:val="default"/>
    <w:sig w:usb0="000002A7" w:usb1="28CF4400" w:usb2="00000016" w:usb3="00000000" w:csb0="00100009" w:csb1="00000000"/>
  </w:font>
  <w:font w:name="仿宋_GB2312">
    <w:altName w:val="仿宋"/>
    <w:panose1 w:val="02010609030101010101"/>
    <w:charset w:val="86"/>
    <w:family w:val="modern"/>
    <w:pitch w:val="default"/>
    <w:sig w:usb0="00000001" w:usb1="080E0000" w:usb2="00000010" w:usb3="00000000" w:csb0="00040000" w:csb1="00000000"/>
  </w:font>
  <w:font w:name="新宋体">
    <w:panose1 w:val="02010609030101010101"/>
    <w:charset w:val="86"/>
    <w:family w:val="modern"/>
    <w:pitch w:val="default"/>
    <w:sig w:usb0="00000203" w:usb1="288F0000" w:usb2="00000006" w:usb3="00000000" w:csb0="00040001" w:csb1="00000000"/>
  </w:font>
  <w:font w:name="方正小标宋简体">
    <w:altName w:val="方正舒体"/>
    <w:panose1 w:val="03000509000000000000"/>
    <w:charset w:val="86"/>
    <w:family w:val="script"/>
    <w:pitch w:val="default"/>
    <w:sig w:usb0="00000000" w:usb1="080E0000" w:usb2="00000010" w:usb3="00000000" w:csb0="00040000" w:csb1="00000000"/>
  </w:font>
  <w:font w:name="黑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56426E"/>
    <w:multiLevelType w:val="multilevel"/>
    <w:tmpl w:val="1156426E"/>
    <w:lvl w:ilvl="0">
      <w:start w:val="1"/>
      <w:numFmt w:val="upperLetter"/>
      <w:lvlText w:val="%1."/>
      <w:lvlJc w:val="left"/>
      <w:pPr>
        <w:ind w:left="840" w:hanging="420"/>
      </w:pPr>
      <w:rPr>
        <w:rFonts w:cs="Times New Roman"/>
      </w:rPr>
    </w:lvl>
    <w:lvl w:ilvl="1">
      <w:start w:val="1"/>
      <w:numFmt w:val="decimal"/>
      <w:lvlText w:val="%2."/>
      <w:lvlJc w:val="left"/>
      <w:pPr>
        <w:ind w:left="1200" w:hanging="360"/>
      </w:pPr>
      <w:rPr>
        <w:rFonts w:cs="Times New Roman" w:hint="default"/>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nsid w:val="2E245399"/>
    <w:multiLevelType w:val="multilevel"/>
    <w:tmpl w:val="2E245399"/>
    <w:lvl w:ilvl="0">
      <w:start w:val="1"/>
      <w:numFmt w:val="decimal"/>
      <w:lvlText w:val="%1."/>
      <w:lvlJc w:val="left"/>
      <w:pPr>
        <w:ind w:left="782" w:hanging="360"/>
      </w:pPr>
      <w:rPr>
        <w:rFonts w:cs="Times New Roman" w:hint="default"/>
        <w:b w:val="0"/>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
    <w:nsid w:val="3FE33B80"/>
    <w:multiLevelType w:val="multilevel"/>
    <w:tmpl w:val="3FE33B80"/>
    <w:lvl w:ilvl="0">
      <w:start w:val="1"/>
      <w:numFmt w:val="decimal"/>
      <w:lvlText w:val="(%1)"/>
      <w:lvlJc w:val="left"/>
      <w:pPr>
        <w:ind w:left="840" w:hanging="4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
    <w:nsid w:val="69BB7792"/>
    <w:multiLevelType w:val="multilevel"/>
    <w:tmpl w:val="69BB7792"/>
    <w:lvl w:ilvl="0">
      <w:start w:val="1"/>
      <w:numFmt w:val="decimal"/>
      <w:lvlText w:val="%1、"/>
      <w:lvlJc w:val="left"/>
      <w:pPr>
        <w:ind w:left="840" w:hanging="360"/>
      </w:pPr>
      <w:rPr>
        <w:rFonts w:ascii="Times New Roman" w:hAnsi="Times New Roman" w:cs="Times New Roman"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11AB"/>
    <w:rsid w:val="00012DA8"/>
    <w:rsid w:val="00012F56"/>
    <w:rsid w:val="00021687"/>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A6498"/>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1FA3"/>
    <w:rsid w:val="0013445C"/>
    <w:rsid w:val="00134AFE"/>
    <w:rsid w:val="00140EF7"/>
    <w:rsid w:val="0014119B"/>
    <w:rsid w:val="001432DA"/>
    <w:rsid w:val="00143928"/>
    <w:rsid w:val="0014498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0A76"/>
    <w:rsid w:val="0019346B"/>
    <w:rsid w:val="001962DC"/>
    <w:rsid w:val="00196DC3"/>
    <w:rsid w:val="0019702A"/>
    <w:rsid w:val="001A0B5A"/>
    <w:rsid w:val="001A3275"/>
    <w:rsid w:val="001A46E9"/>
    <w:rsid w:val="001A7A47"/>
    <w:rsid w:val="001B0A71"/>
    <w:rsid w:val="001B14EE"/>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3283"/>
    <w:rsid w:val="00215074"/>
    <w:rsid w:val="00215C1C"/>
    <w:rsid w:val="00215D7A"/>
    <w:rsid w:val="00217474"/>
    <w:rsid w:val="00234077"/>
    <w:rsid w:val="00234756"/>
    <w:rsid w:val="002353BA"/>
    <w:rsid w:val="002457EF"/>
    <w:rsid w:val="002474F0"/>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C6FC2"/>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3F27"/>
    <w:rsid w:val="00364F2C"/>
    <w:rsid w:val="00366F47"/>
    <w:rsid w:val="00370017"/>
    <w:rsid w:val="00371E23"/>
    <w:rsid w:val="00372C93"/>
    <w:rsid w:val="00374AE9"/>
    <w:rsid w:val="00374EFC"/>
    <w:rsid w:val="00376C49"/>
    <w:rsid w:val="00381A1E"/>
    <w:rsid w:val="00390297"/>
    <w:rsid w:val="00390C2B"/>
    <w:rsid w:val="003975E4"/>
    <w:rsid w:val="003A6050"/>
    <w:rsid w:val="003B668B"/>
    <w:rsid w:val="003C132F"/>
    <w:rsid w:val="003C64F3"/>
    <w:rsid w:val="003D138B"/>
    <w:rsid w:val="003D330D"/>
    <w:rsid w:val="003D34F8"/>
    <w:rsid w:val="003D3CBB"/>
    <w:rsid w:val="003E041F"/>
    <w:rsid w:val="003E1426"/>
    <w:rsid w:val="003E28CD"/>
    <w:rsid w:val="003E3F47"/>
    <w:rsid w:val="003E64AB"/>
    <w:rsid w:val="003F33C0"/>
    <w:rsid w:val="003F4F1E"/>
    <w:rsid w:val="004024F6"/>
    <w:rsid w:val="004055A0"/>
    <w:rsid w:val="00407475"/>
    <w:rsid w:val="004115D3"/>
    <w:rsid w:val="004178B8"/>
    <w:rsid w:val="004229E4"/>
    <w:rsid w:val="00430044"/>
    <w:rsid w:val="004326E3"/>
    <w:rsid w:val="00433007"/>
    <w:rsid w:val="00433C99"/>
    <w:rsid w:val="00435172"/>
    <w:rsid w:val="00443542"/>
    <w:rsid w:val="00445285"/>
    <w:rsid w:val="004503B5"/>
    <w:rsid w:val="00450F3C"/>
    <w:rsid w:val="00451E62"/>
    <w:rsid w:val="004526B5"/>
    <w:rsid w:val="004674E4"/>
    <w:rsid w:val="00472153"/>
    <w:rsid w:val="00473665"/>
    <w:rsid w:val="00474516"/>
    <w:rsid w:val="004756C6"/>
    <w:rsid w:val="00475F48"/>
    <w:rsid w:val="00477CAA"/>
    <w:rsid w:val="00480F97"/>
    <w:rsid w:val="004813EB"/>
    <w:rsid w:val="00481489"/>
    <w:rsid w:val="004931FC"/>
    <w:rsid w:val="00496F5A"/>
    <w:rsid w:val="00497B8C"/>
    <w:rsid w:val="004A71F6"/>
    <w:rsid w:val="004A7531"/>
    <w:rsid w:val="004B0016"/>
    <w:rsid w:val="004B23E1"/>
    <w:rsid w:val="004B29A5"/>
    <w:rsid w:val="004B4141"/>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6C3A"/>
    <w:rsid w:val="00546C8C"/>
    <w:rsid w:val="00547F60"/>
    <w:rsid w:val="00552412"/>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C6DD6"/>
    <w:rsid w:val="005D2126"/>
    <w:rsid w:val="005D3A49"/>
    <w:rsid w:val="005D3CC0"/>
    <w:rsid w:val="005D46A0"/>
    <w:rsid w:val="005D7202"/>
    <w:rsid w:val="005D7ECC"/>
    <w:rsid w:val="005E1808"/>
    <w:rsid w:val="005E5BB0"/>
    <w:rsid w:val="005E5E97"/>
    <w:rsid w:val="005E7B94"/>
    <w:rsid w:val="005F3AB2"/>
    <w:rsid w:val="005F53BC"/>
    <w:rsid w:val="005F77BF"/>
    <w:rsid w:val="00604085"/>
    <w:rsid w:val="00610481"/>
    <w:rsid w:val="0061287B"/>
    <w:rsid w:val="00614879"/>
    <w:rsid w:val="006151D2"/>
    <w:rsid w:val="006200A2"/>
    <w:rsid w:val="00621475"/>
    <w:rsid w:val="00622910"/>
    <w:rsid w:val="00624842"/>
    <w:rsid w:val="0062661F"/>
    <w:rsid w:val="0063028E"/>
    <w:rsid w:val="0063757D"/>
    <w:rsid w:val="00637FB8"/>
    <w:rsid w:val="00643303"/>
    <w:rsid w:val="006434AD"/>
    <w:rsid w:val="0064396E"/>
    <w:rsid w:val="00647BAF"/>
    <w:rsid w:val="006522E8"/>
    <w:rsid w:val="006524F4"/>
    <w:rsid w:val="00652CF3"/>
    <w:rsid w:val="00653EC3"/>
    <w:rsid w:val="00654064"/>
    <w:rsid w:val="006560B7"/>
    <w:rsid w:val="00656DA2"/>
    <w:rsid w:val="0065791D"/>
    <w:rsid w:val="006662F5"/>
    <w:rsid w:val="00666667"/>
    <w:rsid w:val="00666FA8"/>
    <w:rsid w:val="0066718E"/>
    <w:rsid w:val="006675B0"/>
    <w:rsid w:val="00670754"/>
    <w:rsid w:val="006837CA"/>
    <w:rsid w:val="00685F68"/>
    <w:rsid w:val="00691792"/>
    <w:rsid w:val="00694C24"/>
    <w:rsid w:val="00697D7D"/>
    <w:rsid w:val="006A0B39"/>
    <w:rsid w:val="006B3C91"/>
    <w:rsid w:val="006C7F15"/>
    <w:rsid w:val="006D17F1"/>
    <w:rsid w:val="006D24E6"/>
    <w:rsid w:val="006D2B3E"/>
    <w:rsid w:val="006D3A31"/>
    <w:rsid w:val="006D425F"/>
    <w:rsid w:val="006D4D25"/>
    <w:rsid w:val="006D57A6"/>
    <w:rsid w:val="006D5C05"/>
    <w:rsid w:val="006E0612"/>
    <w:rsid w:val="006E0757"/>
    <w:rsid w:val="006E0C26"/>
    <w:rsid w:val="006E0F1E"/>
    <w:rsid w:val="006E3841"/>
    <w:rsid w:val="006E5CD5"/>
    <w:rsid w:val="006E6107"/>
    <w:rsid w:val="006E686C"/>
    <w:rsid w:val="006E7484"/>
    <w:rsid w:val="006F034C"/>
    <w:rsid w:val="006F1076"/>
    <w:rsid w:val="006F1C5D"/>
    <w:rsid w:val="006F239E"/>
    <w:rsid w:val="006F55FA"/>
    <w:rsid w:val="006F7BA7"/>
    <w:rsid w:val="00702279"/>
    <w:rsid w:val="00702D26"/>
    <w:rsid w:val="00707F25"/>
    <w:rsid w:val="007103A6"/>
    <w:rsid w:val="00710CE6"/>
    <w:rsid w:val="00713407"/>
    <w:rsid w:val="00722151"/>
    <w:rsid w:val="00722F4B"/>
    <w:rsid w:val="00723C69"/>
    <w:rsid w:val="00731BF8"/>
    <w:rsid w:val="00741CAB"/>
    <w:rsid w:val="0074602C"/>
    <w:rsid w:val="00752FA7"/>
    <w:rsid w:val="007539CD"/>
    <w:rsid w:val="007541C4"/>
    <w:rsid w:val="00755CA3"/>
    <w:rsid w:val="007575A0"/>
    <w:rsid w:val="00761B57"/>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E6D5E"/>
    <w:rsid w:val="007F0F75"/>
    <w:rsid w:val="007F223A"/>
    <w:rsid w:val="007F3230"/>
    <w:rsid w:val="007F5782"/>
    <w:rsid w:val="00802E8D"/>
    <w:rsid w:val="00806A8B"/>
    <w:rsid w:val="00827A9B"/>
    <w:rsid w:val="008322E0"/>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0EA6"/>
    <w:rsid w:val="008A5B2B"/>
    <w:rsid w:val="008C0AE3"/>
    <w:rsid w:val="008C0FE7"/>
    <w:rsid w:val="008C3DAB"/>
    <w:rsid w:val="008C6561"/>
    <w:rsid w:val="008C7747"/>
    <w:rsid w:val="008D19BF"/>
    <w:rsid w:val="008D203C"/>
    <w:rsid w:val="008D2E77"/>
    <w:rsid w:val="008D4591"/>
    <w:rsid w:val="008D60F5"/>
    <w:rsid w:val="008D7F45"/>
    <w:rsid w:val="008E10C2"/>
    <w:rsid w:val="008E3B4D"/>
    <w:rsid w:val="008E64D3"/>
    <w:rsid w:val="008E743C"/>
    <w:rsid w:val="008E7ADF"/>
    <w:rsid w:val="008F0BBF"/>
    <w:rsid w:val="008F1847"/>
    <w:rsid w:val="008F2552"/>
    <w:rsid w:val="008F3E95"/>
    <w:rsid w:val="008F45E8"/>
    <w:rsid w:val="008F4EC0"/>
    <w:rsid w:val="008F546D"/>
    <w:rsid w:val="00903D6C"/>
    <w:rsid w:val="00911878"/>
    <w:rsid w:val="0091663C"/>
    <w:rsid w:val="00921F73"/>
    <w:rsid w:val="00927A6F"/>
    <w:rsid w:val="00932B88"/>
    <w:rsid w:val="00932ECD"/>
    <w:rsid w:val="009335B7"/>
    <w:rsid w:val="00933F7F"/>
    <w:rsid w:val="0093455A"/>
    <w:rsid w:val="009365A5"/>
    <w:rsid w:val="00941890"/>
    <w:rsid w:val="009424F3"/>
    <w:rsid w:val="00942C42"/>
    <w:rsid w:val="0094487D"/>
    <w:rsid w:val="00945BA1"/>
    <w:rsid w:val="009464FB"/>
    <w:rsid w:val="009472E2"/>
    <w:rsid w:val="009477BD"/>
    <w:rsid w:val="0095090B"/>
    <w:rsid w:val="00951291"/>
    <w:rsid w:val="00954473"/>
    <w:rsid w:val="009620A6"/>
    <w:rsid w:val="00964C56"/>
    <w:rsid w:val="00971987"/>
    <w:rsid w:val="0097465C"/>
    <w:rsid w:val="00976CF1"/>
    <w:rsid w:val="00980FDA"/>
    <w:rsid w:val="00981B0D"/>
    <w:rsid w:val="00985EB5"/>
    <w:rsid w:val="00986DDF"/>
    <w:rsid w:val="00990EC7"/>
    <w:rsid w:val="009966B7"/>
    <w:rsid w:val="00997C31"/>
    <w:rsid w:val="00997CA5"/>
    <w:rsid w:val="009A10EC"/>
    <w:rsid w:val="009A3363"/>
    <w:rsid w:val="009A664C"/>
    <w:rsid w:val="009A7DC6"/>
    <w:rsid w:val="009B0482"/>
    <w:rsid w:val="009B1880"/>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9F7E8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4A4D"/>
    <w:rsid w:val="00AA5A0D"/>
    <w:rsid w:val="00AA5E87"/>
    <w:rsid w:val="00AB2DDC"/>
    <w:rsid w:val="00AB51EC"/>
    <w:rsid w:val="00AB7F98"/>
    <w:rsid w:val="00AC6BA6"/>
    <w:rsid w:val="00AD0CF6"/>
    <w:rsid w:val="00AD1FCA"/>
    <w:rsid w:val="00AD31F0"/>
    <w:rsid w:val="00AD4747"/>
    <w:rsid w:val="00AD7486"/>
    <w:rsid w:val="00AE0DD8"/>
    <w:rsid w:val="00AE58B9"/>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579FE"/>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0740"/>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52C"/>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2CA4"/>
    <w:rsid w:val="00D2498E"/>
    <w:rsid w:val="00D254C6"/>
    <w:rsid w:val="00D25B5C"/>
    <w:rsid w:val="00D267F4"/>
    <w:rsid w:val="00D33D16"/>
    <w:rsid w:val="00D44B45"/>
    <w:rsid w:val="00D462D0"/>
    <w:rsid w:val="00D5152D"/>
    <w:rsid w:val="00D6096F"/>
    <w:rsid w:val="00D61B23"/>
    <w:rsid w:val="00D65C72"/>
    <w:rsid w:val="00D71B24"/>
    <w:rsid w:val="00D74DB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3BA"/>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4B8B"/>
    <w:rsid w:val="00E262F3"/>
    <w:rsid w:val="00E30888"/>
    <w:rsid w:val="00E37D0B"/>
    <w:rsid w:val="00E410FC"/>
    <w:rsid w:val="00E42218"/>
    <w:rsid w:val="00E471A8"/>
    <w:rsid w:val="00E5185E"/>
    <w:rsid w:val="00E55608"/>
    <w:rsid w:val="00E55713"/>
    <w:rsid w:val="00E61043"/>
    <w:rsid w:val="00E75134"/>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280"/>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3061"/>
    <w:rsid w:val="00FC44C4"/>
    <w:rsid w:val="00FC455A"/>
    <w:rsid w:val="00FC595D"/>
    <w:rsid w:val="00FD2B66"/>
    <w:rsid w:val="00FD69CF"/>
    <w:rsid w:val="00FD6E58"/>
    <w:rsid w:val="00FE21BD"/>
    <w:rsid w:val="00FE2983"/>
    <w:rsid w:val="00FE5AE9"/>
    <w:rsid w:val="00FE76D8"/>
    <w:rsid w:val="00FF1DA5"/>
    <w:rsid w:val="00FF37A9"/>
    <w:rsid w:val="1113386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character" w:customStyle="1" w:styleId="2Char">
    <w:name w:val="标题 2 Char"/>
    <w:link w:val="Heading2"/>
    <w:semiHidden/>
    <w:locked/>
    <w:rPr>
      <w:rFonts w:ascii="Microsoft JhengHei" w:eastAsia="Microsoft JhengHei" w:hAnsi="Microsoft JhengHei"/>
      <w:sz w:val="28"/>
      <w:szCs w:val="28"/>
      <w:lang w:val="en-US" w:eastAsia="en-US" w:bidi="ar-SA"/>
    </w:rPr>
  </w:style>
  <w:style w:type="paragraph" w:styleId="BodyText">
    <w:name w:val="Body Text"/>
    <w:basedOn w:val="Normal"/>
    <w:link w:val="Char"/>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Pr>
      <w:rFonts w:ascii="Microsoft JhengHei" w:eastAsia="Microsoft JhengHei" w:hAnsi="Microsoft JhengHei"/>
      <w:sz w:val="24"/>
      <w:szCs w:val="24"/>
      <w:lang w:val="en-US" w:eastAsia="en-US" w:bidi="ar-SA"/>
    </w:rPr>
  </w:style>
  <w:style w:type="paragraph" w:styleId="Footer">
    <w:name w:val="footer"/>
    <w:basedOn w:val="Normal"/>
    <w:link w:val="Char0"/>
    <w:pPr>
      <w:tabs>
        <w:tab w:val="center" w:pos="4153"/>
        <w:tab w:val="right" w:pos="8306"/>
      </w:tabs>
      <w:snapToGrid w:val="0"/>
      <w:jc w:val="left"/>
    </w:pPr>
    <w:rPr>
      <w:sz w:val="18"/>
      <w:szCs w:val="18"/>
    </w:rPr>
  </w:style>
  <w:style w:type="character" w:customStyle="1" w:styleId="Char0">
    <w:name w:val="页脚 Char"/>
    <w:link w:val="Footer"/>
    <w:rPr>
      <w:rFonts w:eastAsia="宋体"/>
      <w:kern w:val="2"/>
      <w:sz w:val="18"/>
      <w:szCs w:val="18"/>
      <w:lang w:val="en-US" w:eastAsia="zh-CN" w:bidi="ar-SA"/>
    </w:rPr>
  </w:style>
  <w:style w:type="paragraph" w:styleId="Header">
    <w:name w:val="header"/>
    <w:basedOn w:val="Normal"/>
    <w:link w:val="Char1"/>
    <w:uiPriority w:val="99"/>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Header"/>
    <w:uiPriority w:val="99"/>
    <w:rPr>
      <w:rFonts w:eastAsia="宋体"/>
      <w:kern w:val="2"/>
      <w:sz w:val="18"/>
      <w:szCs w:val="18"/>
      <w:lang w:val="en-US" w:eastAsia="zh-CN" w:bidi="ar-SA"/>
    </w:rPr>
  </w:style>
  <w:style w:type="character" w:styleId="PageNumber">
    <w:name w:val="page number"/>
    <w:basedOn w:val="DefaultParagraphFont"/>
  </w:style>
  <w:style w:type="paragraph" w:customStyle="1" w:styleId="a">
    <w:name w:val="标准正文样式"/>
    <w:basedOn w:val="Normal"/>
    <w:link w:val="Char2"/>
    <w:pPr>
      <w:spacing w:line="360" w:lineRule="auto"/>
      <w:ind w:left="1" w:firstLine="560" w:firstLineChars="200"/>
    </w:pPr>
    <w:rPr>
      <w:rFonts w:eastAsia="仿宋_GB2312"/>
      <w:sz w:val="28"/>
    </w:rPr>
  </w:style>
  <w:style w:type="character" w:customStyle="1" w:styleId="Char2">
    <w:name w:val="标准正文样式 Char"/>
    <w:link w:val="a"/>
    <w:rPr>
      <w:rFonts w:eastAsia="仿宋_GB2312"/>
      <w:kern w:val="2"/>
      <w:sz w:val="28"/>
      <w:szCs w:val="24"/>
    </w:rPr>
  </w:style>
  <w:style w:type="paragraph" w:customStyle="1" w:styleId="a0">
    <w:name w:val="说明文字样式"/>
    <w:basedOn w:val="Normal"/>
    <w:pPr>
      <w:spacing w:line="360" w:lineRule="auto"/>
    </w:pPr>
    <w:rPr>
      <w:rFonts w:eastAsia="仿宋_GB2312"/>
      <w:sz w:val="28"/>
      <w:szCs w:val="28"/>
    </w:rPr>
  </w:style>
  <w:style w:type="paragraph" w:customStyle="1" w:styleId="largefontstyle3">
    <w:name w:val="largefont style3"/>
    <w:basedOn w:val="Normal"/>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glossaryDocument" Target="glossary/document.xml" /><Relationship Id="rId8" Type="http://schemas.openxmlformats.org/officeDocument/2006/relationships/theme" Target="theme/theme1.xml" /><Relationship Id="rId9" Type="http://schemas.openxmlformats.org/officeDocument/2006/relationships/numbering" Target="numbering.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5F2775E3-7546-4F5E-8672-618526DDC374}"/>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31230</Words>
  <Characters>31522</Characters>
  <Application>Microsoft Office Word</Application>
  <DocSecurity>0</DocSecurity>
  <Lines>1214</Lines>
  <Paragraphs>1056</Paragraphs>
  <ScaleCrop>false</ScaleCrop>
  <Company>Users</Company>
  <LinksUpToDate>false</LinksUpToDate>
  <CharactersWithSpaces>32915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啦啦啦</cp:lastModifiedBy>
  <cp:revision>34</cp:revision>
  <cp:lastPrinted>2014-11-05T03:20:00Z</cp:lastPrinted>
  <dcterms:created xsi:type="dcterms:W3CDTF">2019-02-25T03:17:00Z</dcterms:created>
  <dcterms:modified xsi:type="dcterms:W3CDTF">2022-09-21T08:41:13Z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{{ICV}}</vt:lpwstr>
  </property>
  <property fmtid="{D5CDD505-2E9C-101B-9397-08002B2CF9AE}" pid="3" name="KSOProductBuildVer">
    <vt:lpwstr>{{KSOProductBuildVer}}</vt:lpwstr>
  </property>
  <property fmtid="{D5CDD505-2E9C-101B-9397-08002B2CF9AE}" pid="4" name="r_cm_agentaddress">
    <vt:lpwstr>{{cm_agentaddress}}</vt:lpwstr>
  </property>
  <property fmtid="{D5CDD505-2E9C-101B-9397-08002B2CF9AE}" pid="5" name="r_cm_agentname">
    <vt:lpwstr>{{cm_agentname}}</vt:lpwstr>
  </property>
  <property fmtid="{D5CDD505-2E9C-101B-9397-08002B2CF9AE}" pid="6" name="r_cm_agenttel">
    <vt:lpwstr>{{cm_agenttel}}</vt:lpwstr>
  </property>
  <property fmtid="{D5CDD505-2E9C-101B-9397-08002B2CF9AE}" pid="7" name="r_cm_agentzip">
    <vt:lpwstr>{{cm_agentzip}}</vt:lpwstr>
  </property>
  <property fmtid="{D5CDD505-2E9C-101B-9397-08002B2CF9AE}" pid="8" name="r_cm_cardtype">
    <vt:lpwstr>{{cm_cardtype}}</vt:lpwstr>
  </property>
  <property fmtid="{D5CDD505-2E9C-101B-9397-08002B2CF9AE}" pid="9" name="r_cm_fddbr">
    <vt:lpwstr>{{cm_bossname}}</vt:lpwstr>
  </property>
  <property fmtid="{D5CDD505-2E9C-101B-9397-08002B2CF9AE}" pid="10" name="r_cm_frtel">
    <vt:lpwstr>{{cm_frtel}}</vt:lpwstr>
  </property>
  <property fmtid="{D5CDD505-2E9C-101B-9397-08002B2CF9AE}" pid="11" name="r_cm_ic_no">
    <vt:lpwstr>{{cm_ic_no}}</vt:lpwstr>
  </property>
  <property fmtid="{D5CDD505-2E9C-101B-9397-08002B2CF9AE}" pid="12" name="r_cm_name">
    <vt:lpwstr>{{cm_name}}</vt:lpwstr>
  </property>
  <property fmtid="{D5CDD505-2E9C-101B-9397-08002B2CF9AE}" pid="13" name="r_cm_post">
    <vt:lpwstr>{{cm_post}}</vt:lpwstr>
  </property>
  <property fmtid="{D5CDD505-2E9C-101B-9397-08002B2CF9AE}" pid="14" name="r_cm_qualno">
    <vt:lpwstr>{{cm_qualno}}</vt:lpwstr>
  </property>
  <property fmtid="{D5CDD505-2E9C-101B-9397-08002B2CF9AE}" pid="15" name="r_cm_raddr">
    <vt:lpwstr>{{cm_raddr}}</vt:lpwstr>
  </property>
  <property fmtid="{D5CDD505-2E9C-101B-9397-08002B2CF9AE}" pid="16" name="r_cm_tel">
    <vt:lpwstr>{{cm_lxdh}}</vt:lpwstr>
  </property>
  <property fmtid="{D5CDD505-2E9C-101B-9397-08002B2CF9AE}" pid="17" name="r_cm_wtaddress">
    <vt:lpwstr>{{cm_wtaddress}}</vt:lpwstr>
  </property>
  <property fmtid="{D5CDD505-2E9C-101B-9397-08002B2CF9AE}" pid="18" name="r_cm_wtfr">
    <vt:lpwstr>{{cm_wtfr}}</vt:lpwstr>
  </property>
  <property fmtid="{D5CDD505-2E9C-101B-9397-08002B2CF9AE}" pid="19" name="r_cm_wtjgtel">
    <vt:lpwstr>{{cm_wtjgtel}}</vt:lpwstr>
  </property>
  <property fmtid="{D5CDD505-2E9C-101B-9397-08002B2CF9AE}" pid="20" name="r_cm_wtname">
    <vt:lpwstr>{{cm_wtname}}</vt:lpwstr>
  </property>
  <property fmtid="{D5CDD505-2E9C-101B-9397-08002B2CF9AE}" pid="21" name="r_cm_wtqualno">
    <vt:lpwstr>{{cm_wtqualno}}</vt:lpwstr>
  </property>
  <property fmtid="{D5CDD505-2E9C-101B-9397-08002B2CF9AE}" pid="22" name="r_cm_wtzip">
    <vt:lpwstr>{{cm_wtzip}}</vt:lpwstr>
  </property>
  <property fmtid="{D5CDD505-2E9C-101B-9397-08002B2CF9AE}" pid="23" name="r_cm_wtzsbh">
    <vt:lpwstr>{{cm_wtzsbh}}</vt:lpwstr>
  </property>
  <property fmtid="{D5CDD505-2E9C-101B-9397-08002B2CF9AE}" pid="24" name="r_cm_zizhibh">
    <vt:lpwstr>{{cm_zizhibh}}</vt:lpwstr>
  </property>
  <property fmtid="{D5CDD505-2E9C-101B-9397-08002B2CF9AE}" pid="25" name="r_contract_no">
    <vt:lpwstr>{{contract_no}}</vt:lpwstr>
  </property>
  <property fmtid="{D5CDD505-2E9C-101B-9397-08002B2CF9AE}" pid="26" name="r_createdate">
    <vt:lpwstr>{{createdate}}</vt:lpwstr>
  </property>
  <property fmtid="{D5CDD505-2E9C-101B-9397-08002B2CF9AE}" pid="27" name="r_house_blayer">
    <vt:lpwstr>{{house_blayer}}</vt:lpwstr>
  </property>
  <property fmtid="{D5CDD505-2E9C-101B-9397-08002B2CF9AE}" pid="28" name="r_house_bztype">
    <vt:lpwstr>{{house_bztype}}</vt:lpwstr>
  </property>
  <property fmtid="{D5CDD505-2E9C-101B-9397-08002B2CF9AE}" pid="29" name="r_house_clayer">
    <vt:lpwstr>{{house_clayer}}</vt:lpwstr>
  </property>
  <property fmtid="{D5CDD505-2E9C-101B-9397-08002B2CF9AE}" pid="30" name="r_house_cprice">
    <vt:lpwstr>{{house_cprice}}</vt:lpwstr>
  </property>
  <property fmtid="{D5CDD505-2E9C-101B-9397-08002B2CF9AE}" pid="31" name="r_house_designuse">
    <vt:lpwstr>{{house_designuse}}</vt:lpwstr>
  </property>
  <property fmtid="{D5CDD505-2E9C-101B-9397-08002B2CF9AE}" pid="32" name="r_house_ftmj">
    <vt:lpwstr>{{house_ftmj}}</vt:lpwstr>
  </property>
  <property fmtid="{D5CDD505-2E9C-101B-9397-08002B2CF9AE}" pid="33" name="r_house_fwjg">
    <vt:lpwstr>{{house_fwjg}}</vt:lpwstr>
  </property>
  <property fmtid="{D5CDD505-2E9C-101B-9397-08002B2CF9AE}" pid="34" name="r_house_jzmj">
    <vt:lpwstr>{{house_jzmj}}</vt:lpwstr>
  </property>
  <property fmtid="{D5CDD505-2E9C-101B-9397-08002B2CF9AE}" pid="35" name="r_house_lname">
    <vt:lpwstr>{{house_lname}}</vt:lpwstr>
  </property>
  <property fmtid="{D5CDD505-2E9C-101B-9397-08002B2CF9AE}" pid="36" name="r_house_tnmj">
    <vt:lpwstr>{{house_tnmj}}</vt:lpwstr>
  </property>
  <property fmtid="{D5CDD505-2E9C-101B-9397-08002B2CF9AE}" pid="37" name="r_house_totalprice">
    <vt:lpwstr>{{house_totalprice}}</vt:lpwstr>
  </property>
  <property fmtid="{D5CDD505-2E9C-101B-9397-08002B2CF9AE}" pid="38" name="r_house_totalupper">
    <vt:lpwstr>{{house_totalupper}}</vt:lpwstr>
  </property>
  <property fmtid="{D5CDD505-2E9C-101B-9397-08002B2CF9AE}" pid="39" name="r_house_ulayer">
    <vt:lpwstr>{{house_ulayer}}</vt:lpwstr>
  </property>
  <property fmtid="{D5CDD505-2E9C-101B-9397-08002B2CF9AE}" pid="40" name="r_house_unitprice">
    <vt:lpwstr>{{house_unitprice}}</vt:lpwstr>
  </property>
  <property fmtid="{D5CDD505-2E9C-101B-9397-08002B2CF9AE}" pid="41" name="r_house_unitupper">
    <vt:lpwstr>{{house_unitupper}}</vt:lpwstr>
  </property>
  <property fmtid="{D5CDD505-2E9C-101B-9397-08002B2CF9AE}" pid="42" name="r_jgjg">
    <vt:lpwstr>{{jg_yh}}</vt:lpwstr>
  </property>
  <property fmtid="{D5CDD505-2E9C-101B-9397-08002B2CF9AE}" pid="43" name="r_jgyhzh">
    <vt:lpwstr>{{jg_zh}}</vt:lpwstr>
  </property>
  <property fmtid="{D5CDD505-2E9C-101B-9397-08002B2CF9AE}" pid="44" name="r_jgzhmc">
    <vt:lpwstr>{{jg_hm}}</vt:lpwstr>
  </property>
  <property fmtid="{D5CDD505-2E9C-101B-9397-08002B2CF9AE}" pid="45" name="r_jjtype">
    <vt:lpwstr>{{jjtype}}</vt:lpwstr>
  </property>
  <property fmtid="{D5CDD505-2E9C-101B-9397-08002B2CF9AE}" pid="46" name="r_jj_atzj">
    <vt:lpwstr>{{jj_atzj}}</vt:lpwstr>
  </property>
  <property fmtid="{D5CDD505-2E9C-101B-9397-08002B2CF9AE}" pid="47" name="r_jj_atzjdx">
    <vt:lpwstr>{{jj_atzjdx}}</vt:lpwstr>
  </property>
  <property fmtid="{D5CDD505-2E9C-101B-9397-08002B2CF9AE}" pid="48" name="r_jj_atzxzj">
    <vt:lpwstr>{{jj_atzxzj}}</vt:lpwstr>
  </property>
  <property fmtid="{D5CDD505-2E9C-101B-9397-08002B2CF9AE}" pid="49" name="r_jj_atzxzjdx">
    <vt:lpwstr>{{jj_atzxzjdx}}</vt:lpwstr>
  </property>
  <property fmtid="{D5CDD505-2E9C-101B-9397-08002B2CF9AE}" pid="50" name="r_jj_bck">
    <vt:lpwstr>{{jj_bck}}</vt:lpwstr>
  </property>
  <property fmtid="{D5CDD505-2E9C-101B-9397-08002B2CF9AE}" pid="51" name="r_jj_bckdx">
    <vt:lpwstr>{{jj_bckdx}}</vt:lpwstr>
  </property>
  <property fmtid="{D5CDD505-2E9C-101B-9397-08002B2CF9AE}" pid="52" name="r_jj_dkfsbili">
    <vt:lpwstr>{{jj_dkfsbili}}</vt:lpwstr>
  </property>
  <property fmtid="{D5CDD505-2E9C-101B-9397-08002B2CF9AE}" pid="53" name="r_jj_dkfssf">
    <vt:lpwstr>{{jj_dkfssf}}</vt:lpwstr>
  </property>
  <property fmtid="{D5CDD505-2E9C-101B-9397-08002B2CF9AE}" pid="54" name="r_jj_dkfssfdx">
    <vt:lpwstr>{{jj_dkfssfdx}}</vt:lpwstr>
  </property>
  <property fmtid="{D5CDD505-2E9C-101B-9397-08002B2CF9AE}" pid="55" name="r_jj_dkfstype">
    <vt:lpwstr>{{jj_dkfstype}}</vt:lpwstr>
  </property>
  <property fmtid="{D5CDD505-2E9C-101B-9397-08002B2CF9AE}" pid="56" name="r_jj_dkfsyk">
    <vt:lpwstr>{{jj_dkfsyk}}</vt:lpwstr>
  </property>
  <property fmtid="{D5CDD505-2E9C-101B-9397-08002B2CF9AE}" pid="57" name="r_jj_dkfsykdx">
    <vt:lpwstr>{{jj_dkfsykdx}}</vt:lpwstr>
  </property>
  <property fmtid="{D5CDD505-2E9C-101B-9397-08002B2CF9AE}" pid="58" name="r_jj_fkfs">
    <vt:lpwstr>{{jj_jjfs}}</vt:lpwstr>
  </property>
  <property fmtid="{D5CDD505-2E9C-101B-9397-08002B2CF9AE}" pid="59" name="r_jj_fkfsnew">
    <vt:lpwstr>{{jj_fkfs}}</vt:lpwstr>
  </property>
  <property fmtid="{D5CDD505-2E9C-101B-9397-08002B2CF9AE}" pid="60" name="r_jj_fqfksf">
    <vt:lpwstr>{{jj_fqfksf}}</vt:lpwstr>
  </property>
  <property fmtid="{D5CDD505-2E9C-101B-9397-08002B2CF9AE}" pid="61" name="r_jj_fqfksfdx">
    <vt:lpwstr>{{jj_fqfksfdx}}</vt:lpwstr>
  </property>
  <property fmtid="{D5CDD505-2E9C-101B-9397-08002B2CF9AE}" pid="62" name="r_jj_housecard_tag">
    <vt:lpwstr>{{jj_housecard_tag}}</vt:lpwstr>
  </property>
  <property fmtid="{D5CDD505-2E9C-101B-9397-08002B2CF9AE}" pid="63" name="r_jj_jgjgmc">
    <vt:lpwstr>{{jj_jgjgmc}}</vt:lpwstr>
  </property>
  <property fmtid="{D5CDD505-2E9C-101B-9397-08002B2CF9AE}" pid="64" name="r_jj_jzmjmpdj">
    <vt:lpwstr>{{jj_jzmjmpdj}}</vt:lpwstr>
  </property>
  <property fmtid="{D5CDD505-2E9C-101B-9397-08002B2CF9AE}" pid="65" name="r_jj_jzmjmpzj">
    <vt:lpwstr>{{jj_jzmjmpzj}}</vt:lpwstr>
  </property>
  <property fmtid="{D5CDD505-2E9C-101B-9397-08002B2CF9AE}" pid="66" name="r_jj_jzmjzj">
    <vt:lpwstr>{{jj_jzmjzj}}</vt:lpwstr>
  </property>
  <property fmtid="{D5CDD505-2E9C-101B-9397-08002B2CF9AE}" pid="67" name="r_jj_jzmjzjdx">
    <vt:lpwstr>{{jj_jzmjzjdx}}</vt:lpwstr>
  </property>
  <property fmtid="{D5CDD505-2E9C-101B-9397-08002B2CF9AE}" pid="68" name="r_jj_jzmjzxdj">
    <vt:lpwstr>{{jj_jzmjzxdj}}</vt:lpwstr>
  </property>
  <property fmtid="{D5CDD505-2E9C-101B-9397-08002B2CF9AE}" pid="69" name="r_jj_jzmjzxzj">
    <vt:lpwstr>{{jj_jzmjzxzj}}</vt:lpwstr>
  </property>
  <property fmtid="{D5CDD505-2E9C-101B-9397-08002B2CF9AE}" pid="70" name="r_jj_qtmpdj">
    <vt:lpwstr>{{jj_qtmpdj}}</vt:lpwstr>
  </property>
  <property fmtid="{D5CDD505-2E9C-101B-9397-08002B2CF9AE}" pid="71" name="r_jj_qtmpzj">
    <vt:lpwstr>{{jj_qtmpzj}}</vt:lpwstr>
  </property>
  <property fmtid="{D5CDD505-2E9C-101B-9397-08002B2CF9AE}" pid="72" name="r_jj_qtzj">
    <vt:lpwstr>{{jj_qtzj}}</vt:lpwstr>
  </property>
  <property fmtid="{D5CDD505-2E9C-101B-9397-08002B2CF9AE}" pid="73" name="r_jj_qtzjdx">
    <vt:lpwstr>{{jj_qtzjdx}}</vt:lpwstr>
  </property>
  <property fmtid="{D5CDD505-2E9C-101B-9397-08002B2CF9AE}" pid="74" name="r_jj_qtzxdj">
    <vt:lpwstr>{{jj_qtzxdj}}</vt:lpwstr>
  </property>
  <property fmtid="{D5CDD505-2E9C-101B-9397-08002B2CF9AE}" pid="75" name="r_jj_qtzxzj">
    <vt:lpwstr>{{jj_qtzxzj}}</vt:lpwstr>
  </property>
  <property fmtid="{D5CDD505-2E9C-101B-9397-08002B2CF9AE}" pid="76" name="r_jj_tnmjmpdj">
    <vt:lpwstr>{{jj_tnmjmpdj}}</vt:lpwstr>
  </property>
  <property fmtid="{D5CDD505-2E9C-101B-9397-08002B2CF9AE}" pid="77" name="r_jj_tnmjmpzj">
    <vt:lpwstr>{{jj_tnmjmpzj}}</vt:lpwstr>
  </property>
  <property fmtid="{D5CDD505-2E9C-101B-9397-08002B2CF9AE}" pid="78" name="r_jj_tnmjzj">
    <vt:lpwstr>{{jj_tnmjzj}}</vt:lpwstr>
  </property>
  <property fmtid="{D5CDD505-2E9C-101B-9397-08002B2CF9AE}" pid="79" name="r_jj_tnmjzjdx">
    <vt:lpwstr>{{jj_tnmjzjdx}}</vt:lpwstr>
  </property>
  <property fmtid="{D5CDD505-2E9C-101B-9397-08002B2CF9AE}" pid="80" name="r_jj_tnmjzxdj">
    <vt:lpwstr>{{jj_tnmjzxdj}}</vt:lpwstr>
  </property>
  <property fmtid="{D5CDD505-2E9C-101B-9397-08002B2CF9AE}" pid="81" name="r_jj_tnmjzxzj">
    <vt:lpwstr>{{jj_tnmjzxzj}}</vt:lpwstr>
  </property>
  <property fmtid="{D5CDD505-2E9C-101B-9397-08002B2CF9AE}" pid="82" name="r_jj_ysxkdw">
    <vt:lpwstr>{{jj_ysxkdw}}</vt:lpwstr>
  </property>
  <property fmtid="{D5CDD505-2E9C-101B-9397-08002B2CF9AE}" pid="83" name="r_ms_address">
    <vt:lpwstr>{{ms_address}}</vt:lpwstr>
  </property>
  <property fmtid="{D5CDD505-2E9C-101B-9397-08002B2CF9AE}" pid="84" name="r_ms_agenthj">
    <vt:lpwstr>{{ms_agenthj}}</vt:lpwstr>
  </property>
  <property fmtid="{D5CDD505-2E9C-101B-9397-08002B2CF9AE}" pid="85" name="r_ms_agentname">
    <vt:lpwstr>{{ms_agentname}}</vt:lpwstr>
  </property>
  <property fmtid="{D5CDD505-2E9C-101B-9397-08002B2CF9AE}" pid="86" name="r_ms_agentzip">
    <vt:lpwstr>{{ms_agentzip}}</vt:lpwstr>
  </property>
  <property fmtid="{D5CDD505-2E9C-101B-9397-08002B2CF9AE}" pid="87" name="r_ms_agent_addr">
    <vt:lpwstr>{{ms_agent_addr}}</vt:lpwstr>
  </property>
  <property fmtid="{D5CDD505-2E9C-101B-9397-08002B2CF9AE}" pid="88" name="r_ms_agent_birthday">
    <vt:lpwstr>{{ms_agent_birthday}}</vt:lpwstr>
  </property>
  <property fmtid="{D5CDD505-2E9C-101B-9397-08002B2CF9AE}" pid="89" name="r_ms_agent_icno">
    <vt:lpwstr>{{ms_agent_icno}}</vt:lpwstr>
  </property>
  <property fmtid="{D5CDD505-2E9C-101B-9397-08002B2CF9AE}" pid="90" name="r_ms_agent_ictype">
    <vt:lpwstr>{{ms_agent_ictype}}</vt:lpwstr>
  </property>
  <property fmtid="{D5CDD505-2E9C-101B-9397-08002B2CF9AE}" pid="91" name="r_ms_agent_sex">
    <vt:lpwstr>{{ms_agent_sex}}</vt:lpwstr>
  </property>
  <property fmtid="{D5CDD505-2E9C-101B-9397-08002B2CF9AE}" pid="92" name="r_ms_agent_tel">
    <vt:lpwstr>{{ms_agent_tel}}</vt:lpwstr>
  </property>
  <property fmtid="{D5CDD505-2E9C-101B-9397-08002B2CF9AE}" pid="93" name="r_ms_birthaddr">
    <vt:lpwstr>{{ms_birthaddr}}</vt:lpwstr>
  </property>
  <property fmtid="{D5CDD505-2E9C-101B-9397-08002B2CF9AE}" pid="94" name="r_ms_birthday">
    <vt:lpwstr>{{ms_birthday}}</vt:lpwstr>
  </property>
  <property fmtid="{D5CDD505-2E9C-101B-9397-08002B2CF9AE}" pid="95" name="r_ms_bossname">
    <vt:lpwstr>{{ms_bossname}}</vt:lpwstr>
  </property>
  <property fmtid="{D5CDD505-2E9C-101B-9397-08002B2CF9AE}" pid="96" name="r_ms_cardnum">
    <vt:lpwstr>{{ms_cardnum}}</vt:lpwstr>
  </property>
  <property fmtid="{D5CDD505-2E9C-101B-9397-08002B2CF9AE}" pid="97" name="r_ms_cardtype">
    <vt:lpwstr>{{ms_cardtype}}</vt:lpwstr>
  </property>
  <property fmtid="{D5CDD505-2E9C-101B-9397-08002B2CF9AE}" pid="98" name="r_ms_fdaddress">
    <vt:lpwstr>{{ms_fdaddress}}</vt:lpwstr>
  </property>
  <property fmtid="{D5CDD505-2E9C-101B-9397-08002B2CF9AE}" pid="99" name="r_ms_fdhj">
    <vt:lpwstr>{{ms_fdhj}}</vt:lpwstr>
  </property>
  <property fmtid="{D5CDD505-2E9C-101B-9397-08002B2CF9AE}" pid="100" name="r_ms_fdicno">
    <vt:lpwstr>{{ms_fdicno}}</vt:lpwstr>
  </property>
  <property fmtid="{D5CDD505-2E9C-101B-9397-08002B2CF9AE}" pid="101" name="r_ms_fdictype">
    <vt:lpwstr>{{ms_fdictype}}</vt:lpwstr>
  </property>
  <property fmtid="{D5CDD505-2E9C-101B-9397-08002B2CF9AE}" pid="102" name="r_ms_fdname">
    <vt:lpwstr>{{ms_fdname}}</vt:lpwstr>
  </property>
  <property fmtid="{D5CDD505-2E9C-101B-9397-08002B2CF9AE}" pid="103" name="r_ms_fdtel">
    <vt:lpwstr>{{ms_fdtel}}</vt:lpwstr>
  </property>
  <property fmtid="{D5CDD505-2E9C-101B-9397-08002B2CF9AE}" pid="104" name="r_ms_fdzip">
    <vt:lpwstr>{{ms_fdzip}}</vt:lpwstr>
  </property>
  <property fmtid="{D5CDD505-2E9C-101B-9397-08002B2CF9AE}" pid="105" name="r_ms_hj">
    <vt:lpwstr>{{ms_hj}}</vt:lpwstr>
  </property>
  <property fmtid="{D5CDD505-2E9C-101B-9397-08002B2CF9AE}" pid="106" name="r_ms_name">
    <vt:lpwstr>{{ms_name}}</vt:lpwstr>
  </property>
  <property fmtid="{D5CDD505-2E9C-101B-9397-08002B2CF9AE}" pid="107" name="r_ms_postcode">
    <vt:lpwstr>{{ms_postcode}}</vt:lpwstr>
  </property>
  <property fmtid="{D5CDD505-2E9C-101B-9397-08002B2CF9AE}" pid="108" name="r_ms_sex">
    <vt:lpwstr>{{ms_sex}}</vt:lpwstr>
  </property>
  <property fmtid="{D5CDD505-2E9C-101B-9397-08002B2CF9AE}" pid="109" name="r_ms_tel">
    <vt:lpwstr>{{ms_tel}}</vt:lpwstr>
  </property>
  <property fmtid="{D5CDD505-2E9C-101B-9397-08002B2CF9AE}" pid="110" name="r_pre_licence">
    <vt:lpwstr>{{pre_licence}}</vt:lpwstr>
  </property>
  <property fmtid="{D5CDD505-2E9C-101B-9397-08002B2CF9AE}" pid="111" name="r_proj_barea">
    <vt:lpwstr>{{proj_barea}}</vt:lpwstr>
  </property>
  <property fmtid="{D5CDD505-2E9C-101B-9397-08002B2CF9AE}" pid="112" name="r_proj_bno">
    <vt:lpwstr>{{proj_bno}}</vt:lpwstr>
  </property>
  <property fmtid="{D5CDD505-2E9C-101B-9397-08002B2CF9AE}" pid="113" name="r_proj_ghzh">
    <vt:lpwstr>{{proj_ghzh}}</vt:lpwstr>
  </property>
  <property fmtid="{D5CDD505-2E9C-101B-9397-08002B2CF9AE}" pid="114" name="r_proj_pdesc">
    <vt:lpwstr>{{proj_pdesc}}</vt:lpwstr>
  </property>
  <property fmtid="{D5CDD505-2E9C-101B-9397-08002B2CF9AE}" pid="115" name="r_proj_pkname">
    <vt:lpwstr>{{proj_pkname}}</vt:lpwstr>
  </property>
  <property fmtid="{D5CDD505-2E9C-101B-9397-08002B2CF9AE}" pid="116" name="r_proj_plocal">
    <vt:lpwstr>{{proj_plocal}}</vt:lpwstr>
  </property>
  <property fmtid="{D5CDD505-2E9C-101B-9397-08002B2CF9AE}" pid="117" name="r_proj_sgxkzh">
    <vt:lpwstr>{{proj_sgxkzh}}</vt:lpwstr>
  </property>
  <property fmtid="{D5CDD505-2E9C-101B-9397-08002B2CF9AE}" pid="118" name="r_proj_tmod">
    <vt:lpwstr>{{proj_tmod}}</vt:lpwstr>
  </property>
  <property fmtid="{D5CDD505-2E9C-101B-9397-08002B2CF9AE}" pid="119" name="r_qydate">
    <vt:lpwstr>{{qydate}}</vt:lpwstr>
  </property>
  <property fmtid="{D5CDD505-2E9C-101B-9397-08002B2CF9AE}" pid="120" name="r_tdnx_end">
    <vt:lpwstr>{{tdnx_end}}</vt:lpwstr>
  </property>
  <property fmtid="{D5CDD505-2E9C-101B-9397-08002B2CF9AE}" pid="121" name="r_tdnx_start">
    <vt:lpwstr>{{tdnx_start}}</vt:lpwstr>
  </property>
  <property fmtid="{D5CDD505-2E9C-101B-9397-08002B2CF9AE}" pid="122" name="r_xddate">
    <vt:lpwstr>{{xddate}}</vt:lpwstr>
  </property>
</Properties>
</file>