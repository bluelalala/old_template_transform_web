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AB51EC"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204300874"/>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776847764"/>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447324221"/>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1360301894"/>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099677078"/>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95362290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284788540"/>
          <w:placeholder>
            <w:docPart w:val="DefaultPlaceholder_22675703"/>
          </w:placeholder>
          <w:richText/>
        </w:sdtPr>
        <w:sdtContent>
          <w:r w:rsidR="006E5CD5">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560260153"/>
          <w:placeholder>
            <w:docPart w:val="DefaultPlaceholder_22675703"/>
          </w:placeholder>
          <w:richText/>
        </w:sdtPr>
        <w:sdtContent>
          <w:r w:rsidR="006E5CD5">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782381213"/>
          <w:placeholder>
            <w:docPart w:val="DefaultPlaceholder_22675703"/>
          </w:placeholder>
          <w:richText/>
        </w:sdtPr>
        <w:sdtContent>
          <w:r w:rsidR="006E5CD5">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99277669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6079481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15700990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81421964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72720834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18347850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6230926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2592624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343110924"/>
          <w:placeholder>
            <w:docPart w:val="DefaultPlaceholder_22675703"/>
          </w:placeholder>
          <w:richText/>
        </w:sdtPr>
        <w:sdtContent>
          <w:r w:rsidR="006E5CD5">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731964374"/>
          <w:placeholder>
            <w:docPart w:val="DefaultPlaceholder_22675703"/>
          </w:placeholder>
          <w:richText/>
        </w:sdtPr>
        <w:sdtContent>
          <w:r w:rsidR="00761B57">
            <w:rPr>
              <w:rFonts w:ascii="宋体" w:hAnsi="宋体" w:hint="eastAsia"/>
              <w:color w:val="000000"/>
              <w:sz w:val="24"/>
              <w:u w:val="single"/>
            </w:rPr>
            <w:t>20</w:t>
          </w:r>
          <w:r w:rsidR="00FC595D">
            <w:rPr>
              <w:rFonts w:ascii="宋体" w:hAnsi="宋体" w:hint="eastAsia"/>
              <w:color w:val="000000"/>
              <w:sz w:val="24"/>
              <w:u w:val="single"/>
            </w:rPr>
            <w:t>9</w:t>
          </w:r>
          <w:r w:rsidR="00761B57">
            <w:rPr>
              <w:rFonts w:ascii="宋体" w:hAnsi="宋体" w:hint="eastAsia"/>
              <w:color w:val="000000"/>
              <w:sz w:val="24"/>
              <w:u w:val="single"/>
            </w:rPr>
            <w:t>0</w:t>
          </w:r>
        </w:sdtContent>
      </w:sdt>
      <w:r w:rsidRPr="008D19BF" w:rsidR="006D57A6">
        <w:rPr>
          <w:rFonts w:hint="eastAsia"/>
          <w:color w:val="000000"/>
        </w:rPr>
        <w:t>年</w:t>
      </w:r>
      <w:sdt>
        <w:sdtPr>
          <w:id w:val="1696871002"/>
          <w:placeholder>
            <w:docPart w:val="DefaultPlaceholder_22675703"/>
          </w:placeholder>
          <w:richText/>
        </w:sdtPr>
        <w:sdtContent>
          <w:r w:rsidR="00761B57">
            <w:rPr>
              <w:rFonts w:ascii="宋体" w:hAnsi="宋体" w:hint="eastAsia"/>
              <w:color w:val="000000"/>
              <w:sz w:val="24"/>
              <w:u w:val="single"/>
            </w:rPr>
            <w:t>11</w:t>
          </w:r>
        </w:sdtContent>
      </w:sdt>
      <w:r w:rsidRPr="008D19BF" w:rsidR="006D57A6">
        <w:rPr>
          <w:rFonts w:hint="eastAsia"/>
          <w:color w:val="000000"/>
        </w:rPr>
        <w:t>月</w:t>
      </w:r>
      <w:sdt>
        <w:sdtPr>
          <w:id w:val="33824517"/>
          <w:placeholder>
            <w:docPart w:val="DefaultPlaceholder_22675703"/>
          </w:placeholder>
          <w:richText/>
        </w:sdtPr>
        <w:sdtContent>
          <w:r w:rsidR="00761B57">
            <w:rPr>
              <w:rFonts w:ascii="宋体" w:hAnsi="宋体" w:hint="eastAsia"/>
              <w:color w:val="000000"/>
              <w:sz w:val="24"/>
              <w:u w:val="single"/>
            </w:rPr>
            <w:t>15</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w:instrText>
      </w:r>
      <w:r w:rsidRPr="008D19BF" w:rsidR="002E2CC2">
        <w:rPr>
          <w:rFonts w:ascii="宋体" w:hAnsi="宋体" w:hint="eastAsia"/>
          <w:color w:val="000000"/>
          <w:sz w:val="24"/>
          <w:u w:val="single"/>
        </w:rPr>
        <w:instrText xml:space="preserve">_pdesc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w:instrText>
      </w:r>
      <w:r w:rsidRPr="008D19BF" w:rsidR="00DA337F">
        <w:rPr>
          <w:rFonts w:ascii="宋体" w:hAnsi="宋体" w:hint="eastAsia"/>
          <w:color w:val="000000"/>
          <w:sz w:val="24"/>
          <w:u w:val="single"/>
        </w:rPr>
        <w:instrText xml:space="preserve">ce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780944416"/>
          <w:placeholder>
            <w:docPart w:val="DefaultPlaceholder_22675703"/>
          </w:placeholder>
          <w:richText/>
        </w:sdtPr>
        <w:sdtContent>
          <w:r w:rsidRPr="00761B57" w:rsidR="00761B57">
            <w:rPr>
              <w:rFonts w:ascii="宋体" w:hAnsi="宋体" w:hint="eastAsia"/>
              <w:color w:val="000000"/>
              <w:sz w:val="24"/>
              <w:u w:val="single"/>
            </w:rPr>
            <w:t>湖南龙翔建设工程管理有限公司</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w:instrText>
      </w:r>
      <w:r w:rsidRPr="008D19BF" w:rsidR="003F4F1E">
        <w:rPr>
          <w:rFonts w:ascii="宋体" w:hAnsi="宋体" w:hint="eastAsia"/>
          <w:color w:val="000000"/>
          <w:sz w:val="24"/>
          <w:u w:val="single"/>
        </w:rPr>
        <w:instrText xml:space="preserve"> r_house_jzmj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822814377"/>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米，有</w:t>
      </w:r>
      <w:sdt>
        <w:sdtPr>
          <w:id w:val="2133077590"/>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个阳台，其中</w:t>
      </w:r>
      <w:sdt>
        <w:sdtPr>
          <w:id w:val="181375245"/>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341768514"/>
          <w:placeholder>
            <w:docPart w:val="DefaultPlaceholder_22675703"/>
          </w:placeholder>
          <w:richText/>
        </w:sdtPr>
        <w:sdtContent>
          <w:r w:rsidR="006E5CD5">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52792563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85735352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146871923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173881146"/>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131802107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418648902"/>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2108758363"/>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287852735"/>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062662240"/>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1212499074"/>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2117259309"/>
          <w:placeholder>
            <w:docPart w:val="DefaultPlaceholder_22675703"/>
          </w:placeholder>
          <w:richText/>
        </w:sdtPr>
        <w:sdtContent>
          <w:r w:rsidRPr="00761B57" w:rsidR="00761B57">
            <w:rPr>
              <w:rFonts w:ascii="宋体" w:hAnsi="宋体" w:cs="宋体" w:hint="eastAsia"/>
              <w:color w:val="000000"/>
              <w:kern w:val="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52034754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806280717"/>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2102468154"/>
          <w:placeholder>
            <w:docPart w:val="DefaultPlaceholder_22675703"/>
          </w:placeholder>
          <w:richText/>
        </w:sdtPr>
        <w:sdtContent>
          <w:r w:rsidRPr="00761B57" w:rsidR="00761B57">
            <w:rPr>
              <w:rFonts w:ascii="仿宋_GB2312" w:hint="eastAsia"/>
              <w:color w:val="000000"/>
              <w:sz w:val="24"/>
              <w:u w:val="single"/>
            </w:rPr>
            <w:t>人民币</w:t>
          </w:r>
        </w:sdtContent>
      </w:sdt>
      <w:r w:rsidRPr="008D19BF">
        <w:rPr>
          <w:rFonts w:ascii="宋体" w:hAnsi="宋体" w:cs="宋体"/>
          <w:color w:val="000000"/>
          <w:kern w:val="0"/>
          <w:sz w:val="24"/>
        </w:rPr>
        <w:t>(币种)</w:t>
      </w:r>
      <w:sdt>
        <w:sdtPr>
          <w:id w:val="1972406002"/>
          <w:placeholder>
            <w:docPart w:val="DefaultPlaceholder_22675703"/>
          </w:placeholder>
          <w:richText/>
        </w:sdtPr>
        <w:sdtContent>
          <w:r w:rsidR="00F51280">
            <w:rPr>
              <w:rFonts w:ascii="仿宋_GB2312" w:hint="eastAsia"/>
              <w:color w:val="000000"/>
              <w:sz w:val="24"/>
              <w:u w:val="single"/>
            </w:rPr>
            <w:t>20000</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256799755"/>
          <w:placeholder>
            <w:docPart w:val="DefaultPlaceholder_22675703"/>
          </w:placeholder>
          <w:richText/>
        </w:sdtPr>
        <w:sdtContent>
          <w:r w:rsidR="00F51280">
            <w:rPr>
              <w:rFonts w:ascii="宋体" w:hAnsi="宋体" w:cs="宋体" w:hint="eastAsia"/>
              <w:color w:val="000000"/>
              <w:kern w:val="0"/>
              <w:sz w:val="24"/>
              <w:u w:val="single"/>
            </w:rPr>
            <w:t>贰万</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69143265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85126050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189067649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65341847"/>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165257854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209795371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74671565"/>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89480314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23400642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21618299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05252311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21048447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200611087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59803094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173298746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w:instrText>
      </w:r>
      <w:r w:rsidRPr="008D19BF" w:rsidR="00942C42">
        <w:rPr>
          <w:rFonts w:ascii="宋体" w:hAnsi="宋体" w:cs="宋体"/>
          <w:color w:val="000000"/>
          <w:kern w:val="0"/>
          <w:sz w:val="24"/>
          <w:u w:val="single"/>
        </w:rPr>
        <w:instrText xml:space="preserve">DOCPROPERTY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8462405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84975314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55791930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212090446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49997893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02042816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000903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108051110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年</w:t>
      </w:r>
      <w:sdt>
        <w:sdtPr>
          <w:id w:val="127544024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月</w:t>
      </w:r>
      <w:sdt>
        <w:sdtPr>
          <w:id w:val="110371029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29433492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22796036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w:instrText>
      </w:r>
      <w:r w:rsidRPr="008D19BF" w:rsidR="0058480C">
        <w:rPr>
          <w:rFonts w:ascii="宋体" w:hAnsi="宋体" w:cs="宋体"/>
          <w:color w:val="000000"/>
          <w:kern w:val="0"/>
          <w:sz w:val="24"/>
          <w:u w:val="single"/>
        </w:rPr>
        <w:instrText xml:space="preserve">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85184121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004B4141">
        <w:rPr>
          <w:rFonts w:ascii="宋体" w:hAnsi="宋体" w:cs="宋体"/>
          <w:color w:val="000000"/>
          <w:kern w:val="0"/>
          <w:sz w:val="24"/>
          <w:u w:val="single"/>
        </w:rPr>
        <w:fldChar w:fldCharType="begin"/>
      </w:r>
      <w:r w:rsidR="004B4141">
        <w:rPr>
          <w:rFonts w:ascii="宋体" w:hAnsi="宋体" w:cs="宋体"/>
          <w:color w:val="000000"/>
          <w:kern w:val="0"/>
          <w:sz w:val="24"/>
          <w:u w:val="single"/>
        </w:rPr>
        <w:instrText xml:space="preserve"> DOCPROPERTY  r_jgzhmc  \* MERGEFORMAT </w:instrText>
      </w:r>
      <w:r w:rsidR="004B4141">
        <w:rPr>
          <w:rFonts w:ascii="宋体" w:hAnsi="宋体" w:cs="宋体"/>
          <w:color w:val="000000"/>
          <w:kern w:val="0"/>
          <w:sz w:val="24"/>
          <w:u w:val="single"/>
        </w:rPr>
        <w:fldChar w:fldCharType="separate"/>
      </w:r>
      <w:r w:rsidR="004B4141">
        <w:rPr>
          <w:rFonts w:ascii="宋体" w:hAnsi="宋体" w:cs="宋体"/>
          <w:color w:val="000000"/>
          <w:kern w:val="0"/>
          <w:sz w:val="24"/>
          <w:u w:val="single"/>
        </w:rPr>
        <w:t>{</w:t>
      </w:r>
      <w:r w:rsidR="004B4141">
        <w:rPr>
          <w:rFonts w:ascii="宋体" w:hAnsi="宋体" w:cs="宋体"/>
          <w:color w:val="000000"/>
          <w:kern w:val="0"/>
          <w:sz w:val="24"/>
          <w:u w:val="single"/>
        </w:rPr>
        <w:t>{jg_hm}}</w:t>
      </w:r>
      <w:r w:rsidR="004B4141">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226058487"/>
          <w:placeholder>
            <w:docPart w:val="DefaultPlaceholder_22675703"/>
          </w:placeholder>
          <w:richText/>
        </w:sdtPr>
        <w:sdtContent>
          <w:r w:rsidR="00761B57">
            <w:rPr>
              <w:rFonts w:ascii="宋体" w:hAnsi="宋体" w:hint="eastAsia"/>
              <w:color w:val="000000"/>
              <w:u w:val="single"/>
            </w:rPr>
            <w:t>2</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577731224"/>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日之内，买受人按日计算向出卖人支付逾期应付款万分之</w:t>
      </w:r>
      <w:sdt>
        <w:sdtPr>
          <w:id w:val="177610582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5415040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95553527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日内按照累计应付款的</w:t>
      </w:r>
      <w:sdt>
        <w:sdtPr>
          <w:id w:val="92660916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753533427"/>
          <w:placeholder>
            <w:docPart w:val="DefaultPlaceholder_22675703"/>
          </w:placeholder>
          <w:richText/>
        </w:sdtPr>
        <w:sdtContent>
          <w:r w:rsidR="006E5CD5">
            <w:rPr>
              <w:rFonts w:ascii="宋体" w:hAnsi="宋体" w:hint="eastAsia"/>
              <w:color w:val="000000"/>
              <w:u w:val="single"/>
            </w:rPr>
            <w:t>×</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622177226"/>
          <w:placeholder>
            <w:docPart w:val="DefaultPlaceholder_22675703"/>
          </w:placeholder>
          <w:richText/>
        </w:sdtPr>
        <w:sdtContent>
          <w:r w:rsidRPr="00761B57" w:rsidR="00761B57">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w:instrText>
      </w:r>
      <w:r w:rsidRPr="00BC3A03" w:rsidR="00945BA1">
        <w:rPr>
          <w:rFonts w:ascii="宋体" w:hAnsi="宋体" w:cs="宋体"/>
          <w:color w:val="000000"/>
          <w:kern w:val="0"/>
          <w:sz w:val="24"/>
          <w:u w:val="single"/>
        </w:rPr>
        <w:instrText xml:space="preserve">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52895345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3226581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880337323"/>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42720909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76118466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96238598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889252871"/>
          <w:placeholder>
            <w:docPart w:val="DefaultPlaceholder_22675703"/>
          </w:placeholder>
          <w:richText/>
        </w:sdtPr>
        <w:sdtContent>
          <w:r w:rsidR="00D74DB4">
            <w:rPr>
              <w:rFonts w:ascii="宋体" w:hAnsi="宋体" w:hint="eastAsia"/>
              <w:color w:val="000000"/>
              <w:sz w:val="24"/>
              <w:u w:val="single"/>
            </w:rPr>
            <w:t>商铺不含</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974289470"/>
          <w:placeholder>
            <w:docPart w:val="DefaultPlaceholder_22675703"/>
          </w:placeholder>
          <w:richText/>
        </w:sdtPr>
        <w:sdtContent>
          <w:r w:rsidR="00761B57">
            <w:rPr>
              <w:rFonts w:ascii="宋体" w:hAnsi="宋体" w:hint="eastAsia"/>
              <w:color w:val="000000"/>
              <w:sz w:val="24"/>
              <w:u w:val="single"/>
            </w:rPr>
            <w:t>2023</w:t>
          </w:r>
        </w:sdtContent>
      </w:sdt>
      <w:r w:rsidRPr="008D19BF">
        <w:rPr>
          <w:rFonts w:ascii="宋体" w:hAnsi="宋体" w:cs="宋体"/>
          <w:color w:val="000000"/>
          <w:kern w:val="0"/>
          <w:sz w:val="24"/>
        </w:rPr>
        <w:t>年</w:t>
      </w:r>
      <w:sdt>
        <w:sdtPr>
          <w:id w:val="1881016135"/>
          <w:placeholder>
            <w:docPart w:val="DefaultPlaceholder_22675703"/>
          </w:placeholder>
          <w:richText/>
        </w:sdtPr>
        <w:sdtContent>
          <w:r w:rsidR="00761B57">
            <w:rPr>
              <w:rFonts w:ascii="宋体" w:hAnsi="宋体" w:hint="eastAsia"/>
              <w:color w:val="000000"/>
              <w:sz w:val="24"/>
              <w:u w:val="single"/>
            </w:rPr>
            <w:t>10</w:t>
          </w:r>
        </w:sdtContent>
      </w:sdt>
      <w:r w:rsidRPr="008D19BF">
        <w:rPr>
          <w:rFonts w:ascii="宋体" w:hAnsi="宋体" w:cs="宋体"/>
          <w:color w:val="000000"/>
          <w:kern w:val="0"/>
          <w:sz w:val="24"/>
        </w:rPr>
        <w:t>月</w:t>
      </w:r>
      <w:sdt>
        <w:sdtPr>
          <w:id w:val="953841190"/>
          <w:placeholder>
            <w:docPart w:val="DefaultPlaceholder_22675703"/>
          </w:placeholder>
          <w:richText/>
        </w:sdtPr>
        <w:sdtContent>
          <w:r w:rsidR="00761B57">
            <w:rPr>
              <w:rFonts w:ascii="宋体" w:hAnsi="宋体" w:hint="eastAsia"/>
              <w:color w:val="000000"/>
              <w:sz w:val="24"/>
              <w:u w:val="single"/>
            </w:rPr>
            <w:t>31</w:t>
          </w:r>
        </w:sdtContent>
      </w:sdt>
      <w:r w:rsidRPr="008D19BF" w:rsidR="00D2252F">
        <w:rPr>
          <w:rFonts w:ascii="宋体" w:hAnsi="宋体" w:cs="宋体"/>
          <w:color w:val="000000"/>
          <w:kern w:val="0"/>
          <w:sz w:val="24"/>
        </w:rPr>
        <w:t>日前向买受人交付该商品房【</w:t>
      </w:r>
      <w:sdt>
        <w:sdtPr>
          <w:id w:val="190149164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229098403"/>
          <w:placeholder>
            <w:docPart w:val="DefaultPlaceholder_22675703"/>
          </w:placeholder>
          <w:richText/>
        </w:sdtPr>
        <w:sdtContent>
          <w:r w:rsidR="00761B5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5846392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875752082"/>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52615645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131473167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2094085519"/>
          <w:placeholder>
            <w:docPart w:val="DefaultPlaceholder_22675703"/>
          </w:placeholder>
          <w:richText/>
        </w:sdtPr>
        <w:sdtContent>
          <w:r w:rsidR="00761B57">
            <w:rPr>
              <w:rFonts w:ascii="宋体" w:hAnsi="宋体" w:hint="eastAsia"/>
              <w:color w:val="000000"/>
              <w:sz w:val="24"/>
              <w:u w:val="single"/>
            </w:rPr>
            <w:t>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95578866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50154429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8565924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86702057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46799832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1079918506"/>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594035824"/>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485837088"/>
          <w:placeholder>
            <w:docPart w:val="DefaultPlaceholder_22675703"/>
          </w:placeholder>
          <w:richText/>
        </w:sdtPr>
        <w:sdtContent>
          <w:r w:rsidRPr="008D19BF">
            <w:rPr>
              <w:color w:val="000000"/>
              <w:kern w:val="0"/>
              <w:sz w:val="24"/>
              <w:u w:val="single"/>
            </w:rPr>
            <w:t xml:space="preserve"> </w:t>
          </w:r>
          <w:r w:rsidR="006E5CD5">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141869974"/>
          <w:placeholder>
            <w:docPart w:val="DefaultPlaceholder_22675703"/>
          </w:placeholder>
          <w:richText/>
        </w:sdtPr>
        <w:sdtContent>
          <w:r w:rsidRPr="00761B57" w:rsidR="00761B57">
            <w:rPr>
              <w:rFonts w:ascii="宋体" w:hAnsi="宋体" w:hint="eastAsia"/>
              <w:color w:val="000000"/>
              <w:sz w:val="24"/>
              <w:u w:val="single"/>
            </w:rPr>
            <w:t>详情请见附件十一补充协议第四条</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288625312"/>
          <w:placeholder>
            <w:docPart w:val="DefaultPlaceholder_22675703"/>
          </w:placeholder>
          <w:richText/>
        </w:sdtPr>
        <w:sdtContent>
          <w:r w:rsidR="00761B5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10165907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996689310"/>
          <w:placeholder>
            <w:docPart w:val="DefaultPlaceholder_22675703"/>
          </w:placeholder>
          <w:richText/>
        </w:sdtPr>
        <w:sdtContent>
          <w:r w:rsidR="006E5CD5">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42221164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sdt>
      <w:sdtPr>
        <w:id w:val="459122831"/>
        <w:placeholder>
          <w:docPart w:val="DefaultPlaceholder_22675703"/>
        </w:placeholder>
        <w:richText/>
      </w:sdtPr>
      <w:sdtContent>
        <w:p w:rsidR="005C6DD6" w:rsidRPr="005C6DD6" w:rsidP="005C6DD6">
          <w:pPr>
            <w:ind w:firstLine="480" w:firstLineChars="200"/>
            <w:rPr>
              <w:ins w:id="1" w:author="admin" w:date="2022-04-29T11:27:00Z"/>
              <w:rFonts w:ascii="宋体" w:hAnsi="Calibri" w:cs="宋体"/>
              <w:b/>
              <w:bCs/>
              <w:color w:val="000000"/>
              <w:sz w:val="24"/>
              <w:u w:val="single"/>
            </w:rPr>
          </w:pPr>
          <w:ins w:id="2" w:author="admin" w:date="2022-04-29T11:27:00Z">
            <w:r w:rsidRPr="005C6DD6">
              <w:rPr>
                <w:rFonts w:ascii="宋体" w:hAnsi="宋体" w:cs="宋体" w:hint="eastAsia"/>
                <w:b/>
                <w:bCs/>
                <w:color w:val="000000"/>
                <w:sz w:val="24"/>
                <w:u w:val="single"/>
              </w:rPr>
              <w:t>（</w:t>
            </w:r>
          </w:ins>
          <w:ins w:id="3" w:author="admin" w:date="2022-04-29T11:27:00Z">
            <w:r w:rsidRPr="005C6DD6">
              <w:rPr>
                <w:rFonts w:ascii="宋体" w:hAnsi="宋体" w:cs="宋体"/>
                <w:b/>
                <w:bCs/>
                <w:color w:val="000000"/>
                <w:sz w:val="24"/>
                <w:u w:val="single"/>
              </w:rPr>
              <w:t>1</w:t>
            </w:r>
          </w:ins>
          <w:ins w:id="4" w:author="admin" w:date="2022-04-29T11:27:00Z">
            <w:r w:rsidRPr="005C6DD6">
              <w:rPr>
                <w:rFonts w:ascii="宋体" w:hAnsi="宋体" w:cs="宋体" w:hint="eastAsia"/>
                <w:b/>
                <w:bCs/>
                <w:color w:val="000000"/>
                <w:sz w:val="24"/>
                <w:u w:val="single"/>
              </w:rPr>
              <w:t>）面积误差比绝对值在</w:t>
            </w:r>
          </w:ins>
          <w:ins w:id="5" w:author="admin" w:date="2022-04-29T11:27:00Z">
            <w:r w:rsidRPr="005C6DD6">
              <w:rPr>
                <w:rFonts w:ascii="宋体" w:hAnsi="宋体" w:cs="宋体"/>
                <w:b/>
                <w:bCs/>
                <w:color w:val="000000"/>
                <w:sz w:val="24"/>
                <w:u w:val="single"/>
              </w:rPr>
              <w:t>3</w:t>
            </w:r>
          </w:ins>
          <w:ins w:id="6" w:author="admin" w:date="2022-04-29T11:27:00Z">
            <w:r w:rsidRPr="005C6DD6">
              <w:rPr>
                <w:rFonts w:ascii="宋体" w:hAnsi="宋体" w:cs="宋体" w:hint="eastAsia"/>
                <w:b/>
                <w:bCs/>
                <w:color w:val="000000"/>
                <w:sz w:val="24"/>
                <w:u w:val="single"/>
              </w:rPr>
              <w:t>％以内（含</w:t>
            </w:r>
          </w:ins>
          <w:ins w:id="7" w:author="admin" w:date="2022-04-29T11:27:00Z">
            <w:r w:rsidRPr="005C6DD6">
              <w:rPr>
                <w:rFonts w:ascii="宋体" w:hAnsi="宋体" w:cs="宋体"/>
                <w:b/>
                <w:bCs/>
                <w:color w:val="000000"/>
                <w:sz w:val="24"/>
                <w:u w:val="single"/>
              </w:rPr>
              <w:t>3</w:t>
            </w:r>
          </w:ins>
          <w:ins w:id="8" w:author="admin" w:date="2022-04-29T11:27:00Z">
            <w:r w:rsidRPr="005C6DD6">
              <w:rPr>
                <w:rFonts w:ascii="宋体" w:hAnsi="宋体" w:cs="宋体" w:hint="eastAsia"/>
                <w:b/>
                <w:bCs/>
                <w:color w:val="000000"/>
                <w:sz w:val="24"/>
                <w:u w:val="single"/>
              </w:rPr>
              <w:t>％）时，按该商品房单价据实结算房款；</w:t>
            </w:r>
          </w:ins>
        </w:p>
        <w:p w:rsidR="005C6DD6" w:rsidRPr="005C6DD6" w:rsidP="005C6DD6">
          <w:pPr>
            <w:ind w:firstLine="480" w:firstLineChars="200"/>
            <w:rPr>
              <w:ins w:id="9" w:author="admin" w:date="2022-04-29T11:27:00Z"/>
              <w:rFonts w:ascii="宋体" w:hAnsi="Calibri"/>
              <w:b/>
              <w:bCs/>
              <w:color w:val="000000"/>
              <w:sz w:val="24"/>
              <w:u w:val="single"/>
            </w:rPr>
          </w:pPr>
          <w:ins w:id="10" w:author="admin" w:date="2022-04-29T11:27:00Z">
            <w:r w:rsidRPr="005C6DD6">
              <w:rPr>
                <w:rFonts w:ascii="宋体" w:hAnsi="宋体" w:hint="eastAsia"/>
                <w:b/>
                <w:bCs/>
                <w:color w:val="000000"/>
                <w:sz w:val="24"/>
                <w:u w:val="single"/>
              </w:rPr>
              <w:t>（</w:t>
            </w:r>
          </w:ins>
          <w:ins w:id="11" w:author="admin" w:date="2022-04-29T11:27:00Z">
            <w:r w:rsidRPr="005C6DD6">
              <w:rPr>
                <w:rFonts w:ascii="宋体" w:hAnsi="宋体"/>
                <w:b/>
                <w:bCs/>
                <w:color w:val="000000"/>
                <w:sz w:val="24"/>
                <w:u w:val="single"/>
              </w:rPr>
              <w:t>2</w:t>
            </w:r>
          </w:ins>
          <w:ins w:id="12" w:author="admin" w:date="2022-04-29T11:27:00Z">
            <w:r w:rsidRPr="005C6DD6">
              <w:rPr>
                <w:rFonts w:ascii="宋体" w:hAnsi="宋体" w:hint="eastAsia"/>
                <w:b/>
                <w:bCs/>
                <w:color w:val="000000"/>
                <w:sz w:val="24"/>
                <w:u w:val="single"/>
              </w:rPr>
              <w:t>）面积误差比绝对值超出</w:t>
            </w:r>
          </w:ins>
          <w:ins w:id="13" w:author="admin" w:date="2022-04-29T11:27:00Z">
            <w:r w:rsidRPr="005C6DD6">
              <w:rPr>
                <w:rFonts w:ascii="宋体" w:hAnsi="宋体"/>
                <w:b/>
                <w:bCs/>
                <w:color w:val="000000"/>
                <w:sz w:val="24"/>
                <w:u w:val="single"/>
              </w:rPr>
              <w:t>3</w:t>
            </w:r>
          </w:ins>
          <w:ins w:id="14" w:author="admin" w:date="2022-04-29T11:27:00Z">
            <w:r w:rsidRPr="005C6DD6">
              <w:rPr>
                <w:rFonts w:ascii="宋体" w:hAnsi="宋体" w:hint="eastAsia"/>
                <w:b/>
                <w:bCs/>
                <w:color w:val="000000"/>
                <w:sz w:val="24"/>
                <w:u w:val="single"/>
              </w:rPr>
              <w:t>％时，买受人同意不退房。实测面积大于合同约定面积的，面积误差比在</w:t>
            </w:r>
          </w:ins>
          <w:ins w:id="15" w:author="admin" w:date="2022-04-29T11:27:00Z">
            <w:r w:rsidRPr="005C6DD6">
              <w:rPr>
                <w:rFonts w:ascii="宋体" w:hAnsi="宋体"/>
                <w:b/>
                <w:bCs/>
                <w:color w:val="000000"/>
                <w:sz w:val="24"/>
                <w:u w:val="single"/>
              </w:rPr>
              <w:t>3</w:t>
            </w:r>
          </w:ins>
          <w:ins w:id="16" w:author="admin" w:date="2022-04-29T11:27:00Z">
            <w:r w:rsidRPr="005C6DD6">
              <w:rPr>
                <w:rFonts w:ascii="宋体" w:hAnsi="宋体" w:hint="eastAsia"/>
                <w:b/>
                <w:bCs/>
                <w:color w:val="000000"/>
                <w:sz w:val="24"/>
                <w:u w:val="single"/>
              </w:rPr>
              <w:t>％以内（含</w:t>
            </w:r>
          </w:ins>
          <w:ins w:id="17" w:author="admin" w:date="2022-04-29T11:27:00Z">
            <w:r w:rsidRPr="005C6DD6">
              <w:rPr>
                <w:rFonts w:ascii="宋体" w:hAnsi="宋体"/>
                <w:b/>
                <w:bCs/>
                <w:color w:val="000000"/>
                <w:sz w:val="24"/>
                <w:u w:val="single"/>
              </w:rPr>
              <w:t>3</w:t>
            </w:r>
          </w:ins>
          <w:ins w:id="18" w:author="admin" w:date="2022-04-29T11:27:00Z">
            <w:r w:rsidRPr="005C6DD6">
              <w:rPr>
                <w:rFonts w:ascii="宋体" w:hAnsi="宋体" w:hint="eastAsia"/>
                <w:b/>
                <w:bCs/>
                <w:color w:val="000000"/>
                <w:sz w:val="24"/>
                <w:u w:val="single"/>
              </w:rPr>
              <w:t>％）部分的房款由买受人按照合同单价补足，面积误差比超过</w:t>
            </w:r>
          </w:ins>
          <w:ins w:id="19" w:author="admin" w:date="2022-04-29T11:27:00Z">
            <w:r w:rsidRPr="005C6DD6">
              <w:rPr>
                <w:rFonts w:ascii="宋体" w:hAnsi="宋体"/>
                <w:b/>
                <w:bCs/>
                <w:color w:val="000000"/>
                <w:sz w:val="24"/>
                <w:u w:val="single"/>
              </w:rPr>
              <w:t>3</w:t>
            </w:r>
          </w:ins>
          <w:ins w:id="20" w:author="admin" w:date="2022-04-29T11:27:00Z">
            <w:r w:rsidRPr="005C6DD6">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rsidR="005C6DD6" w:rsidRPr="005C6DD6" w:rsidP="005C6DD6">
          <w:pPr>
            <w:widowControl/>
            <w:spacing w:line="240" w:lineRule="exact"/>
            <w:jc w:val="left"/>
            <w:rPr>
              <w:ins w:id="21" w:author="admin" w:date="2022-04-29T11:27:00Z"/>
              <w:rFonts w:ascii="宋体" w:hAnsi="Calibri" w:cs="Arial"/>
              <w:b/>
              <w:bCs/>
              <w:color w:val="000000"/>
              <w:kern w:val="0"/>
              <w:sz w:val="24"/>
              <w:u w:val="single"/>
            </w:rPr>
          </w:pPr>
        </w:p>
        <w:p w:rsidR="005C6DD6" w:rsidRPr="005C6DD6" w:rsidP="005C6DD6">
          <w:pPr>
            <w:widowControl/>
            <w:spacing w:line="240" w:lineRule="exact"/>
            <w:ind w:left="1260" w:firstLine="1380" w:leftChars="600" w:firstLineChars="575"/>
            <w:jc w:val="left"/>
            <w:rPr>
              <w:ins w:id="22" w:author="admin" w:date="2022-04-29T11:27:00Z"/>
              <w:rFonts w:ascii="宋体" w:hAnsi="Calibri" w:cs="Arial"/>
              <w:b/>
              <w:bCs/>
              <w:color w:val="000000"/>
              <w:kern w:val="0"/>
              <w:sz w:val="24"/>
              <w:u w:val="single"/>
            </w:rPr>
          </w:pPr>
          <w:ins w:id="23" w:author="admin" w:date="2022-04-29T11:27:00Z">
            <w:r w:rsidRPr="005C6DD6">
              <w:rPr>
                <w:rFonts w:ascii="宋体" w:hAnsi="宋体" w:cs="Arial" w:hint="eastAsia"/>
                <w:b/>
                <w:bCs/>
                <w:color w:val="000000"/>
                <w:kern w:val="0"/>
                <w:sz w:val="24"/>
                <w:u w:val="single"/>
              </w:rPr>
              <w:t>产权登记面积－合同约定面积</w:t>
            </w:r>
          </w:ins>
          <w:ins w:id="24" w:author="admin" w:date="2022-04-29T11:27:00Z">
            <w:r w:rsidRPr="005C6DD6">
              <w:rPr>
                <w:rFonts w:ascii="宋体" w:hAnsi="Calibri" w:cs="Arial"/>
                <w:b/>
                <w:bCs/>
                <w:color w:val="000000"/>
                <w:kern w:val="0"/>
                <w:sz w:val="24"/>
                <w:u w:val="single"/>
              </w:rPr>
              <w:br/>
            </w:r>
          </w:ins>
          <w:ins w:id="25" w:author="admin" w:date="2022-04-29T11:27:00Z">
            <w:r w:rsidRPr="005C6DD6">
              <w:rPr>
                <w:rFonts w:ascii="宋体" w:hAnsi="宋体" w:cs="Arial" w:hint="eastAsia"/>
                <w:b/>
                <w:bCs/>
                <w:color w:val="000000"/>
                <w:kern w:val="0"/>
                <w:sz w:val="24"/>
                <w:u w:val="single"/>
              </w:rPr>
              <w:t>面积误差比＝－－－－－－－－－－－－－</w:t>
            </w:r>
          </w:ins>
          <w:ins w:id="26" w:author="admin" w:date="2022-04-29T11:27:00Z">
            <w:r w:rsidRPr="005C6DD6">
              <w:rPr>
                <w:rFonts w:ascii="宋体" w:hAnsi="宋体" w:cs="Arial" w:hint="eastAsia"/>
                <w:b/>
                <w:bCs/>
                <w:color w:val="000000"/>
                <w:kern w:val="0"/>
                <w:sz w:val="24"/>
                <w:u w:val="single"/>
              </w:rPr>
              <w:t>×</w:t>
            </w:r>
          </w:ins>
          <w:ins w:id="27" w:author="admin" w:date="2022-04-29T11:27:00Z">
            <w:r w:rsidRPr="005C6DD6">
              <w:rPr>
                <w:rFonts w:ascii="宋体" w:hAnsi="宋体" w:cs="Arial"/>
                <w:b/>
                <w:bCs/>
                <w:color w:val="000000"/>
                <w:kern w:val="0"/>
                <w:sz w:val="24"/>
                <w:u w:val="single"/>
              </w:rPr>
              <w:t>100</w:t>
            </w:r>
          </w:ins>
          <w:ins w:id="28" w:author="admin" w:date="2022-04-29T11:27:00Z">
            <w:r w:rsidRPr="005C6DD6">
              <w:rPr>
                <w:rFonts w:ascii="宋体" w:hAnsi="宋体" w:cs="Arial" w:hint="eastAsia"/>
                <w:b/>
                <w:bCs/>
                <w:color w:val="000000"/>
                <w:kern w:val="0"/>
                <w:sz w:val="24"/>
                <w:u w:val="single"/>
              </w:rPr>
              <w:t>％</w:t>
            </w:r>
          </w:ins>
          <w:ins w:id="29" w:author="admin" w:date="2022-04-29T11:27:00Z">
            <w:r w:rsidRPr="005C6DD6">
              <w:rPr>
                <w:rFonts w:ascii="宋体" w:hAnsi="Calibri" w:cs="Arial"/>
                <w:b/>
                <w:bCs/>
                <w:color w:val="000000"/>
                <w:kern w:val="0"/>
                <w:sz w:val="24"/>
                <w:u w:val="single"/>
              </w:rPr>
              <w:br/>
            </w:r>
          </w:ins>
          <w:ins w:id="30" w:author="admin" w:date="2022-04-29T11:27:00Z">
            <w:r w:rsidRPr="005C6DD6">
              <w:rPr>
                <w:rFonts w:ascii="宋体" w:hAnsi="宋体" w:cs="Arial"/>
                <w:b/>
                <w:bCs/>
                <w:color w:val="000000"/>
                <w:kern w:val="0"/>
                <w:sz w:val="24"/>
                <w:u w:val="single"/>
              </w:rPr>
              <w:t xml:space="preserve">                 </w:t>
            </w:r>
          </w:ins>
          <w:ins w:id="31" w:author="admin" w:date="2022-04-29T11:27:00Z">
            <w:r w:rsidRPr="005C6DD6">
              <w:rPr>
                <w:rFonts w:ascii="宋体" w:hAnsi="宋体" w:cs="Arial" w:hint="eastAsia"/>
                <w:b/>
                <w:bCs/>
                <w:color w:val="000000"/>
                <w:kern w:val="0"/>
                <w:sz w:val="24"/>
                <w:u w:val="single"/>
              </w:rPr>
              <w:t>合同约定面积</w:t>
            </w:r>
          </w:ins>
        </w:p>
        <w:p w:rsidR="005C6DD6" w:rsidRPr="005C6DD6" w:rsidP="005C6DD6">
          <w:pPr>
            <w:ind w:firstLine="480" w:firstLineChars="200"/>
            <w:rPr>
              <w:ins w:id="32" w:author="admin" w:date="2022-04-29T11:27:00Z"/>
              <w:rFonts w:ascii="宋体" w:hAnsi="Calibri"/>
              <w:b/>
              <w:bCs/>
              <w:color w:val="000000"/>
              <w:sz w:val="24"/>
              <w:u w:val="single"/>
            </w:rPr>
          </w:pPr>
        </w:p>
        <w:p w:rsidR="00116D61" w:rsidRPr="008D19BF" w:rsidP="00F605B6">
          <w:pPr>
            <w:widowControl/>
            <w:spacing w:line="480" w:lineRule="auto"/>
            <w:ind w:firstLine="480"/>
            <w:rPr>
              <w:rFonts w:ascii="宋体" w:hAnsi="宋体" w:cs="宋体" w:hint="eastAsia"/>
              <w:color w:val="000000"/>
              <w:kern w:val="0"/>
              <w:sz w:val="24"/>
            </w:rPr>
          </w:pPr>
          <w:r w:rsidRPr="005C6DD6" w:rsidR="005C6DD6">
            <w:rPr>
              <w:rFonts w:ascii="宋体" w:hAnsi="宋体" w:hint="eastAsia"/>
              <w:b/>
              <w:bCs/>
              <w:color w:val="000000"/>
              <w:sz w:val="24"/>
              <w:u w:val="single"/>
            </w:rPr>
            <w:t>因合同约定面积与实测面积差异，导致买受人可以</w:t>
          </w:r>
          <w:ins w:id="33" w:author="admin" w:date="2022-04-29T11:27:00Z">
            <w:r w:rsidRPr="005C6DD6" w:rsidR="005C6DD6">
              <w:rPr>
                <w:rFonts w:ascii="宋体" w:hAnsi="宋体"/>
                <w:b/>
                <w:bCs/>
                <w:color w:val="000000"/>
                <w:sz w:val="24"/>
                <w:u w:val="single"/>
              </w:rPr>
              <w:t>/</w:t>
            </w:r>
          </w:ins>
          <w:ins w:id="34" w:author="admin" w:date="2022-04-29T11:27:00Z">
            <w:r w:rsidRPr="005C6DD6" w:rsidR="005C6DD6">
              <w:rPr>
                <w:rFonts w:ascii="宋体" w:hAnsi="宋体" w:hint="eastAsia"/>
                <w:b/>
                <w:bCs/>
                <w:color w:val="000000"/>
                <w:sz w:val="24"/>
                <w:u w:val="single"/>
              </w:rPr>
              <w:t>不能享受税收优惠政策等而需承担或减少</w:t>
            </w:r>
          </w:ins>
          <w:ins w:id="35" w:author="admin" w:date="2022-04-29T11:27:00Z">
            <w:r w:rsidRPr="005C6DD6" w:rsidR="005C6DD6">
              <w:rPr>
                <w:rFonts w:ascii="宋体" w:hAnsi="宋体"/>
                <w:b/>
                <w:bCs/>
                <w:color w:val="000000"/>
                <w:sz w:val="24"/>
                <w:u w:val="single"/>
              </w:rPr>
              <w:t>/</w:t>
            </w:r>
          </w:ins>
          <w:ins w:id="36" w:author="admin" w:date="2022-04-29T11:27:00Z">
            <w:r w:rsidRPr="005C6DD6" w:rsidR="005C6DD6">
              <w:rPr>
                <w:rFonts w:ascii="宋体" w:hAnsi="宋体" w:hint="eastAsia"/>
                <w:b/>
                <w:bCs/>
                <w:color w:val="000000"/>
                <w:sz w:val="24"/>
                <w:u w:val="single"/>
              </w:rPr>
              <w:t>增加的税收负担和费用，由买受人享有</w:t>
            </w:r>
          </w:ins>
          <w:ins w:id="37" w:author="admin" w:date="2022-04-29T11:27:00Z">
            <w:r w:rsidRPr="005C6DD6" w:rsidR="005C6DD6">
              <w:rPr>
                <w:rFonts w:ascii="宋体" w:hAnsi="宋体"/>
                <w:b/>
                <w:bCs/>
                <w:color w:val="000000"/>
                <w:sz w:val="24"/>
                <w:u w:val="single"/>
              </w:rPr>
              <w:t>/</w:t>
            </w:r>
          </w:ins>
          <w:ins w:id="38" w:author="admin" w:date="2022-04-29T11:27:00Z">
            <w:r w:rsidRPr="005C6DD6" w:rsidR="005C6DD6">
              <w:rPr>
                <w:rFonts w:ascii="宋体" w:hAnsi="宋体" w:hint="eastAsia"/>
                <w:b/>
                <w:bCs/>
                <w:color w:val="000000"/>
                <w:sz w:val="24"/>
                <w:u w:val="single"/>
              </w:rPr>
              <w:t>承担。其中税费包括但不限于增值税、契税、印花税、所得税等各项税金及附加</w:t>
            </w:r>
          </w:ins>
          <w:r w:rsidRPr="008D19BF">
            <w:rPr>
              <w:rFonts w:ascii="宋体" w:hAnsi="宋体" w:cs="宋体"/>
              <w:color w:val="000000"/>
              <w:kern w:val="0"/>
              <w:sz w:val="24"/>
            </w:rPr>
            <w:t>。</w:t>
          </w:r>
        </w:p>
      </w:sdtContent>
    </w:sdt>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828146634"/>
          <w:placeholder>
            <w:docPart w:val="DefaultPlaceholder_22675703"/>
          </w:placeholder>
          <w:richText/>
        </w:sdtPr>
        <w:sdtContent>
          <w:r w:rsidR="00761B57">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1623327710"/>
          <w:placeholder>
            <w:docPart w:val="DefaultPlaceholder_22675703"/>
          </w:placeholder>
          <w:richText/>
        </w:sdtPr>
        <w:sdtContent>
          <w:r w:rsidR="00761B57">
            <w:rPr>
              <w:rFonts w:ascii="宋体" w:hAnsi="宋体" w:hint="eastAsia"/>
              <w:color w:val="000000"/>
              <w:sz w:val="24"/>
              <w:u w:val="single"/>
            </w:rPr>
            <w:t>5</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896454031"/>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226136796"/>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2136893778"/>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99783115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207510967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82989531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104803629"/>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818213635"/>
          <w:placeholder>
            <w:docPart w:val="DefaultPlaceholder_22675703"/>
          </w:placeholder>
          <w:richText/>
        </w:sdtPr>
        <w:sdtContent>
          <w:r w:rsidR="005C6DD6">
            <w:rPr>
              <w:rFonts w:ascii="宋体" w:hAnsi="宋体" w:hint="eastAsia"/>
              <w:color w:val="000000"/>
              <w:sz w:val="24"/>
              <w:u w:val="single"/>
            </w:rPr>
            <w:t>0.01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697391182"/>
          <w:placeholder>
            <w:docPart w:val="DefaultPlaceholder_22675703"/>
          </w:placeholder>
          <w:richText/>
        </w:sdtPr>
        <w:sdtContent>
          <w:r w:rsidRPr="00761B57" w:rsidR="00761B57">
            <w:rPr>
              <w:rFonts w:ascii="宋体" w:hAnsi="宋体" w:hint="eastAsia"/>
              <w:color w:val="000000"/>
              <w:sz w:val="24"/>
              <w:u w:val="single"/>
            </w:rPr>
            <w:t>出卖人赔偿买受人由此造成的直接经济损失</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450733582"/>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9912677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872337260"/>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244121863"/>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2144991"/>
          <w:placeholder>
            <w:docPart w:val="DefaultPlaceholder_22675703"/>
          </w:placeholder>
          <w:richText/>
        </w:sdtPr>
        <w:sdtContent>
          <w:r w:rsidRPr="00761B57" w:rsidR="00761B57">
            <w:rPr>
              <w:rFonts w:ascii="宋体" w:hAnsi="宋体" w:hint="eastAsia"/>
              <w:color w:val="000000"/>
              <w:sz w:val="24"/>
              <w:u w:val="single"/>
            </w:rPr>
            <w:t>全国银行间同业拆借中心贷款市场报价利率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2046336338"/>
          <w:placeholder>
            <w:docPart w:val="DefaultPlaceholder_22675703"/>
          </w:placeholder>
          <w:richText/>
        </w:sdtPr>
        <w:sdtContent>
          <w:r w:rsidRPr="00761B57" w:rsidR="00761B57">
            <w:rPr>
              <w:rFonts w:ascii="宋体" w:hAnsi="宋体" w:hint="eastAsia"/>
              <w:color w:val="000000"/>
              <w:sz w:val="24"/>
              <w:u w:val="single"/>
            </w:rPr>
            <w:t>合同继续履行；如给买受人造成直接经济损失的，出卖人还应当承担直接赔偿责任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578345710"/>
          <w:placeholder>
            <w:docPart w:val="DefaultPlaceholder_22675703"/>
          </w:placeholder>
          <w:richText/>
        </w:sdtPr>
        <w:sdtContent>
          <w:r w:rsidR="006E5CD5">
            <w:rPr>
              <w:rFonts w:ascii="宋体" w:hAnsi="宋体" w:hint="eastAsia"/>
              <w:color w:val="000000"/>
              <w:sz w:val="24"/>
              <w:u w:val="single"/>
            </w:rPr>
            <w:t>×</w:t>
          </w:r>
        </w:sdtContent>
      </w:sdt>
      <w:r w:rsidRPr="008D19BF" w:rsidR="00D03240">
        <w:rPr>
          <w:rFonts w:ascii="宋体" w:hAnsi="宋体" w:cs="宋体"/>
          <w:color w:val="000000"/>
          <w:kern w:val="0"/>
          <w:sz w:val="24"/>
        </w:rPr>
        <w:t>、</w:t>
      </w:r>
      <w:sdt>
        <w:sdtPr>
          <w:id w:val="55752102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66651596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206949009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317687356"/>
          <w:placeholder>
            <w:docPart w:val="DefaultPlaceholder_22675703"/>
          </w:placeholder>
          <w:richText/>
        </w:sdtPr>
        <w:sdtContent>
          <w:r w:rsidRPr="00761B57" w:rsidR="00761B57">
            <w:rPr>
              <w:rFonts w:ascii="宋体" w:hAnsi="宋体" w:hint="eastAsia"/>
              <w:color w:val="000000"/>
              <w:sz w:val="24"/>
              <w:u w:val="single"/>
            </w:rPr>
            <w:t>详情请见附件十一第七条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91219054"/>
          <w:placeholder>
            <w:docPart w:val="DefaultPlaceholder_22675703"/>
          </w:placeholder>
          <w:richText/>
        </w:sdtPr>
        <w:sdtContent>
          <w:r w:rsidR="00761B5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602751216"/>
          <w:placeholder>
            <w:docPart w:val="DefaultPlaceholder_22675703"/>
          </w:placeholder>
          <w:richText/>
        </w:sdtPr>
        <w:sdtContent>
          <w:r w:rsidRPr="00761B57" w:rsidR="00761B57">
            <w:rPr>
              <w:rFonts w:ascii="宋体" w:hAnsi="宋体" w:hint="eastAsia"/>
              <w:color w:val="000000"/>
              <w:sz w:val="24"/>
              <w:u w:val="single"/>
            </w:rPr>
            <w:t>项目施工方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10304959"/>
          <w:placeholder>
            <w:docPart w:val="DefaultPlaceholder_22675703"/>
          </w:placeholder>
          <w:richText/>
        </w:sdtPr>
        <w:sdtContent>
          <w:r w:rsidRPr="002474F0" w:rsidR="002474F0">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80631523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536360660"/>
          <w:placeholder>
            <w:docPart w:val="DefaultPlaceholder_22675703"/>
          </w:placeholder>
          <w:richText/>
        </w:sdtPr>
        <w:sdtContent>
          <w:r w:rsidR="002474F0">
            <w:rPr>
              <w:rFonts w:ascii="宋体" w:hAnsi="宋体" w:hint="eastAsia"/>
              <w:color w:val="000000"/>
              <w:sz w:val="24"/>
              <w:u w:val="single"/>
            </w:rPr>
            <w:t>730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253882569"/>
          <w:placeholder>
            <w:docPart w:val="DefaultPlaceholder_22675703"/>
          </w:placeholder>
          <w:richText/>
        </w:sdtPr>
        <w:sdtContent>
          <w:r w:rsidR="002474F0">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36339176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95215684"/>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的违约金。</w:t>
      </w:r>
    </w:p>
    <w:sdt>
      <w:sdtPr>
        <w:id w:val="76811481"/>
        <w:placeholder>
          <w:docPart w:val="DefaultPlaceholder_22675703"/>
        </w:placeholder>
        <w:richText/>
      </w:sdtPr>
      <w:sdtContent>
        <w:p w:rsidR="00FC595D" w:rsidRPr="00FC595D" w:rsidP="00FC595D">
          <w:pPr>
            <w:widowControl/>
            <w:spacing w:line="480" w:lineRule="auto"/>
            <w:rPr>
              <w:rFonts w:ascii="宋体" w:hAnsi="宋体" w:hint="eastAsia"/>
              <w:color w:val="000000"/>
              <w:sz w:val="24"/>
              <w:u w:val="single"/>
            </w:rPr>
          </w:pPr>
          <w:r w:rsidRPr="008D19BF" w:rsidR="00116D61">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r w:rsidR="00AB51EC">
            <w:rPr>
              <w:rFonts w:ascii="宋体" w:hAnsi="宋体" w:cs="宋体" w:hint="eastAsia"/>
              <w:color w:val="000000"/>
              <w:kern w:val="0"/>
              <w:sz w:val="24"/>
            </w:rPr>
            <w:t>（1）</w:t>
          </w:r>
          <w:r w:rsidRPr="00FC595D">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rsidR="00116D61" w:rsidRPr="008D19BF" w:rsidP="00F605B6">
          <w:pPr>
            <w:widowControl/>
            <w:spacing w:line="480" w:lineRule="auto"/>
            <w:rPr>
              <w:rFonts w:ascii="宋体" w:hAnsi="宋体" w:cs="宋体"/>
              <w:color w:val="000000"/>
              <w:kern w:val="0"/>
              <w:sz w:val="24"/>
            </w:rPr>
          </w:pPr>
          <w:r w:rsidR="00AB51EC">
            <w:rPr>
              <w:rFonts w:ascii="宋体" w:hAnsi="宋体" w:hint="eastAsia"/>
              <w:color w:val="000000"/>
              <w:sz w:val="24"/>
              <w:u w:val="single"/>
            </w:rPr>
            <w:t xml:space="preserve">   （2）</w:t>
          </w:r>
          <w:r w:rsidRPr="00FC595D" w:rsidR="00FC595D">
            <w:rPr>
              <w:rFonts w:ascii="宋体" w:hAnsi="宋体" w:hint="eastAsia"/>
              <w:color w:val="000000"/>
              <w:sz w:val="24"/>
              <w:u w:val="single"/>
            </w:rPr>
            <w:t>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sidRPr="002C6FC2" w:rsidR="002C6FC2">
            <w:rPr>
              <w:rFonts w:ascii="宋体" w:hAnsi="宋体"/>
              <w:color w:val="000000"/>
              <w:sz w:val="24"/>
              <w:u w:val="single"/>
            </w:rPr>
            <w:t>0.1‰</w:t>
          </w:r>
          <w:r w:rsidRPr="00FC595D" w:rsidR="00FC595D">
            <w:rPr>
              <w:rFonts w:ascii="宋体" w:hAnsi="宋体" w:hint="eastAsia"/>
              <w:color w:val="000000"/>
              <w:sz w:val="24"/>
              <w:u w:val="single"/>
            </w:rPr>
            <w:t>向买受人支付违约金</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398694653"/>
          <w:placeholder>
            <w:docPart w:val="DefaultPlaceholder_22675703"/>
          </w:placeholder>
          <w:richText/>
        </w:sdtPr>
        <w:sdtContent>
          <w:r w:rsidRPr="00C4252C" w:rsidR="00C4252C">
            <w:rPr>
              <w:rFonts w:ascii="宋体" w:hAnsi="宋体" w:hint="eastAsia"/>
              <w:color w:val="000000"/>
              <w:sz w:val="24"/>
              <w:u w:val="single"/>
            </w:rPr>
            <w:t>中海物业管理广州有限公司长沙分公司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86771108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20908796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00756687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5356765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1731867409"/>
          <w:placeholder>
            <w:docPart w:val="DefaultPlaceholder_22675703"/>
          </w:placeholder>
          <w:richText/>
        </w:sdtPr>
        <w:sdtContent>
          <w:r w:rsidRPr="00C4252C" w:rsidR="00C4252C">
            <w:rPr>
              <w:rFonts w:ascii="宋体" w:hAnsi="宋体" w:hint="eastAsia"/>
              <w:color w:val="000000"/>
              <w:sz w:val="24"/>
              <w:u w:val="single"/>
            </w:rPr>
            <w:t>住宅2.7、商业4</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781419616"/>
          <w:placeholder>
            <w:docPart w:val="DefaultPlaceholder_22675703"/>
          </w:placeholder>
          <w:richText/>
        </w:sdtPr>
        <w:sdtContent>
          <w:r w:rsidR="00C4252C">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06223396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575912445"/>
          <w:placeholder>
            <w:docPart w:val="DefaultPlaceholder_22675703"/>
          </w:placeholder>
          <w:richText/>
        </w:sdtPr>
        <w:sdtContent>
          <w:r w:rsidRPr="00C4252C" w:rsidR="00C4252C">
            <w:rPr>
              <w:rFonts w:ascii="宋体" w:hAnsi="宋体" w:hint="eastAsia"/>
              <w:color w:val="000000"/>
              <w:sz w:val="24"/>
              <w:u w:val="single"/>
            </w:rPr>
            <w:t>归属出卖人所有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293003008"/>
          <w:placeholder>
            <w:docPart w:val="DefaultPlaceholder_22675703"/>
          </w:placeholder>
          <w:richText/>
        </w:sdtPr>
        <w:sdtContent>
          <w:r w:rsidRPr="00C4252C" w:rsidR="00C4252C">
            <w:rPr>
              <w:rFonts w:ascii="宋体" w:hAnsi="宋体" w:hint="eastAsia"/>
              <w:color w:val="000000"/>
              <w:sz w:val="24"/>
              <w:u w:val="single"/>
            </w:rPr>
            <w:t>如有</w:t>
          </w:r>
          <w:r w:rsidR="00C4252C">
            <w:rPr>
              <w:rFonts w:ascii="宋体" w:hAnsi="宋体" w:hint="eastAsia"/>
              <w:color w:val="000000"/>
              <w:sz w:val="24"/>
              <w:u w:val="single"/>
            </w:rPr>
            <w:t>,</w:t>
          </w:r>
          <w:r w:rsidRPr="00C4252C" w:rsidR="00C4252C">
            <w:rPr>
              <w:rFonts w:ascii="宋体" w:hAnsi="宋体" w:hint="eastAsia"/>
              <w:color w:val="000000"/>
              <w:sz w:val="24"/>
              <w:u w:val="single"/>
            </w:rPr>
            <w:t>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375944351"/>
          <w:placeholder>
            <w:docPart w:val="DefaultPlaceholder_22675703"/>
          </w:placeholder>
          <w:richText/>
        </w:sdtPr>
        <w:sdtContent>
          <w:r w:rsidR="00C4252C">
            <w:rPr>
              <w:rFonts w:ascii="宋体" w:hAnsi="宋体" w:hint="eastAsia"/>
              <w:color w:val="000000"/>
              <w:sz w:val="24"/>
              <w:u w:val="single"/>
            </w:rPr>
            <w:t>小区内未分摊给买受人的建筑物及设施：</w:t>
          </w:r>
          <w:r w:rsidRPr="00C4252C" w:rsidR="00C4252C">
            <w:rPr>
              <w:rFonts w:ascii="宋体" w:hAnsi="宋体" w:hint="eastAsia"/>
              <w:color w:val="000000"/>
              <w:sz w:val="24"/>
              <w:u w:val="single"/>
            </w:rPr>
            <w:t>详情见附件十一第十条</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297136751"/>
          <w:placeholder>
            <w:docPart w:val="DefaultPlaceholder_22675703"/>
          </w:placeholder>
          <w:richText/>
        </w:sdtPr>
        <w:sdtContent>
          <w:r w:rsidRPr="00C4252C" w:rsidR="00C4252C">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53384891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380442560"/>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065819125"/>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7798340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204918781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1174873"/>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475247739"/>
          <w:placeholder>
            <w:docPart w:val="DefaultPlaceholder_22675703"/>
          </w:placeholder>
          <w:richText/>
        </w:sdtPr>
        <w:sdtContent>
          <w:r w:rsidR="00C4252C">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163932882"/>
          <w:placeholder>
            <w:docPart w:val="DefaultPlaceholder_22675703"/>
          </w:placeholder>
          <w:richText/>
        </w:sdtPr>
        <w:sdtContent>
          <w:r w:rsidR="00C4252C">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510030832"/>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00702279">
            <w:rPr>
              <w:rFonts w:ascii="宋体" w:hAnsi="宋体" w:hint="eastAsia"/>
              <w:color w:val="000000"/>
              <w:sz w:val="24"/>
              <w:u w:val="single"/>
            </w:rPr>
            <w:t>57</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1508917635"/>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肆</w:t>
          </w:r>
          <w:r w:rsidR="006E5CD5">
            <w:rPr>
              <w:rFonts w:ascii="宋体" w:hAnsi="宋体" w:hint="eastAsia"/>
              <w:color w:val="000000"/>
              <w:sz w:val="24"/>
              <w:u w:val="single"/>
            </w:rPr>
            <w:t>/</w:t>
          </w:r>
          <w:r w:rsidR="004503B5">
            <w:rPr>
              <w:rFonts w:ascii="宋体" w:hAnsi="宋体" w:hint="eastAsia"/>
              <w:color w:val="000000"/>
              <w:sz w:val="24"/>
              <w:u w:val="single"/>
            </w:rPr>
            <w:t>伍</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283576663"/>
          <w:placeholder>
            <w:docPart w:val="DefaultPlaceholder_22675703"/>
          </w:placeholder>
          <w:richText/>
        </w:sdtPr>
        <w:sdtContent>
          <w:r w:rsidRPr="006E5CD5" w:rsidR="006E5CD5">
            <w:rPr>
              <w:rFonts w:ascii="宋体" w:hAnsi="宋体" w:cs="宋体" w:hint="eastAsia"/>
              <w:color w:val="000000"/>
              <w:kern w:val="0"/>
              <w:sz w:val="24"/>
              <w:u w:val="single"/>
            </w:rPr>
            <w:t xml:space="preserve"> 贰/</w:t>
          </w:r>
          <w:r w:rsidRPr="00C4252C" w:rsidR="00C4252C">
            <w:rPr>
              <w:rFonts w:ascii="宋体" w:hAnsi="宋体" w:hint="eastAsia"/>
              <w:color w:val="000000"/>
              <w:sz w:val="24"/>
              <w:u w:val="single"/>
            </w:rPr>
            <w:t>叁</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1572683894"/>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873096044"/>
          <w:placeholder>
            <w:docPart w:val="DefaultPlaceholder_22675703"/>
          </w:placeholder>
          <w:richText/>
        </w:sdtPr>
        <w:sdtContent>
          <w:r w:rsidRPr="006E5CD5"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贷款机构（银行或公积金）</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2080290964"/>
          <w:placeholder>
            <w:docPart w:val="DefaultPlaceholder_22675703"/>
          </w:placeholder>
          <w:richText/>
        </w:sdtPr>
        <w:sdtContent>
          <w:r w:rsidR="006E5CD5">
            <w:rPr>
              <w:rFonts w:ascii="宋体" w:hAnsi="宋体" w:cs="宋体" w:hint="eastAsia"/>
              <w:color w:val="000000"/>
              <w:kern w:val="0"/>
              <w:sz w:val="24"/>
              <w:u w:val="single"/>
            </w:rPr>
            <w:t>×</w:t>
          </w:r>
          <w:r w:rsidR="006E5CD5">
            <w:rPr>
              <w:rFonts w:ascii="宋体" w:hAnsi="宋体" w:cs="宋体" w:hint="eastAsia"/>
              <w:color w:val="000000"/>
              <w:kern w:val="0"/>
              <w:sz w:val="24"/>
              <w:u w:val="single"/>
            </w:rPr>
            <w:t>/</w:t>
          </w:r>
          <w:r w:rsidRPr="00C4252C" w:rsidR="00C4252C">
            <w:rPr>
              <w:rFonts w:ascii="宋体" w:hAnsi="宋体" w:hint="eastAsia"/>
              <w:color w:val="000000"/>
              <w:sz w:val="24"/>
              <w:u w:val="single"/>
            </w:rPr>
            <w:t>壹</w:t>
          </w:r>
        </w:sdtContent>
      </w:sdt>
      <w:r w:rsidRPr="008D19BF">
        <w:rPr>
          <w:rFonts w:ascii="宋体" w:hAnsi="宋体" w:cs="宋体"/>
          <w:color w:val="000000"/>
          <w:kern w:val="0"/>
          <w:sz w:val="24"/>
        </w:rPr>
        <w:t>份，【</w:t>
      </w:r>
      <w:sdt>
        <w:sdtPr>
          <w:id w:val="1235362919"/>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政府主管</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580645502"/>
          <w:placeholder>
            <w:docPart w:val="DefaultPlaceholder_22675703"/>
          </w:placeholder>
          <w:richText/>
        </w:sdtPr>
        <w:sdtContent>
          <w:r w:rsidR="006E5CD5">
            <w:rPr>
              <w:rFonts w:ascii="宋体" w:hAnsi="宋体" w:cs="宋体" w:hint="eastAsia"/>
              <w:color w:val="000000"/>
              <w:kern w:val="0"/>
              <w:sz w:val="24"/>
              <w:u w:val="single"/>
            </w:rPr>
            <w:t xml:space="preserve"> </w:t>
          </w:r>
          <w:r w:rsidRPr="00C4252C" w:rsidR="00C4252C">
            <w:rPr>
              <w:rFonts w:ascii="宋体" w:hAnsi="宋体" w:hint="eastAsia"/>
              <w:color w:val="000000"/>
              <w:sz w:val="24"/>
              <w:u w:val="single"/>
            </w:rPr>
            <w:t>壹</w:t>
          </w:r>
          <w:r w:rsidR="006E5CD5">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5850012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7714899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3480933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58322509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95444808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930350793"/>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00C4252C">
            <w:rPr>
              <w:rFonts w:ascii="宋体" w:hAnsi="宋体" w:cs="宋体" w:hint="eastAsia"/>
              <w:color w:val="000000"/>
              <w:kern w:val="0"/>
              <w:sz w:val="24"/>
              <w:u w:val="single"/>
            </w:rPr>
            <w:t xml:space="preserve">       </w:t>
          </w:r>
        </w:sdtContent>
      </w:sdt>
      <w:r w:rsidRPr="008D19BF" w:rsidR="004C1158">
        <w:rPr>
          <w:rFonts w:ascii="宋体" w:hAnsi="宋体" w:cs="宋体"/>
          <w:color w:val="000000"/>
          <w:kern w:val="0"/>
          <w:sz w:val="24"/>
        </w:rPr>
        <w:t>签订地点：</w:t>
      </w:r>
      <w:sdt>
        <w:sdtPr>
          <w:id w:val="386146753"/>
          <w:placeholder>
            <w:docPart w:val="DefaultPlaceholder_22675703"/>
          </w:placeholder>
          <w:richText/>
        </w:sdtPr>
        <w:sdtContent>
          <w:r w:rsidRPr="00C4252C" w:rsidR="00C4252C">
            <w:rPr>
              <w:rFonts w:ascii="宋体" w:hAnsi="宋体" w:cs="宋体" w:hint="eastAsia"/>
              <w:color w:val="000000"/>
              <w:kern w:val="0"/>
              <w:sz w:val="24"/>
              <w:u w:val="single"/>
            </w:rPr>
            <w:t>中海国际社区 营销中心</w:t>
          </w:r>
          <w:r w:rsidRPr="008D19BF" w:rsidR="0052396E">
            <w:rPr>
              <w:rFonts w:ascii="宋体" w:hAnsi="宋体" w:cs="宋体" w:hint="eastAsia"/>
              <w:color w:val="000000"/>
              <w:kern w:val="0"/>
              <w:sz w:val="24"/>
              <w:u w:val="single"/>
            </w:rPr>
            <w:tab/>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324805647"/>
        <w:placeholder>
          <w:docPart w:val="DefaultPlaceholder_22675703"/>
        </w:placeholder>
        <w:richText/>
      </w:sdtPr>
      <w:sdtContent>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房屋分层分户图(应当标明详细尺寸，并约定误差范围)</w:t>
          </w:r>
        </w:p>
        <w:p w:rsidR="00C4252C" w:rsidRPr="008D19BF" w:rsidP="00C4252C">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w:t>
          </w:r>
          <w:r w:rsidRPr="00C4252C">
            <w:rPr>
              <w:rFonts w:ascii="宋体" w:hAnsi="宋体" w:cs="宋体" w:hint="eastAsia"/>
              <w:color w:val="000000"/>
              <w:kern w:val="0"/>
              <w:sz w:val="24"/>
            </w:rPr>
            <w:t>见预测报告分层分户图</w:t>
          </w:r>
        </w:p>
        <w:p w:rsidR="003C64F3" w:rsidP="00C4252C">
          <w:pPr>
            <w:widowControl/>
            <w:numPr>
              <w:ilvl w:val="0"/>
              <w:numId w:val="2"/>
            </w:numPr>
            <w:spacing w:line="360" w:lineRule="auto"/>
            <w:rPr>
              <w:rFonts w:ascii="宋体" w:hAnsi="宋体" w:cs="宋体" w:hint="eastAsia"/>
              <w:color w:val="000000"/>
              <w:kern w:val="0"/>
              <w:sz w:val="24"/>
            </w:rPr>
          </w:pPr>
          <w:r w:rsidRPr="008D19BF">
            <w:rPr>
              <w:rFonts w:ascii="宋体" w:hAnsi="宋体" w:cs="宋体"/>
              <w:color w:val="000000"/>
              <w:kern w:val="0"/>
              <w:sz w:val="24"/>
            </w:rPr>
            <w:t>建设工程规划方案总平面图</w:t>
          </w:r>
        </w:p>
        <w:p w:rsidR="00C4252C" w:rsidRPr="00C4252C" w:rsidP="00C4252C">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 o:preferrelative="t" filled="f" stroked="f">
                <v:fill o:detectmouseclick="t"/>
                <v:imagedata r:id="rId6" o:title="株洲中海国际社区学府里项目总图-Model_00" croptop="3965f" cropbottom="4152f" cropleft="907f" cropright="900f"/>
                <v:path o:extrusionok="f"/>
                <o:lock v:ext="edit" aspectratio="t"/>
              </v:shape>
            </w:pict>
          </w:r>
        </w:p>
      </w:sdtContent>
    </w:sdt>
    <w:p w:rsidR="00116D61" w:rsidRPr="008D19BF" w:rsidP="00C4252C">
      <w:pPr>
        <w:widowControl/>
        <w:spacing w:before="156" w:beforeLines="50" w:after="312" w:afterLines="100" w:line="360" w:lineRule="auto"/>
        <w:ind w:firstLine="478" w:firstLineChars="199"/>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087042014"/>
        <w:placeholder>
          <w:docPart w:val="DefaultPlaceholder_22675703"/>
        </w:placeholder>
        <w:richText/>
      </w:sdtPr>
      <w:sdtContent>
        <w:p w:rsidR="00FC595D" w:rsidRPr="00FC595D" w:rsidP="00FC595D">
          <w:pPr>
            <w:widowControl/>
            <w:spacing w:line="360" w:lineRule="auto"/>
            <w:rPr>
              <w:rFonts w:ascii="宋体" w:hAnsi="宋体" w:cs="宋体" w:hint="eastAsia"/>
              <w:color w:val="000000"/>
              <w:kern w:val="0"/>
              <w:sz w:val="24"/>
            </w:rPr>
          </w:pPr>
          <w:r w:rsidRPr="008D19BF" w:rsidR="003C64F3">
            <w:rPr>
              <w:rFonts w:ascii="宋体" w:hAnsi="宋体" w:cs="宋体"/>
              <w:color w:val="000000"/>
              <w:kern w:val="0"/>
              <w:sz w:val="24"/>
            </w:rPr>
            <w:t>　</w:t>
          </w:r>
          <w:r w:rsidRPr="00FC595D">
            <w:rPr>
              <w:rFonts w:ascii="宋体" w:hAnsi="宋体" w:cs="宋体" w:hint="eastAsia"/>
              <w:color w:val="000000"/>
              <w:kern w:val="0"/>
              <w:sz w:val="24"/>
            </w:rPr>
            <w:t>1、纳入该商品房分摊的共用部位的名称、面积和所在位置：</w:t>
          </w:r>
        </w:p>
        <w:p w:rsidR="00FC595D" w:rsidRPr="00FC595D" w:rsidP="00FC595D">
          <w:pPr>
            <w:widowControl/>
            <w:spacing w:line="360" w:lineRule="auto"/>
            <w:ind w:firstLine="480" w:firstLineChars="200"/>
            <w:rPr>
              <w:rFonts w:ascii="宋体" w:hAnsi="宋体" w:cs="宋体" w:hint="eastAsia"/>
              <w:color w:val="000000"/>
              <w:kern w:val="0"/>
              <w:sz w:val="24"/>
            </w:rPr>
          </w:pPr>
          <w:r w:rsidRPr="00FC595D">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rsidR="00FC595D" w:rsidRPr="00FC595D" w:rsidP="00FC595D">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sidRPr="00FC595D">
            <w:rPr>
              <w:rFonts w:ascii="宋体" w:hAnsi="宋体" w:cs="宋体" w:hint="eastAsia"/>
              <w:color w:val="000000"/>
              <w:kern w:val="0"/>
              <w:sz w:val="24"/>
            </w:rPr>
            <w:t xml:space="preserve">2、未纳入该商品房分摊的共用部位的名称、所在位置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 xml:space="preserve">（1）小区内部的公共绿地、景观水池；  </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（2）物业管理用房；</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（3）社区用房、公共厕所、养老服务用房等；</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（4）首层公共架空活动场地；</w:t>
          </w:r>
        </w:p>
        <w:p w:rsidR="00FC595D" w:rsidRPr="00FC595D" w:rsidP="00FC595D">
          <w:pPr>
            <w:widowControl/>
            <w:spacing w:line="360" w:lineRule="auto"/>
            <w:ind w:firstLine="120" w:firstLineChars="50"/>
            <w:rPr>
              <w:rFonts w:ascii="宋体" w:hAnsi="宋体" w:cs="宋体" w:hint="eastAsia"/>
              <w:color w:val="000000"/>
              <w:kern w:val="0"/>
              <w:sz w:val="24"/>
            </w:rPr>
          </w:pPr>
          <w:r w:rsidRPr="00FC595D">
            <w:rPr>
              <w:rFonts w:ascii="宋体" w:hAnsi="宋体" w:cs="宋体" w:hint="eastAsia"/>
              <w:color w:val="000000"/>
              <w:kern w:val="0"/>
              <w:sz w:val="24"/>
            </w:rPr>
            <w:t>（5）小区内部的其他未纳入该商品房分摊的依法可以认定的共用部位，但本合同另有约定的除外。</w:t>
          </w:r>
        </w:p>
        <w:p w:rsidR="00116D61" w:rsidRPr="008D19BF" w:rsidP="003C64F3">
          <w:pPr>
            <w:widowControl/>
            <w:spacing w:line="360" w:lineRule="auto"/>
            <w:rPr>
              <w:rFonts w:ascii="宋体" w:hAnsi="宋体" w:cs="宋体"/>
              <w:b/>
              <w:bCs/>
              <w:color w:val="000000"/>
              <w:kern w:val="0"/>
              <w:sz w:val="24"/>
            </w:rPr>
          </w:pPr>
          <w:r w:rsidRPr="00FC595D" w:rsidR="00FC595D">
            <w:rPr>
              <w:rFonts w:ascii="宋体" w:hAnsi="宋体" w:cs="宋体" w:hint="eastAsia"/>
              <w:b/>
              <w:color w:val="000000"/>
              <w:kern w:val="0"/>
              <w:sz w:val="24"/>
            </w:rPr>
            <w:t>以上共用部位的位置以项目最终交付时的为准。</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1384962696"/>
        <w:placeholder>
          <w:docPart w:val="DefaultPlaceholder_22675703"/>
        </w:placeholder>
        <w:richText/>
      </w:sdtPr>
      <w:sdtContent>
        <w:p w:rsidR="003C64F3" w:rsidRPr="008D19BF" w:rsidP="006E0612">
          <w:pPr>
            <w:widowControl/>
            <w:spacing w:line="360" w:lineRule="auto"/>
            <w:ind w:firstLine="240" w:firstLineChars="100"/>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、抵押权人同意该商品房转让的证明</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、解除抵押的条件和时间</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8D19BF"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795118583"/>
        <w:placeholder>
          <w:docPart w:val="DefaultPlaceholder_22675703"/>
        </w:placeholder>
        <w:richText/>
      </w:sdtPr>
      <w:sdtContent>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rsidR="00FC595D" w:rsidP="00FC595D">
          <w:pPr>
            <w:widowControl/>
            <w:adjustRightInd w:val="0"/>
            <w:snapToGrid w:val="0"/>
            <w:spacing w:line="360" w:lineRule="auto"/>
            <w:ind w:firstLine="480" w:firstLineChars="200"/>
            <w:rPr>
              <w:rFonts w:ascii="宋体" w:hAnsi="宋体" w:cs="宋体" w:hint="eastAsia"/>
              <w:kern w:val="0"/>
              <w:sz w:val="24"/>
            </w:rPr>
          </w:pPr>
          <w:r w:rsidRPr="00EE0BF1">
            <w:rPr>
              <w:rFonts w:ascii="宋体" w:hAnsi="宋体" w:cs="宋体" w:hint="eastAsia"/>
              <w:kern w:val="0"/>
              <w:sz w:val="24"/>
            </w:rPr>
            <w:t>3</w:t>
          </w:r>
          <w:r>
            <w:rPr>
              <w:rFonts w:ascii="宋体" w:hAnsi="宋体" w:cs="宋体" w:hint="eastAsia"/>
              <w:kern w:val="0"/>
              <w:sz w:val="24"/>
            </w:rPr>
            <w:t>、如果买卖双方约定的付款方式是合同正文第七条（二）中第3种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rsidR="00FC595D" w:rsidP="004674E4">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rsidR="00FC595D" w:rsidP="00FC595D">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rsidR="004503B5" w:rsidP="004503B5">
          <w:pPr>
            <w:widowControl/>
            <w:adjustRightInd w:val="0"/>
            <w:snapToGrid w:val="0"/>
            <w:spacing w:line="360" w:lineRule="auto"/>
            <w:rPr>
              <w:rFonts w:ascii="宋体" w:hAnsi="宋体" w:cs="宋体" w:hint="eastAsia"/>
              <w:b/>
              <w:bCs/>
              <w:color w:val="000000"/>
              <w:kern w:val="0"/>
              <w:sz w:val="24"/>
            </w:rPr>
          </w:pPr>
        </w:p>
        <w:p w:rsidR="004503B5" w:rsidP="004503B5">
          <w:pPr>
            <w:widowControl/>
            <w:adjustRightInd w:val="0"/>
            <w:snapToGrid w:val="0"/>
            <w:spacing w:line="360" w:lineRule="auto"/>
            <w:rPr>
              <w:rFonts w:ascii="宋体" w:hAnsi="宋体" w:cs="宋体" w:hint="eastAsia"/>
              <w:b/>
              <w:bCs/>
              <w:color w:val="000000"/>
              <w:kern w:val="0"/>
              <w:sz w:val="24"/>
            </w:rPr>
          </w:pPr>
          <w:r w:rsidRPr="004503B5">
            <w:rPr>
              <w:rFonts w:ascii="宋体" w:hAnsi="宋体" w:cs="宋体" w:hint="eastAsia"/>
              <w:b/>
              <w:bCs/>
              <w:color w:val="000000"/>
              <w:kern w:val="0"/>
              <w:sz w:val="24"/>
            </w:rPr>
            <w:t>特别申明：买受人已知悉上述情况并接受和认可。</w:t>
          </w:r>
        </w:p>
        <w:p w:rsidR="004503B5" w:rsidP="004503B5">
          <w:pPr>
            <w:widowControl/>
            <w:adjustRightInd w:val="0"/>
            <w:snapToGrid w:val="0"/>
            <w:spacing w:line="360" w:lineRule="auto"/>
            <w:jc w:val="right"/>
            <w:rPr>
              <w:rFonts w:ascii="宋体" w:hAnsi="宋体" w:cs="宋体" w:hint="eastAsia"/>
              <w:b/>
              <w:bCs/>
              <w:color w:val="000000"/>
              <w:kern w:val="0"/>
              <w:sz w:val="24"/>
            </w:rPr>
          </w:pPr>
          <w:r w:rsidRPr="004503B5">
            <w:rPr>
              <w:rFonts w:ascii="宋体" w:hAnsi="宋体" w:cs="宋体" w:hint="eastAsia"/>
              <w:b/>
              <w:bCs/>
              <w:color w:val="000000"/>
              <w:kern w:val="0"/>
              <w:sz w:val="24"/>
            </w:rPr>
            <w:t xml:space="preserve">买受人签字：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r w:rsidRPr="004503B5">
            <w:rPr>
              <w:rFonts w:ascii="宋体" w:hAnsi="宋体" w:cs="宋体" w:hint="eastAsia"/>
              <w:b/>
              <w:bCs/>
              <w:color w:val="000000"/>
              <w:kern w:val="0"/>
              <w:sz w:val="24"/>
            </w:rPr>
            <w:t>  </w:t>
          </w:r>
          <w:r w:rsidRPr="004503B5">
            <w:rPr>
              <w:rFonts w:ascii="宋体" w:hAnsi="宋体" w:cs="宋体" w:hint="eastAsia"/>
              <w:b/>
              <w:bCs/>
              <w:color w:val="000000"/>
              <w:kern w:val="0"/>
              <w:sz w:val="24"/>
            </w:rPr>
            <w:t xml:space="preserve">      </w:t>
          </w:r>
        </w:p>
      </w:sdtContent>
    </w:sdt>
    <w:p w:rsidR="00116D61" w:rsidRPr="008D19BF" w:rsidP="006E0612">
      <w:pPr>
        <w:widowControl/>
        <w:spacing w:before="156" w:beforeLines="50" w:after="312" w:afterLines="100" w:line="360" w:lineRule="auto"/>
        <w:ind w:firstLine="470" w:firstLineChars="196"/>
        <w:rPr>
          <w:rFonts w:ascii="宋体" w:hAnsi="宋体" w:cs="宋体"/>
          <w:b/>
          <w:bCs/>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934054766"/>
        <w:placeholder>
          <w:docPart w:val="DefaultPlaceholder_22675703"/>
        </w:placeholder>
        <w:richText/>
      </w:sdtPr>
      <w:sdtContent>
        <w:p w:rsidR="00B54F57" w:rsidRPr="008D19BF" w:rsidP="006E0612">
          <w:pPr>
            <w:widowControl/>
            <w:spacing w:line="360" w:lineRule="auto"/>
            <w:ind w:firstLine="480" w:firstLineChars="20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、相关设施的位置及用途</w:t>
          </w:r>
        </w:p>
        <w:p w:rsidR="00B54F57" w:rsidP="006E0612">
          <w:pPr>
            <w:widowControl/>
            <w:spacing w:line="360" w:lineRule="auto"/>
            <w:ind w:firstLine="480"/>
            <w:rPr>
              <w:rFonts w:ascii="宋体" w:hAnsi="宋体" w:cs="宋体" w:hint="eastAsia"/>
              <w:color w:val="000000"/>
              <w:kern w:val="0"/>
              <w:sz w:val="24"/>
            </w:rPr>
          </w:pPr>
          <w:r w:rsidRPr="008D19BF">
            <w:rPr>
              <w:color w:val="000000"/>
              <w:kern w:val="0"/>
              <w:sz w:val="24"/>
            </w:rPr>
            <w:t>2</w:t>
          </w:r>
          <w:r w:rsidRPr="008D19BF">
            <w:rPr>
              <w:rFonts w:ascii="宋体" w:hAnsi="宋体" w:cs="宋体"/>
              <w:color w:val="000000"/>
              <w:kern w:val="0"/>
              <w:sz w:val="24"/>
            </w:rPr>
            <w:t>、其他约定</w:t>
          </w:r>
        </w:p>
        <w:p w:rsidR="006E0612" w:rsidRPr="004674E4" w:rsidP="006E0612">
          <w:pPr>
            <w:widowControl/>
            <w:spacing w:line="360" w:lineRule="auto"/>
            <w:ind w:firstLine="480"/>
            <w:rPr>
              <w:rFonts w:ascii="宋体" w:hAnsi="宋体" w:cs="宋体"/>
              <w:b/>
              <w:color w:val="000000"/>
              <w:kern w:val="0"/>
              <w:sz w:val="24"/>
            </w:rPr>
          </w:pPr>
          <w:r w:rsidRPr="004674E4">
            <w:rPr>
              <w:rFonts w:ascii="宋体" w:hAnsi="宋体" w:cs="宋体" w:hint="eastAsia"/>
              <w:b/>
              <w:color w:val="000000"/>
              <w:kern w:val="0"/>
              <w:sz w:val="24"/>
            </w:rPr>
            <w:t>关于本项目内相关设施、设备（包括其位置及用途）的具体情况买受人同意以交房时的实际状况为准；</w:t>
          </w:r>
        </w:p>
        <w:p w:rsidR="00116D61" w:rsidRPr="008D19BF" w:rsidP="00B54F57">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405562071"/>
          <w:placeholder>
            <w:docPart w:val="DefaultPlaceholder_22675703"/>
          </w:placeholder>
          <w:richText/>
        </w:sdtPr>
        <w:sdtContent>
          <w:r w:rsidRPr="006E5CD5" w:rsidR="00546C8C">
            <w:rPr>
              <w:rFonts w:ascii="宋体" w:hAnsi="宋体" w:cs="宋体" w:hint="eastAsia"/>
              <w:color w:val="000000"/>
              <w:kern w:val="0"/>
              <w:sz w:val="24"/>
              <w:u w:val="single"/>
            </w:rPr>
            <w:t>涂料，</w:t>
          </w:r>
          <w:r w:rsidR="004674E4">
            <w:rPr>
              <w:rFonts w:ascii="宋体" w:hAnsi="宋体" w:cs="宋体" w:hint="eastAsia"/>
              <w:sz w:val="24"/>
              <w:u w:val="single"/>
            </w:rPr>
            <w:t>局部为石材、真石漆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393347807"/>
          <w:placeholder>
            <w:docPart w:val="DefaultPlaceholder_22675703"/>
          </w:placeholder>
          <w:richText/>
        </w:sdtPr>
        <w:sdtContent>
          <w:r w:rsidRPr="00546C8C" w:rsidR="00546C8C">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481355677"/>
          <w:placeholder>
            <w:docPart w:val="DefaultPlaceholder_22675703"/>
          </w:placeholder>
          <w:richText/>
        </w:sdtPr>
        <w:sdtContent>
          <w:r w:rsidRPr="00546C8C" w:rsidR="00546C8C">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76023376"/>
          <w:placeholder>
            <w:docPart w:val="DefaultPlaceholder_22675703"/>
          </w:placeholder>
          <w:richText/>
        </w:sdtPr>
        <w:sdtContent>
          <w:r w:rsidRPr="00546C8C" w:rsidR="00546C8C">
            <w:rPr>
              <w:rFonts w:ascii="宋体" w:hAnsi="宋体" w:cs="宋体" w:hint="eastAsia"/>
              <w:color w:val="000000"/>
              <w:kern w:val="0"/>
              <w:sz w:val="24"/>
              <w:u w:val="single"/>
            </w:rPr>
            <w:t>局部吊顶和乳胶漆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84577288"/>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22388403"/>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532327637"/>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04495939"/>
          <w:placeholder>
            <w:docPart w:val="DefaultPlaceholder_22675703"/>
          </w:placeholder>
          <w:richText/>
        </w:sdtPr>
        <w:sdtContent>
          <w:r w:rsidRPr="00546C8C" w:rsidR="006E5CD5">
            <w:rPr>
              <w:rFonts w:ascii="宋体" w:hAnsi="宋体" w:cs="宋体" w:hint="eastAsia"/>
              <w:color w:val="000000"/>
              <w:kern w:val="0"/>
              <w:sz w:val="24"/>
              <w:u w:val="single"/>
            </w:rPr>
            <w:t>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286629896"/>
          <w:placeholder>
            <w:docPart w:val="DefaultPlaceholder_22675703"/>
          </w:placeholder>
          <w:richText/>
        </w:sdtPr>
        <w:sdtContent>
          <w:r w:rsidRPr="00546C8C" w:rsidR="006E5CD5">
            <w:rPr>
              <w:rFonts w:ascii="宋体" w:hAnsi="宋体" w:cs="宋体" w:hint="eastAsia"/>
              <w:color w:val="000000"/>
              <w:kern w:val="0"/>
              <w:sz w:val="24"/>
              <w:u w:val="single"/>
            </w:rPr>
            <w:t>墙砖</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348004335"/>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53714133"/>
          <w:placeholder>
            <w:docPart w:val="DefaultPlaceholder_22675703"/>
          </w:placeholder>
          <w:richText/>
        </w:sdtPr>
        <w:sdtContent>
          <w:r w:rsidR="004326E3">
            <w:rPr>
              <w:rFonts w:ascii="宋体" w:hAnsi="宋体" w:cs="宋体" w:hint="eastAsia"/>
              <w:color w:val="000000"/>
              <w:kern w:val="0"/>
              <w:sz w:val="24"/>
              <w:u w:val="single"/>
            </w:rPr>
            <w:t>混凝土抹光地面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137528621"/>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81039422"/>
          <w:placeholder>
            <w:docPart w:val="DefaultPlaceholder_22675703"/>
          </w:placeholder>
          <w:richText/>
        </w:sdtPr>
        <w:sdtContent>
          <w:r w:rsidR="004326E3">
            <w:rPr>
              <w:rFonts w:ascii="宋体" w:hAnsi="宋体" w:cs="宋体" w:hint="eastAsia"/>
              <w:color w:val="000000"/>
              <w:kern w:val="0"/>
              <w:sz w:val="24"/>
              <w:u w:val="single"/>
            </w:rPr>
            <w:t>乳胶漆</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656725443"/>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438214034"/>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037872792"/>
          <w:placeholder>
            <w:docPart w:val="DefaultPlaceholder_22675703"/>
          </w:placeholder>
          <w:richText/>
        </w:sdtPr>
        <w:sdtContent>
          <w:r w:rsidR="004326E3">
            <w:rPr>
              <w:rFonts w:ascii="宋体" w:hAnsi="宋体" w:cs="宋体" w:hint="eastAsia"/>
              <w:color w:val="000000"/>
              <w:kern w:val="0"/>
              <w:sz w:val="24"/>
              <w:u w:val="single"/>
            </w:rPr>
            <w:t>白色腻子</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99008652"/>
          <w:placeholder>
            <w:docPart w:val="DefaultPlaceholder_22675703"/>
          </w:placeholder>
          <w:richText/>
        </w:sdtPr>
        <w:sdtContent>
          <w:r w:rsidR="004326E3">
            <w:rPr>
              <w:rFonts w:ascii="宋体" w:hAnsi="宋体" w:cs="宋体" w:hint="eastAsia"/>
              <w:color w:val="000000"/>
              <w:kern w:val="0"/>
              <w:sz w:val="24"/>
              <w:u w:val="single"/>
            </w:rPr>
            <w:t>混凝土结构面（其余做法业主自理）</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16909381"/>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182434143"/>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721446725"/>
          <w:placeholder>
            <w:docPart w:val="DefaultPlaceholder_22675703"/>
          </w:placeholder>
          <w:richText/>
        </w:sdtPr>
        <w:sdtContent>
          <w:r w:rsidR="006E5CD5">
            <w:rPr>
              <w:rFonts w:ascii="宋体" w:hAnsi="宋体" w:cs="宋体" w:hint="eastAsia"/>
              <w:color w:val="000000"/>
              <w:kern w:val="0"/>
              <w:sz w:val="24"/>
              <w:u w:val="single"/>
            </w:rPr>
            <w:t>×</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861472829"/>
          <w:placeholder>
            <w:docPart w:val="DefaultPlaceholder_22675703"/>
          </w:placeholder>
          <w:richText/>
        </w:sdtPr>
        <w:sdtContent>
          <w:r w:rsidR="004326E3">
            <w:rPr>
              <w:rFonts w:ascii="宋体" w:hAnsi="宋体" w:cs="宋体" w:hint="eastAsia"/>
              <w:color w:val="000000"/>
              <w:kern w:val="0"/>
              <w:sz w:val="24"/>
              <w:u w:val="single"/>
            </w:rPr>
            <w:t>施工至防水层交付（其余做法业主自理）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421967447"/>
          <w:placeholder>
            <w:docPart w:val="DefaultPlaceholder_22675703"/>
          </w:placeholder>
          <w:richText/>
        </w:sdtPr>
        <w:sdtContent>
          <w:r w:rsidR="004326E3">
            <w:rPr>
              <w:rFonts w:ascii="宋体" w:hAnsi="宋体" w:cs="宋体" w:hint="eastAsia"/>
              <w:color w:val="000000"/>
              <w:kern w:val="0"/>
              <w:sz w:val="24"/>
              <w:u w:val="single"/>
            </w:rPr>
            <w:t>砂浆抹面或混凝土结构面或保温面（局部防水）</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664116325"/>
          <w:placeholder>
            <w:docPart w:val="DefaultPlaceholder_22675703"/>
          </w:placeholder>
          <w:richText/>
        </w:sdtPr>
        <w:sdtContent>
          <w:r w:rsidRPr="006E5CD5" w:rsidR="006E5CD5">
            <w:rPr>
              <w:rFonts w:ascii="宋体" w:hAnsi="宋体" w:cs="宋体" w:hint="eastAsia"/>
              <w:color w:val="000000"/>
              <w:kern w:val="0"/>
              <w:sz w:val="24"/>
              <w:u w:val="single"/>
            </w:rPr>
            <w:t>混凝土结构面</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253395968"/>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1672478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4969051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21372277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650685353"/>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213917765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60029070"/>
          <w:placeholder>
            <w:docPart w:val="DefaultPlaceholder_22675703"/>
          </w:placeholder>
          <w:richText/>
        </w:sdtPr>
        <w:sdtContent>
          <w:r w:rsidR="006E5CD5">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2098745662"/>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488901654"/>
          <w:placeholder>
            <w:docPart w:val="DefaultPlaceholder_22675703"/>
          </w:placeholder>
          <w:richText/>
        </w:sdtPr>
        <w:sdtContent>
          <w:r w:rsidRPr="00DF43BA" w:rsidR="00DF43BA">
            <w:rPr>
              <w:rFonts w:ascii="宋体" w:hAnsi="宋体" w:cs="宋体" w:hint="eastAsia"/>
              <w:color w:val="000000"/>
              <w:kern w:val="0"/>
              <w:sz w:val="24"/>
              <w:u w:val="single"/>
            </w:rPr>
            <w:t>上海三菱或通力</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73075053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385091473"/>
          <w:placeholder>
            <w:docPart w:val="DefaultPlaceholder_22675703"/>
          </w:placeholder>
          <w:richText/>
        </w:sdtPr>
        <w:sdtContent>
          <w:r w:rsidRPr="006E0612" w:rsidR="006E0612">
            <w:rPr>
              <w:rFonts w:ascii="宋体" w:hAnsi="宋体" w:hint="eastAsia"/>
              <w:color w:val="000000"/>
              <w:sz w:val="24"/>
              <w:u w:val="single"/>
            </w:rPr>
            <w:t>采用符合国家及地方标准的管道材料</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583299047"/>
          <w:placeholder>
            <w:docPart w:val="DefaultPlaceholder_22675703"/>
          </w:placeholder>
          <w:richText/>
        </w:sdtPr>
        <w:sdtContent>
          <w:r w:rsidRPr="006E0612" w:rsidR="006E0612">
            <w:rPr>
              <w:rFonts w:ascii="宋体" w:hAnsi="宋体" w:hint="eastAsia"/>
              <w:color w:val="000000"/>
              <w:sz w:val="24"/>
              <w:u w:val="single"/>
            </w:rPr>
            <w:t>铝合金窗户</w:t>
          </w:r>
          <w:r w:rsidRPr="00666667" w:rsidR="00666667">
            <w:rPr>
              <w:rFonts w:ascii="宋体" w:hAnsi="宋体" w:hint="eastAsia"/>
              <w:color w:val="000000"/>
              <w:sz w:val="24"/>
              <w:u w:val="single"/>
            </w:rPr>
            <w:t>（无纱窗）</w:t>
          </w:r>
        </w:sdtContent>
      </w:sdt>
      <w:r w:rsidRPr="008D19BF">
        <w:rPr>
          <w:rFonts w:ascii="宋体" w:hAnsi="宋体" w:cs="宋体"/>
          <w:color w:val="000000"/>
          <w:kern w:val="0"/>
          <w:sz w:val="24"/>
        </w:rPr>
        <w:t>。</w:t>
      </w:r>
    </w:p>
    <w:sdt>
      <w:sdtPr>
        <w:id w:val="15501973"/>
        <w:placeholder>
          <w:docPart w:val="DefaultPlaceholder_22675703"/>
        </w:placeholder>
        <w:richText/>
      </w:sdtPr>
      <w:sdtContent>
        <w:p w:rsidR="006E5CD5" w:rsidRPr="006E5CD5" w:rsidP="006E5CD5">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w:t>
          </w:r>
          <w:r w:rsidRPr="008D19BF" w:rsidR="00E06AED">
            <w:rPr>
              <w:rFonts w:hint="eastAsia"/>
              <w:color w:val="000000"/>
              <w:kern w:val="0"/>
              <w:sz w:val="24"/>
            </w:rPr>
            <w:t>10</w:t>
          </w:r>
          <w:r w:rsidRPr="008D19BF" w:rsidR="00116D61">
            <w:rPr>
              <w:rFonts w:ascii="宋体" w:hAnsi="宋体" w:cs="宋体"/>
              <w:color w:val="000000"/>
              <w:kern w:val="0"/>
              <w:sz w:val="24"/>
            </w:rPr>
            <w:t>、</w:t>
          </w:r>
          <w:r w:rsidRPr="006E5CD5">
            <w:rPr>
              <w:rFonts w:ascii="宋体" w:hAnsi="宋体" w:cs="宋体" w:hint="eastAsia"/>
              <w:color w:val="000000"/>
              <w:kern w:val="0"/>
              <w:sz w:val="24"/>
            </w:rPr>
            <w:t>燃气：燃气到户（业主自行开通）。</w:t>
          </w:r>
        </w:p>
        <w:p w:rsidR="004326E3" w:rsidP="004326E3">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rsidR="004326E3" w:rsidP="004326E3">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rsidR="004326E3" w:rsidP="004326E3">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rsidR="004326E3" w:rsidP="004326E3">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rsidR="004326E3" w:rsidP="004326E3">
          <w:pPr>
            <w:spacing w:line="360" w:lineRule="auto"/>
            <w:ind w:firstLine="360" w:firstLineChars="150"/>
            <w:rPr>
              <w:rFonts w:ascii="宋体" w:cs="宋体"/>
              <w:color w:val="000000"/>
              <w:kern w:val="0"/>
              <w:sz w:val="24"/>
            </w:rPr>
          </w:pPr>
        </w:p>
        <w:p w:rsidR="005C6DD6" w:rsidP="0097465C">
          <w:pPr>
            <w:widowControl/>
            <w:spacing w:line="360" w:lineRule="auto"/>
            <w:ind w:firstLine="480"/>
            <w:rPr>
              <w:rFonts w:ascii="宋体" w:hAnsi="宋体" w:cs="宋体" w:hint="eastAsia"/>
              <w:color w:val="000000"/>
              <w:kern w:val="0"/>
              <w:sz w:val="24"/>
              <w:u w:val="single"/>
            </w:rPr>
          </w:pPr>
          <w:r w:rsidR="004326E3">
            <w:rPr>
              <w:rFonts w:ascii="宋体" w:hAnsi="宋体" w:cs="宋体" w:hint="eastAsia"/>
              <w:b/>
              <w:bCs/>
              <w:color w:val="000000"/>
              <w:kern w:val="0"/>
              <w:sz w:val="24"/>
            </w:rPr>
            <w:t>商铺交付标准：</w:t>
          </w:r>
          <w:r w:rsidR="004326E3">
            <w:rPr>
              <w:rFonts w:ascii="宋体" w:cs="宋体"/>
              <w:b/>
              <w:bCs/>
              <w:color w:val="000000"/>
              <w:kern w:val="0"/>
              <w:sz w:val="24"/>
            </w:rPr>
            <w:br/>
          </w:r>
          <w:r w:rsidR="004326E3">
            <w:rPr>
              <w:rFonts w:ascii="宋体" w:hAnsi="宋体" w:cs="宋体"/>
              <w:color w:val="000000"/>
              <w:kern w:val="0"/>
              <w:sz w:val="24"/>
            </w:rPr>
            <w:t>1</w:t>
          </w:r>
          <w:r w:rsidR="004326E3">
            <w:rPr>
              <w:rFonts w:ascii="宋体" w:hAnsi="宋体" w:cs="宋体" w:hint="eastAsia"/>
              <w:color w:val="000000"/>
              <w:kern w:val="0"/>
              <w:sz w:val="24"/>
            </w:rPr>
            <w:t>、外墙：</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涂料、真石漆，局部石材</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2</w:t>
          </w:r>
          <w:r w:rsidR="004326E3">
            <w:rPr>
              <w:rFonts w:ascii="宋体" w:hAnsi="宋体" w:cs="宋体" w:hint="eastAsia"/>
              <w:color w:val="000000"/>
              <w:kern w:val="0"/>
              <w:sz w:val="24"/>
            </w:rPr>
            <w:t>、公共部分：</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）公共走道：</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282D30"/>
              <w:kern w:val="0"/>
              <w:sz w:val="24"/>
              <w:u w:val="single"/>
            </w:rPr>
            <w:t> </w:t>
          </w:r>
          <w:r w:rsidR="004326E3">
            <w:rPr>
              <w:rFonts w:ascii="宋体" w:hAnsi="宋体" w:cs="宋体" w:hint="eastAsia"/>
              <w:color w:val="282D30"/>
              <w:kern w:val="0"/>
              <w:sz w:val="24"/>
              <w:u w:val="single"/>
            </w:rPr>
            <w:t>地砖</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282D30"/>
              <w:kern w:val="0"/>
              <w:sz w:val="24"/>
              <w:u w:val="single"/>
            </w:rPr>
            <w:t> </w:t>
          </w:r>
          <w:r w:rsidR="004326E3">
            <w:rPr>
              <w:rFonts w:ascii="宋体" w:hAnsi="宋体" w:cs="宋体" w:hint="eastAsia"/>
              <w:color w:val="282D30"/>
              <w:kern w:val="0"/>
              <w:sz w:val="24"/>
              <w:u w:val="single"/>
            </w:rPr>
            <w:t>涂料</w:t>
          </w:r>
          <w:r w:rsidR="004326E3">
            <w:rPr>
              <w:rFonts w:ascii="宋体" w:hAnsi="宋体" w:cs="宋体"/>
              <w:kern w:val="0"/>
              <w:sz w:val="24"/>
              <w:u w:val="single"/>
            </w:rPr>
            <w:t xml:space="preserve"> </w:t>
          </w:r>
          <w:r w:rsidR="004326E3">
            <w:rPr>
              <w:rFonts w:ascii="宋体" w:cs="宋体"/>
              <w:color w:val="282D3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乳胶漆（如有）</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2</w:t>
          </w:r>
          <w:r w:rsidR="004326E3">
            <w:rPr>
              <w:rFonts w:ascii="宋体" w:hAnsi="宋体" w:cs="宋体" w:hint="eastAsia"/>
              <w:color w:val="000000"/>
              <w:kern w:val="0"/>
              <w:sz w:val="24"/>
            </w:rPr>
            <w:t>）楼梯间：</w:t>
          </w:r>
          <w:r w:rsidR="004326E3">
            <w:rPr>
              <w:rFonts w:ascii="宋体" w:cs="宋体"/>
              <w:color w:val="000000"/>
              <w:kern w:val="0"/>
              <w:sz w:val="24"/>
            </w:rPr>
            <w:br/>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地砖</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cs="宋体"/>
              <w:color w:val="000000"/>
              <w:kern w:val="0"/>
              <w:sz w:val="24"/>
              <w:u w:val="single"/>
            </w:rPr>
            <w:t>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乳胶漆</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3</w:t>
          </w:r>
          <w:r w:rsidR="004326E3">
            <w:rPr>
              <w:rFonts w:ascii="宋体" w:hAnsi="宋体" w:cs="宋体" w:hint="eastAsia"/>
              <w:color w:val="000000"/>
              <w:kern w:val="0"/>
              <w:sz w:val="24"/>
            </w:rPr>
            <w:t>、商铺：</w:t>
          </w:r>
          <w:r w:rsidR="004326E3">
            <w:rPr>
              <w:rFonts w:ascii="宋体" w:cs="宋体"/>
              <w:color w:val="000000"/>
              <w:kern w:val="0"/>
              <w:sz w:val="24"/>
            </w:rPr>
            <w:br/>
          </w:r>
          <w:r w:rsidR="004326E3">
            <w:rPr>
              <w:rFonts w:ascii="宋体" w:hAnsi="宋体" w:cs="宋体" w:hint="eastAsia"/>
              <w:color w:val="000000"/>
              <w:kern w:val="0"/>
              <w:sz w:val="24"/>
            </w:rPr>
            <w:t>（</w:t>
          </w:r>
          <w:r w:rsidR="004326E3">
            <w:rPr>
              <w:rFonts w:ascii="宋体" w:hAnsi="宋体" w:cs="宋体"/>
              <w:color w:val="000000"/>
              <w:kern w:val="0"/>
              <w:sz w:val="24"/>
            </w:rPr>
            <w:t>1</w:t>
          </w:r>
          <w:r w:rsidR="004326E3">
            <w:rPr>
              <w:rFonts w:ascii="宋体" w:hAnsi="宋体" w:cs="宋体" w:hint="eastAsia"/>
              <w:color w:val="000000"/>
              <w:kern w:val="0"/>
              <w:sz w:val="24"/>
            </w:rPr>
            <w:t>）地面：</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混凝土结构面（其他构造业主自理）</w:t>
          </w:r>
          <w:r w:rsidR="004326E3">
            <w:rPr>
              <w:rFonts w:ascii="宋体" w:hAnsi="宋体" w:cs="宋体" w:hint="eastAsia"/>
              <w:color w:val="000000"/>
              <w:kern w:val="0"/>
              <w:sz w:val="24"/>
            </w:rPr>
            <w:t>；</w:t>
          </w:r>
          <w:r w:rsidR="004326E3">
            <w:rPr>
              <w:rFonts w:ascii="宋体" w:cs="宋体"/>
              <w:color w:val="000000"/>
              <w:kern w:val="0"/>
              <w:sz w:val="24"/>
            </w:rPr>
            <w:t> </w:t>
          </w:r>
          <w:r w:rsidR="004326E3">
            <w:rPr>
              <w:rFonts w:ascii="宋体" w:hAnsi="宋体" w:cs="宋体" w:hint="eastAsia"/>
              <w:color w:val="000000"/>
              <w:kern w:val="0"/>
              <w:sz w:val="24"/>
            </w:rPr>
            <w:t>墙面：</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砂浆抹面或混凝土结构面或保温面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hAnsi="宋体" w:cs="宋体"/>
              <w:color w:val="000000"/>
              <w:kern w:val="0"/>
              <w:sz w:val="24"/>
            </w:rPr>
            <w:t xml:space="preserve"> </w:t>
          </w:r>
          <w:r w:rsidR="004326E3">
            <w:rPr>
              <w:rFonts w:ascii="宋体" w:hAnsi="宋体" w:cs="宋体" w:hint="eastAsia"/>
              <w:color w:val="000000"/>
              <w:kern w:val="0"/>
              <w:sz w:val="24"/>
            </w:rPr>
            <w:t>顶棚：</w:t>
          </w:r>
          <w:r w:rsidR="004326E3">
            <w:rPr>
              <w:rFonts w:ascii="宋体" w:cs="宋体"/>
              <w:color w:val="000000"/>
              <w:kern w:val="0"/>
              <w:sz w:val="24"/>
              <w:u w:val="single"/>
            </w:rPr>
            <w:t> </w:t>
          </w:r>
          <w:r w:rsidR="004326E3">
            <w:rPr>
              <w:rFonts w:ascii="宋体" w:hAnsi="宋体" w:cs="宋体" w:hint="eastAsia"/>
              <w:color w:val="000000"/>
              <w:kern w:val="0"/>
              <w:sz w:val="24"/>
              <w:u w:val="single"/>
            </w:rPr>
            <w:t>混凝土结构面</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4</w:t>
          </w:r>
          <w:r w:rsidR="004326E3">
            <w:rPr>
              <w:rFonts w:ascii="宋体" w:hAnsi="宋体" w:cs="宋体" w:hint="eastAsia"/>
              <w:color w:val="000000"/>
              <w:kern w:val="0"/>
              <w:sz w:val="24"/>
            </w:rPr>
            <w:t>、门窗：</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断桥铝合金门窗</w:t>
          </w:r>
          <w:r w:rsidR="004326E3">
            <w:rPr>
              <w:rFonts w:ascii="宋体" w:cs="宋体"/>
              <w:color w:val="000000"/>
              <w:kern w:val="0"/>
              <w:sz w:val="24"/>
              <w:u w:val="single"/>
            </w:rPr>
            <w:t> </w:t>
          </w:r>
          <w:r w:rsidR="004326E3">
            <w:rPr>
              <w:rFonts w:ascii="宋体" w:hAnsi="宋体" w:cs="宋体" w:hint="eastAsia"/>
              <w:color w:val="000000"/>
              <w:kern w:val="0"/>
              <w:sz w:val="24"/>
            </w:rPr>
            <w:t>。</w:t>
          </w:r>
          <w:r w:rsidR="004326E3">
            <w:rPr>
              <w:rFonts w:ascii="宋体" w:cs="宋体"/>
              <w:color w:val="000000"/>
              <w:kern w:val="0"/>
              <w:sz w:val="24"/>
            </w:rPr>
            <w:br/>
          </w:r>
          <w:r w:rsidR="004326E3">
            <w:rPr>
              <w:rFonts w:ascii="宋体" w:hAnsi="宋体" w:cs="宋体"/>
              <w:color w:val="000000"/>
              <w:kern w:val="0"/>
              <w:sz w:val="24"/>
            </w:rPr>
            <w:t>5</w:t>
          </w:r>
          <w:r w:rsidR="004326E3">
            <w:rPr>
              <w:rFonts w:ascii="宋体" w:hAnsi="宋体" w:cs="宋体" w:hint="eastAsia"/>
              <w:color w:val="000000"/>
              <w:kern w:val="0"/>
              <w:sz w:val="24"/>
            </w:rPr>
            <w:t>、给排水：</w:t>
          </w:r>
          <w:r w:rsidR="004326E3">
            <w:rPr>
              <w:rFonts w:ascii="宋体" w:hAnsi="宋体" w:cs="宋体"/>
              <w:color w:val="000000"/>
              <w:kern w:val="0"/>
              <w:sz w:val="24"/>
              <w:u w:val="single"/>
            </w:rPr>
            <w:t xml:space="preserve">  </w:t>
          </w:r>
          <w:r w:rsidR="004326E3">
            <w:rPr>
              <w:rFonts w:ascii="宋体" w:hAnsi="宋体" w:cs="宋体" w:hint="eastAsia"/>
              <w:color w:val="000000"/>
              <w:kern w:val="0"/>
              <w:sz w:val="24"/>
              <w:u w:val="single"/>
            </w:rPr>
            <w:t>预留给排水点位</w:t>
          </w:r>
          <w:r w:rsidR="004326E3">
            <w:rPr>
              <w:rFonts w:ascii="宋体" w:hAnsi="宋体" w:cs="宋体"/>
              <w:color w:val="000000"/>
              <w:kern w:val="0"/>
              <w:sz w:val="24"/>
              <w:u w:val="single"/>
            </w:rPr>
            <w:t xml:space="preserve"> </w:t>
          </w:r>
        </w:p>
        <w:p w:rsidR="005C6DD6" w:rsidRPr="005C6DD6" w:rsidP="005C6DD6">
          <w:pPr>
            <w:spacing w:line="360" w:lineRule="auto"/>
            <w:rPr>
              <w:rFonts w:ascii="宋体" w:hAnsi="Calibri" w:cs="宋体"/>
              <w:b/>
              <w:bCs/>
              <w:color w:val="000000"/>
              <w:kern w:val="0"/>
              <w:sz w:val="24"/>
              <w:highlight w:val="yellow"/>
            </w:rPr>
          </w:pPr>
          <w:r w:rsidRPr="005C6DD6">
            <w:rPr>
              <w:rFonts w:ascii="宋体" w:hAnsi="宋体" w:cs="宋体" w:hint="eastAsia"/>
              <w:b/>
              <w:bCs/>
              <w:color w:val="000000"/>
              <w:kern w:val="0"/>
              <w:sz w:val="24"/>
              <w:highlight w:val="yellow"/>
            </w:rPr>
            <w:t>说明：</w:t>
          </w:r>
        </w:p>
        <w:p w:rsidR="005C6DD6" w:rsidRPr="005C6DD6" w:rsidP="005C6DD6">
          <w:pPr>
            <w:widowControl/>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1</w:t>
          </w:r>
          <w:r w:rsidRPr="005C6DD6">
            <w:rPr>
              <w:rFonts w:ascii="宋体" w:hAnsi="宋体" w:cs="宋体" w:hint="eastAsia"/>
              <w:color w:val="000000"/>
              <w:kern w:val="0"/>
              <w:sz w:val="24"/>
            </w:rPr>
            <w:t>：针对公共部位的公共走道与楼梯间因入户方式不同导致入户大堂空间及大小有差异。</w:t>
          </w:r>
        </w:p>
        <w:p w:rsidR="005C6DD6" w:rsidRPr="005C6DD6" w:rsidP="005C6DD6">
          <w:pPr>
            <w:widowControl/>
            <w:numPr>
              <w:ilvl w:val="12"/>
              <w:numId w:val="0"/>
            </w:numPr>
            <w:spacing w:line="360" w:lineRule="auto"/>
            <w:ind w:firstLine="360" w:firstLineChars="150"/>
            <w:jc w:val="left"/>
            <w:rPr>
              <w:rFonts w:ascii="宋体" w:hAnsi="Calibri" w:cs="宋体"/>
              <w:color w:val="000000"/>
              <w:kern w:val="0"/>
              <w:sz w:val="24"/>
            </w:rPr>
          </w:pPr>
          <w:r w:rsidRPr="005C6DD6">
            <w:rPr>
              <w:rFonts w:ascii="宋体" w:hAnsi="宋体" w:cs="宋体"/>
              <w:color w:val="000000"/>
              <w:kern w:val="0"/>
              <w:sz w:val="24"/>
            </w:rPr>
            <w:t>2:</w:t>
          </w:r>
          <w:r w:rsidRPr="005C6DD6">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rsidR="004503B5" w:rsidP="0097465C">
          <w:pPr>
            <w:widowControl/>
            <w:spacing w:line="360" w:lineRule="auto"/>
            <w:ind w:firstLine="480"/>
            <w:rPr>
              <w:rFonts w:ascii="宋体" w:hAnsi="宋体" w:cs="宋体" w:hint="eastAsia"/>
              <w:color w:val="000000"/>
              <w:kern w:val="0"/>
              <w:sz w:val="24"/>
            </w:rPr>
          </w:pPr>
          <w:r w:rsidRPr="005C6DD6" w:rsidR="005C6DD6">
            <w:rPr>
              <w:rFonts w:ascii="宋体" w:hAnsi="宋体" w:cs="宋体"/>
              <w:color w:val="000000"/>
              <w:kern w:val="0"/>
              <w:sz w:val="24"/>
            </w:rPr>
            <w:t>3:</w:t>
          </w:r>
          <w:r w:rsidRPr="005C6DD6" w:rsidR="005C6DD6">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r>
            <w:rPr>
              <w:rFonts w:ascii="宋体" w:hAnsi="宋体" w:cs="宋体" w:hint="eastAsia"/>
              <w:color w:val="000000"/>
              <w:kern w:val="0"/>
              <w:sz w:val="24"/>
            </w:rPr>
            <w:t>。</w:t>
          </w:r>
        </w:p>
        <w:p w:rsidR="004503B5" w:rsidP="0097465C">
          <w:pPr>
            <w:widowControl/>
            <w:spacing w:line="360" w:lineRule="auto"/>
            <w:ind w:firstLine="480"/>
            <w:rPr>
              <w:rFonts w:ascii="宋体" w:hAnsi="宋体" w:cs="宋体" w:hint="eastAsia"/>
              <w:color w:val="000000"/>
              <w:kern w:val="0"/>
              <w:sz w:val="24"/>
            </w:rPr>
          </w:pPr>
        </w:p>
        <w:p w:rsidR="004503B5" w:rsidP="004503B5">
          <w:pPr>
            <w:widowControl/>
            <w:spacing w:line="360" w:lineRule="auto"/>
            <w:rPr>
              <w:rFonts w:ascii="宋体" w:hAnsi="宋体" w:cs="宋体" w:hint="eastAsia"/>
              <w:color w:val="000000"/>
              <w:kern w:val="0"/>
              <w:sz w:val="24"/>
            </w:rPr>
          </w:pPr>
          <w:r w:rsidRPr="004503B5">
            <w:rPr>
              <w:rFonts w:ascii="宋体" w:hAnsi="宋体" w:cs="宋体" w:hint="eastAsia"/>
              <w:color w:val="000000"/>
              <w:kern w:val="0"/>
              <w:sz w:val="24"/>
            </w:rPr>
            <w:t>特别申明：买受人已知悉上述情况并接受和认可。</w:t>
          </w:r>
        </w:p>
        <w:p w:rsidR="00116D61" w:rsidRPr="008D19BF" w:rsidP="00390297">
          <w:pPr>
            <w:widowControl/>
            <w:spacing w:line="360" w:lineRule="auto"/>
            <w:ind w:firstLine="480"/>
            <w:jc w:val="left"/>
            <w:rPr>
              <w:rFonts w:ascii="宋体" w:hAnsi="宋体" w:cs="宋体"/>
              <w:b/>
              <w:bCs/>
              <w:color w:val="000000"/>
              <w:kern w:val="0"/>
              <w:sz w:val="24"/>
            </w:rPr>
          </w:pPr>
          <w:r w:rsidRPr="004503B5" w:rsidR="004503B5">
            <w:rPr>
              <w:rFonts w:ascii="宋体" w:hAnsi="宋体" w:cs="宋体" w:hint="eastAsia"/>
              <w:color w:val="000000"/>
              <w:kern w:val="0"/>
              <w:sz w:val="24"/>
            </w:rPr>
            <w:t xml:space="preserve">买受人签字：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r w:rsidRPr="004503B5" w:rsidR="004503B5">
            <w:rPr>
              <w:rFonts w:ascii="宋体" w:hAnsi="宋体" w:cs="宋体" w:hint="eastAsia"/>
              <w:color w:val="000000"/>
              <w:kern w:val="0"/>
              <w:sz w:val="24"/>
            </w:rPr>
            <w:t>  </w:t>
          </w:r>
          <w:r w:rsidRPr="004503B5" w:rsidR="004503B5">
            <w:rPr>
              <w:rFonts w:ascii="宋体" w:hAnsi="宋体" w:cs="宋体" w:hint="eastAsia"/>
              <w:color w:val="000000"/>
              <w:kern w:val="0"/>
              <w:sz w:val="24"/>
            </w:rPr>
            <w:t xml:space="preserve">      </w:t>
          </w:r>
        </w:p>
      </w:sdtContent>
    </w:sdt>
    <w:p w:rsidP="00390297">
      <w:pPr>
        <w:widowControl/>
        <w:spacing w:line="360" w:lineRule="auto"/>
        <w:ind w:firstLine="480"/>
        <w:jc w:val="left"/>
      </w:pPr>
      <w: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085857859"/>
          <w:placeholder>
            <w:docPart w:val="DefaultPlaceholder_22675703"/>
          </w:placeholder>
          <w:richText/>
        </w:sdtPr>
        <w:sdtContent>
          <w:r w:rsidRPr="00B579FE" w:rsidR="00B579FE">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986499009"/>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829607238"/>
          <w:placeholder>
            <w:docPart w:val="DefaultPlaceholder_22675703"/>
          </w:placeholder>
          <w:richText/>
        </w:sdtPr>
        <w:sdtContent>
          <w:r w:rsidR="00B579FE">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90412176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889413045"/>
          <w:placeholder>
            <w:docPart w:val="DefaultPlaceholder_22675703"/>
          </w:placeholder>
          <w:richText/>
        </w:sdtPr>
        <w:sdtContent>
          <w:r w:rsidR="00B579FE">
            <w:rPr>
              <w:rFonts w:ascii="宋体" w:hAnsi="宋体" w:hint="eastAsia"/>
              <w:color w:val="000000"/>
              <w:sz w:val="24"/>
              <w:u w:val="single"/>
            </w:rPr>
            <w:t>无</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683015291"/>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424163887"/>
          <w:placeholder>
            <w:docPart w:val="DefaultPlaceholder_22675703"/>
          </w:placeholder>
          <w:richText/>
        </w:sdtPr>
        <w:sdtContent>
          <w:r w:rsidR="00B579FE">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46031618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825122025"/>
          <w:placeholder>
            <w:docPart w:val="DefaultPlaceholder_22675703"/>
          </w:placeholder>
          <w:richText/>
        </w:sdtPr>
        <w:sdtContent>
          <w:r w:rsidR="00B579FE">
            <w:rPr>
              <w:rFonts w:ascii="宋体" w:hAnsi="宋体" w:hint="eastAsia"/>
              <w:color w:val="000000"/>
              <w:sz w:val="24"/>
              <w:u w:val="single"/>
            </w:rPr>
            <w:t>如有，2年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372099177"/>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1617076555"/>
          <w:placeholder>
            <w:docPart w:val="DefaultPlaceholder_22675703"/>
          </w:placeholder>
          <w:richText/>
        </w:sdtPr>
        <w:sdtContent>
          <w:r w:rsidR="006E5CD5">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1265726156"/>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652060437"/>
          <w:placeholder>
            <w:docPart w:val="DefaultPlaceholder_22675703"/>
          </w:placeholder>
          <w:richText/>
        </w:sdtPr>
        <w:sdtContent>
          <w:r w:rsidR="006E5CD5">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145426415"/>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 filled="f" stroked="f">
                <v:imagedata r:id="rId7" o:title=""/>
                <v:path o:extrusionok="f"/>
                <o:lock v:ext="edit" aspectratio="t"/>
              </v:shape>
            </w:pict>
          </w:r>
          <w:r w:rsidRPr="008D19BF">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651454564"/>
        <w:placeholder>
          <w:docPart w:val="DefaultPlaceholder_22675703"/>
        </w:placeholder>
        <w:richText/>
      </w:sdtPr>
      <w:sdtContent>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1、前期物业服务合同</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2、临时管理规约</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 xml:space="preserve"> </w:t>
          </w:r>
          <w:r>
            <w:rPr>
              <w:rFonts w:hint="eastAsia"/>
              <w:color w:val="000000"/>
              <w:kern w:val="0"/>
              <w:sz w:val="24"/>
            </w:rPr>
            <w:t xml:space="preserve"> </w:t>
          </w:r>
          <w:r w:rsidRPr="00546C8C">
            <w:rPr>
              <w:rFonts w:hint="eastAsia"/>
              <w:color w:val="000000"/>
              <w:kern w:val="0"/>
              <w:sz w:val="24"/>
            </w:rPr>
            <w:t>3、前期物业服务费用和停车服务费用不包括公共设施设备的维修费、水电等公摊费</w:t>
          </w:r>
        </w:p>
        <w:p w:rsidR="00546C8C" w:rsidRPr="00546C8C" w:rsidP="00546C8C">
          <w:pPr>
            <w:widowControl/>
            <w:spacing w:line="360" w:lineRule="auto"/>
            <w:ind w:firstLine="240" w:firstLineChars="100"/>
            <w:rPr>
              <w:rFonts w:hint="eastAsia"/>
              <w:color w:val="000000"/>
              <w:kern w:val="0"/>
              <w:sz w:val="24"/>
            </w:rPr>
          </w:pPr>
          <w:r w:rsidRPr="00546C8C">
            <w:rPr>
              <w:rFonts w:hint="eastAsia"/>
              <w:color w:val="000000"/>
              <w:kern w:val="0"/>
              <w:sz w:val="24"/>
            </w:rPr>
            <w:t>用以及其他特约服务费用。上述收费标准已考虑项目分期开发、设施设备分期完善等情形。</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5、买受人无法定理由拒绝收房，或者买受人收房后自行将商品房闲置的，不影响物业服务企业管理人要求买受人全额支付物业服务费。</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rsidR="00546C8C" w:rsidRPr="00546C8C" w:rsidP="00546C8C">
          <w:pPr>
            <w:widowControl/>
            <w:spacing w:line="360" w:lineRule="auto"/>
            <w:ind w:firstLine="480" w:firstLineChars="200"/>
            <w:rPr>
              <w:rFonts w:hint="eastAsia"/>
              <w:color w:val="000000"/>
              <w:kern w:val="0"/>
              <w:sz w:val="24"/>
            </w:rPr>
          </w:pPr>
          <w:r w:rsidRPr="00546C8C">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rsidR="00546C8C" w:rsidRPr="00546C8C" w:rsidP="00546C8C">
          <w:pPr>
            <w:widowControl/>
            <w:spacing w:line="360" w:lineRule="auto"/>
            <w:ind w:firstLine="360" w:firstLineChars="150"/>
            <w:rPr>
              <w:rFonts w:hint="eastAsia"/>
              <w:color w:val="000000"/>
              <w:kern w:val="0"/>
              <w:sz w:val="24"/>
            </w:rPr>
          </w:pPr>
          <w:r w:rsidRPr="00546C8C">
            <w:rPr>
              <w:rFonts w:hint="eastAsia"/>
              <w:color w:val="000000"/>
              <w:kern w:val="0"/>
              <w:sz w:val="24"/>
            </w:rPr>
            <w:t>9、买受人认同本小区产权人共有的外墙面使用权由物业公司物业服务企业统一管理和收取费用，该费用用于本小区业主的公共利益。</w:t>
          </w:r>
        </w:p>
        <w:p w:rsidR="00B579FE" w:rsidRPr="008D19BF" w:rsidP="00546C8C">
          <w:pPr>
            <w:widowControl/>
            <w:spacing w:line="360" w:lineRule="auto"/>
            <w:ind w:firstLine="360" w:firstLineChars="150"/>
            <w:rPr>
              <w:rFonts w:ascii="宋体" w:hAnsi="宋体" w:cs="宋体"/>
              <w:color w:val="000000"/>
              <w:kern w:val="0"/>
              <w:sz w:val="24"/>
            </w:rPr>
          </w:pPr>
          <w:r w:rsidRPr="00546C8C" w:rsidR="00546C8C">
            <w:rPr>
              <w:rFonts w:hint="eastAsia"/>
              <w:color w:val="000000"/>
              <w:kern w:val="0"/>
              <w:sz w:val="24"/>
            </w:rPr>
            <w:t>10、其它约定详见双方签署的《前期物业服务合同》及《临时管理规约》。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853263969"/>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(如：该商品房公共管道检修口、柱子、变电箱等有遮挡或妨碍房屋正常使用的情况)</w:t>
          </w:r>
        </w:p>
        <w:p w:rsidR="00116D61" w:rsidRPr="008D19BF" w:rsidP="00B54F57">
          <w:pPr>
            <w:widowControl/>
            <w:spacing w:line="360" w:lineRule="auto"/>
            <w:rPr>
              <w:rFonts w:ascii="宋体" w:hAnsi="宋体" w:cs="宋体"/>
              <w:b/>
              <w:bCs/>
              <w:color w:val="000000"/>
              <w:kern w:val="0"/>
              <w:sz w:val="24"/>
            </w:rPr>
          </w:pPr>
          <w:r w:rsidRPr="00B579FE" w:rsidR="00B579FE">
            <w:rPr>
              <w:rFonts w:ascii="宋体" w:hAnsi="宋体" w:hint="eastAsia"/>
              <w:color w:val="000000"/>
              <w:sz w:val="24"/>
            </w:rPr>
            <w:t>买受人确认签订本合同时</w:t>
          </w:r>
          <w:r w:rsidR="006E5CD5">
            <w:rPr>
              <w:rFonts w:ascii="宋体" w:hAnsi="宋体" w:hint="eastAsia"/>
              <w:color w:val="000000"/>
              <w:sz w:val="24"/>
            </w:rPr>
            <w:t>×</w:t>
          </w:r>
          <w:r w:rsidRPr="00B579FE" w:rsidR="00B579FE">
            <w:rPr>
              <w:rFonts w:ascii="宋体" w:hAnsi="宋体" w:hint="eastAsia"/>
              <w:color w:val="000000"/>
              <w:sz w:val="24"/>
            </w:rPr>
            <w:t>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w:t>
          </w:r>
          <w:r w:rsidRPr="008D19BF"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515241436"/>
        <w:placeholder>
          <w:docPart w:val="DefaultPlaceholder_22675703"/>
        </w:placeholder>
        <w:richText/>
      </w:sdtPr>
      <w:sdtContent>
        <w:p w:rsidR="00B579FE" w:rsidRPr="00B579FE" w:rsidP="00B579FE">
          <w:pPr>
            <w:widowControl/>
            <w:spacing w:line="360" w:lineRule="auto"/>
            <w:ind w:firstLine="2160" w:firstLineChars="900"/>
            <w:rPr>
              <w:rFonts w:ascii="宋体" w:hAnsi="宋体" w:cs="宋体" w:hint="eastAsia"/>
              <w:b/>
              <w:color w:val="000000"/>
              <w:kern w:val="0"/>
              <w:sz w:val="24"/>
            </w:rPr>
          </w:pPr>
          <w:r w:rsidRPr="00B579FE">
            <w:rPr>
              <w:rFonts w:ascii="宋体" w:hAnsi="宋体" w:cs="宋体" w:hint="eastAsia"/>
              <w:b/>
              <w:color w:val="000000"/>
              <w:kern w:val="0"/>
              <w:sz w:val="24"/>
            </w:rPr>
            <w:t>《商品房买卖合同（预售）》补充协议</w:t>
          </w:r>
        </w:p>
        <w:p w:rsidR="00B579FE" w:rsidRPr="00B579FE" w:rsidP="00B579FE">
          <w:pPr>
            <w:widowControl/>
            <w:spacing w:line="360" w:lineRule="auto"/>
            <w:rPr>
              <w:rFonts w:ascii="宋体" w:hAnsi="宋体" w:cs="宋体" w:hint="eastAsia"/>
              <w:b/>
              <w:color w:val="000000"/>
              <w:kern w:val="0"/>
              <w:sz w:val="24"/>
            </w:rPr>
          </w:pPr>
          <w:r w:rsidRPr="00B579FE">
            <w:rPr>
              <w:rFonts w:ascii="宋体" w:hAnsi="宋体" w:cs="宋体" w:hint="eastAsia"/>
              <w:b/>
              <w:color w:val="000000"/>
              <w:kern w:val="0"/>
              <w:sz w:val="24"/>
            </w:rPr>
            <w:t>买卖双方补充约定如下：</w:t>
          </w:r>
        </w:p>
        <w:p w:rsidR="00B579FE" w:rsidRPr="00B579FE" w:rsidP="00B579FE">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一、关于合同当事人补充约定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买受人在《商品房买卖合同》（以下简称为</w:t>
          </w:r>
          <w:r w:rsidRPr="00546C8C">
            <w:rPr>
              <w:rFonts w:ascii="宋体" w:hAnsi="宋体" w:cs="宋体" w:hint="eastAsia"/>
              <w:color w:val="000000"/>
              <w:kern w:val="0"/>
              <w:sz w:val="24"/>
            </w:rPr>
            <w:t>“</w:t>
          </w:r>
          <w:r w:rsidRPr="00546C8C">
            <w:rPr>
              <w:rFonts w:ascii="宋体" w:hAnsi="宋体" w:cs="宋体" w:hint="eastAsia"/>
              <w:color w:val="000000"/>
              <w:kern w:val="0"/>
              <w:sz w:val="24"/>
            </w:rPr>
            <w:t>本合同</w:t>
          </w:r>
          <w:r w:rsidRPr="00546C8C">
            <w:rPr>
              <w:rFonts w:ascii="宋体" w:hAnsi="宋体" w:cs="宋体" w:hint="eastAsia"/>
              <w:color w:val="000000"/>
              <w:kern w:val="0"/>
              <w:sz w:val="24"/>
            </w:rPr>
            <w:t>”</w:t>
          </w:r>
          <w:r w:rsidRPr="00546C8C">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二、关于商品房基本状况的补充说明</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2、买受人清楚并明确本合同正文</w:t>
          </w:r>
          <w:r w:rsidRPr="00546C8C">
            <w:rPr>
              <w:rFonts w:ascii="宋体" w:hAnsi="宋体" w:cs="宋体" w:hint="eastAsia"/>
              <w:color w:val="000000"/>
              <w:kern w:val="0"/>
              <w:sz w:val="24"/>
            </w:rPr>
            <w:t>“</w:t>
          </w:r>
          <w:r w:rsidRPr="00546C8C">
            <w:rPr>
              <w:rFonts w:ascii="宋体" w:hAnsi="宋体" w:cs="宋体" w:hint="eastAsia"/>
              <w:color w:val="000000"/>
              <w:kern w:val="0"/>
              <w:sz w:val="24"/>
            </w:rPr>
            <w:t>商品房基本情况</w:t>
          </w:r>
          <w:r w:rsidRPr="00546C8C">
            <w:rPr>
              <w:rFonts w:ascii="宋体" w:hAnsi="宋体" w:cs="宋体" w:hint="eastAsia"/>
              <w:color w:val="000000"/>
              <w:kern w:val="0"/>
              <w:sz w:val="24"/>
            </w:rPr>
            <w:t>”</w:t>
          </w:r>
          <w:r w:rsidRPr="00546C8C">
            <w:rPr>
              <w:rFonts w:ascii="宋体" w:hAnsi="宋体" w:cs="宋体" w:hint="eastAsia"/>
              <w:color w:val="000000"/>
              <w:kern w:val="0"/>
              <w:sz w:val="24"/>
            </w:rPr>
            <w:t>中所述朝向规划用途为住宅的商品房为所在楼栋朝向。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3、买受人同意该房屋的阳台数量、阳台是否封闭一切以规划设计文件为准。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sidR="006E5CD5">
            <w:rPr>
              <w:rFonts w:ascii="宋体" w:hAnsi="宋体" w:cs="宋体" w:hint="eastAsia"/>
              <w:color w:val="000000"/>
              <w:kern w:val="0"/>
              <w:sz w:val="24"/>
            </w:rPr>
            <w:t>×</w:t>
          </w:r>
          <w:r w:rsidRPr="00546C8C">
            <w:rPr>
              <w:rFonts w:ascii="宋体" w:hAnsi="宋体" w:cs="宋体" w:hint="eastAsia"/>
              <w:color w:val="000000"/>
              <w:kern w:val="0"/>
              <w:sz w:val="24"/>
            </w:rPr>
            <w:t>视野</w:t>
          </w:r>
          <w:r w:rsidR="006E5CD5">
            <w:rPr>
              <w:rFonts w:ascii="宋体" w:hAnsi="宋体" w:cs="宋体" w:hint="eastAsia"/>
              <w:color w:val="000000"/>
              <w:kern w:val="0"/>
              <w:sz w:val="24"/>
            </w:rPr>
            <w:t>×</w:t>
          </w:r>
          <w:r w:rsidRPr="00546C8C">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三、关于商品房价款的补充约定：</w:t>
          </w:r>
        </w:p>
        <w:p w:rsidR="00546C8C" w:rsidRPr="00546C8C" w:rsidP="00670754">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w:t>
          </w:r>
          <w:r w:rsidRPr="00670754" w:rsidR="00670754">
            <w:rPr>
              <w:rFonts w:ascii="宋体" w:hAnsi="宋体" w:cs="宋体" w:hint="eastAsia"/>
              <w:color w:val="000000"/>
              <w:kern w:val="0"/>
              <w:sz w:val="24"/>
            </w:rPr>
            <w:t>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3、买受人应在本合同签订后30日内将贷款部分房款支付至出卖人账户。</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出卖人有权单方解除合同，出卖人解除合同的，买受人按该商品房总价款的10%向出卖人支付违约金，同时按以下方式处理：</w:t>
          </w:r>
          <w:r w:rsidRPr="00546C8C">
            <w:rPr>
              <w:rFonts w:ascii="宋体" w:hAnsi="宋体" w:cs="宋体" w:hint="eastAsia"/>
              <w:color w:val="000000"/>
              <w:kern w:val="0"/>
              <w:sz w:val="24"/>
            </w:rPr>
            <w:t>①</w:t>
          </w:r>
          <w:r w:rsidRPr="00546C8C">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sidRPr="00546C8C">
            <w:rPr>
              <w:rFonts w:ascii="宋体" w:hAnsi="宋体" w:cs="宋体" w:hint="eastAsia"/>
              <w:color w:val="000000"/>
              <w:kern w:val="0"/>
              <w:sz w:val="24"/>
            </w:rPr>
            <w:t>②</w:t>
          </w:r>
          <w:r w:rsidRPr="00546C8C">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sidRPr="00546C8C">
            <w:rPr>
              <w:rFonts w:ascii="宋体" w:hAnsi="宋体" w:cs="宋体" w:hint="eastAsia"/>
              <w:color w:val="000000"/>
              <w:kern w:val="0"/>
              <w:sz w:val="24"/>
            </w:rPr>
            <w:t>③</w:t>
          </w:r>
          <w:r w:rsidRPr="00546C8C">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sidRPr="00546C8C">
            <w:rPr>
              <w:rFonts w:ascii="宋体" w:hAnsi="宋体" w:cs="宋体" w:hint="eastAsia"/>
              <w:color w:val="000000"/>
              <w:kern w:val="0"/>
              <w:sz w:val="24"/>
            </w:rPr>
            <w:t>④</w:t>
          </w:r>
          <w:r w:rsidRPr="00546C8C">
            <w:rPr>
              <w:rFonts w:ascii="宋体" w:hAnsi="宋体" w:cs="宋体" w:hint="eastAsia"/>
              <w:color w:val="000000"/>
              <w:kern w:val="0"/>
              <w:sz w:val="24"/>
            </w:rPr>
            <w:t>因本合同解除而产生的相关损失包括但不限于注销合同手续费、律师费、诉讼费用、担保费等费用，均有买受人承担；</w:t>
          </w:r>
          <w:r w:rsidRPr="00546C8C">
            <w:rPr>
              <w:rFonts w:ascii="宋体" w:hAnsi="宋体" w:cs="宋体" w:hint="eastAsia"/>
              <w:color w:val="000000"/>
              <w:kern w:val="0"/>
              <w:sz w:val="24"/>
            </w:rPr>
            <w:t>⑤</w:t>
          </w:r>
          <w:r w:rsidRPr="00546C8C">
            <w:rPr>
              <w:rFonts w:ascii="宋体" w:hAnsi="宋体" w:cs="宋体" w:hint="eastAsia"/>
              <w:color w:val="000000"/>
              <w:kern w:val="0"/>
              <w:sz w:val="24"/>
            </w:rPr>
            <w:t>买受人应当协助出卖人办理合同的终止手续和合同备案的注销手续；</w:t>
          </w:r>
          <w:r w:rsidRPr="00546C8C">
            <w:rPr>
              <w:rFonts w:ascii="宋体" w:hAnsi="宋体" w:cs="宋体" w:hint="eastAsia"/>
              <w:color w:val="000000"/>
              <w:kern w:val="0"/>
              <w:sz w:val="24"/>
            </w:rPr>
            <w:t>⑥</w:t>
          </w:r>
          <w:r w:rsidRPr="00546C8C">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rsid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rsidR="006662F5"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6662F5">
            <w:rPr>
              <w:rFonts w:ascii="宋体" w:hAnsi="宋体" w:cs="宋体" w:hint="eastAsia"/>
              <w:color w:val="000000"/>
              <w:kern w:val="0"/>
              <w:sz w:val="24"/>
            </w:rPr>
            <w:t>6、合同正文第七条（三）中约定的预售资金监管专户，买受人同意出卖人变更预售资金监管账户，如有变更，出卖人仅需在房屋销售地点进行公示，无需再履行其他通知义务。</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b/>
              <w:color w:val="000000"/>
              <w:kern w:val="0"/>
              <w:sz w:val="24"/>
            </w:rPr>
          </w:pPr>
          <w:r w:rsidRPr="00546C8C">
            <w:rPr>
              <w:rFonts w:ascii="宋体" w:hAnsi="宋体" w:cs="宋体" w:hint="eastAsia"/>
              <w:b/>
              <w:color w:val="000000"/>
              <w:kern w:val="0"/>
              <w:sz w:val="24"/>
            </w:rPr>
            <w:t>（特别申明：买受人已知悉上述情况并接受和认可。买受人签字：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四、关于商品房交付条件与交付手续的补充约定</w:t>
          </w:r>
        </w:p>
        <w:p w:rsid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1、双方确认，买受人在该商品房交付时向出卖人、物业公司或相关机构缴纳以下费用：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（1）代缴的有线电视安装开户费（装机工料费）如有、代缴的水电开户预存费（以相关部门具体收费为准）；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（2）代收的办理产权证书以及相关房产权属证书所产生的费用及代办费；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（3）代收的办理银行按揭贷款的工本费、抵押登记费、保险费及其他相关费用；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（4）物业管理需缴纳的相关费用；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（5）买受人逾期缴纳相关费用产生的滞纳金等费用；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（7）买受人签订本合同备案后30天内到相关部门缴纳的契税、政府部门政策调整而新增的税、费按规定应由买受人缴纳的；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（8）其他另需缴纳的费用；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w:t>
          </w:r>
          <w:r w:rsidR="00941890">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4、若发生法律约定的不可抗力或以下情况时，出卖人可以据实延期交付，不承担逾期交付责任：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（1）因项目所在地政府相关部门政策的变化或为遵守政府法律法规、行为要求而引起的商品房延期交付；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（2）非出卖人原因的市政配套设施批准或安装延误引起的商品房延期交付；</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（4）项目所在地遭遇自然灾害或恶劣性天气。</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5、出卖人逾期交付责任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除不可抗力外，出卖人未按照第十条约定的时间将该商品房交付买受人的，双方同意按照逾期时间，分别处理（(1)和(2)不作累加 )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w:t>
          </w:r>
          <w:r w:rsidR="005C6DD6">
            <w:rPr>
              <w:rFonts w:ascii="宋体" w:hAnsi="宋体" w:cs="宋体" w:hint="eastAsia"/>
              <w:color w:val="000000"/>
              <w:kern w:val="0"/>
              <w:sz w:val="24"/>
            </w:rPr>
            <w:t>0.</w:t>
          </w:r>
          <w:r w:rsidRPr="00546C8C">
            <w:rPr>
              <w:rFonts w:ascii="宋体" w:hAnsi="宋体" w:cs="宋体" w:hint="eastAsia"/>
              <w:color w:val="000000"/>
              <w:kern w:val="0"/>
              <w:sz w:val="24"/>
            </w:rPr>
            <w:t>1%。</w:t>
          </w:r>
        </w:p>
        <w:p w:rsidR="00546C8C" w:rsidRPr="00546C8C" w:rsidP="00546C8C">
          <w:pPr>
            <w:widowControl/>
            <w:spacing w:line="360" w:lineRule="auto"/>
            <w:rPr>
              <w:rFonts w:ascii="宋体" w:hAnsi="宋体" w:cs="宋体"/>
              <w:color w:val="000000"/>
              <w:kern w:val="0"/>
              <w:sz w:val="24"/>
            </w:rPr>
          </w:pPr>
        </w:p>
        <w:p w:rsidR="005C6DD6" w:rsidRPr="005C6DD6" w:rsidP="005C6DD6">
          <w:pPr>
            <w:rPr>
              <w:rFonts w:ascii="Calibri" w:hAnsi="Calibri"/>
              <w:b/>
              <w:bCs/>
              <w:highlight w:val="yellow"/>
            </w:rPr>
          </w:pPr>
          <w:r w:rsidRPr="005C6DD6">
            <w:rPr>
              <w:rFonts w:ascii="Calibri" w:hAnsi="Calibri" w:hint="eastAsia"/>
              <w:b/>
              <w:bCs/>
              <w:highlight w:val="yellow"/>
            </w:rPr>
            <w:t>五、关于面积差异处理方式的补充约定</w:t>
          </w:r>
        </w:p>
        <w:p w:rsidR="005C6DD6" w:rsidRPr="005C6DD6" w:rsidP="005C6DD6">
          <w:pPr>
            <w:widowControl/>
            <w:numPr>
              <w:ilvl w:val="0"/>
              <w:numId w:val="3"/>
            </w:numPr>
            <w:spacing w:after="160" w:line="259" w:lineRule="auto"/>
            <w:jc w:val="left"/>
            <w:rPr>
              <w:rFonts w:ascii="Calibri" w:eastAsia="等线" w:hAnsi="Calibri"/>
              <w:bCs/>
              <w:kern w:val="0"/>
              <w:sz w:val="22"/>
              <w:szCs w:val="22"/>
            </w:rPr>
          </w:pPr>
          <w:r w:rsidRPr="005C6DD6">
            <w:rPr>
              <w:rFonts w:ascii="Calibri" w:eastAsia="等线" w:hAnsi="Calibri" w:hint="eastAsia"/>
              <w:bCs/>
              <w:kern w:val="0"/>
              <w:sz w:val="22"/>
              <w:szCs w:val="22"/>
            </w:rPr>
            <w:t>若主合同约定采用</w:t>
          </w:r>
          <w:r w:rsidRPr="005C6DD6">
            <w:rPr>
              <w:rFonts w:ascii="Calibri" w:eastAsia="等线" w:hAnsi="Calibri" w:hint="eastAsia"/>
              <w:b/>
              <w:kern w:val="0"/>
              <w:sz w:val="22"/>
              <w:szCs w:val="22"/>
            </w:rPr>
            <w:t>按套计价</w:t>
          </w:r>
          <w:r w:rsidRPr="005C6DD6">
            <w:rPr>
              <w:rFonts w:ascii="Calibri" w:eastAsia="等线" w:hAnsi="Calibri" w:hint="eastAsia"/>
              <w:bCs/>
              <w:kern w:val="0"/>
              <w:sz w:val="22"/>
              <w:szCs w:val="22"/>
            </w:rPr>
            <w:t>的方式计算房款，则：</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sidRPr="005C6DD6">
            <w:rPr>
              <w:rFonts w:ascii="Calibri" w:eastAsia="等线" w:hAnsi="Calibri" w:hint="eastAsia"/>
              <w:kern w:val="0"/>
              <w:sz w:val="22"/>
              <w:szCs w:val="22"/>
            </w:rPr>
            <w:t>，</w:t>
          </w:r>
          <w:r w:rsidRPr="005C6DD6">
            <w:rPr>
              <w:rFonts w:ascii="Calibri" w:eastAsia="等线" w:hAnsi="Calibri" w:hint="eastAsia"/>
              <w:b/>
              <w:bCs/>
              <w:kern w:val="0"/>
              <w:sz w:val="22"/>
              <w:szCs w:val="22"/>
            </w:rPr>
            <w:t>且不再追究面积差异的相关责任</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sidRPr="005C6DD6">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若所交付商品房尺寸虽低于合同所规定最小尺寸要求，但</w:t>
          </w:r>
          <w:r w:rsidRPr="005C6DD6">
            <w:rPr>
              <w:rFonts w:ascii="Calibri" w:eastAsia="等线" w:hAnsi="Calibri" w:hint="eastAsia"/>
              <w:b/>
              <w:bCs/>
              <w:kern w:val="0"/>
              <w:sz w:val="22"/>
              <w:szCs w:val="22"/>
            </w:rPr>
            <w:t>买受人在商品房交付之日起</w:t>
          </w:r>
          <w:r w:rsidRPr="005C6DD6">
            <w:rPr>
              <w:rFonts w:ascii="Calibri" w:eastAsia="等线" w:hAnsi="Calibri"/>
              <w:b/>
              <w:bCs/>
              <w:kern w:val="0"/>
              <w:sz w:val="22"/>
              <w:szCs w:val="22"/>
            </w:rPr>
            <w:t>60</w:t>
          </w:r>
          <w:r w:rsidRPr="005C6DD6">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sidRPr="005C6DD6">
            <w:rPr>
              <w:rFonts w:ascii="Calibri" w:eastAsia="等线" w:hAnsi="Calibri" w:hint="eastAsia"/>
              <w:kern w:val="0"/>
              <w:sz w:val="22"/>
              <w:szCs w:val="22"/>
            </w:rPr>
            <w:t>。</w:t>
          </w:r>
        </w:p>
        <w:p w:rsidR="005C6DD6" w:rsidRPr="005C6DD6" w:rsidP="005C6DD6">
          <w:pPr>
            <w:widowControl/>
            <w:numPr>
              <w:ilvl w:val="0"/>
              <w:numId w:val="4"/>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合同未明确约定最小尺寸的，则以合同约定面积的</w:t>
          </w:r>
          <w:r w:rsidRPr="005C6DD6">
            <w:rPr>
              <w:rFonts w:ascii="Calibri" w:eastAsia="等线" w:hAnsi="Calibri"/>
              <w:kern w:val="0"/>
              <w:sz w:val="22"/>
              <w:szCs w:val="22"/>
            </w:rPr>
            <w:t>80%</w:t>
          </w:r>
          <w:r w:rsidRPr="005C6DD6">
            <w:rPr>
              <w:rFonts w:ascii="Calibri" w:eastAsia="等线" w:hAnsi="Calibri" w:hint="eastAsia"/>
              <w:kern w:val="0"/>
              <w:sz w:val="22"/>
              <w:szCs w:val="22"/>
            </w:rPr>
            <w:t>作为比较标准。</w:t>
          </w:r>
        </w:p>
        <w:p w:rsidR="005C6DD6" w:rsidRPr="005C6DD6" w:rsidP="005C6DD6">
          <w:pPr>
            <w:widowControl/>
            <w:numPr>
              <w:ilvl w:val="0"/>
              <w:numId w:val="3"/>
            </w:numPr>
            <w:spacing w:after="160" w:line="259" w:lineRule="auto"/>
            <w:jc w:val="left"/>
            <w:rPr>
              <w:rFonts w:ascii="Calibri" w:eastAsia="等线" w:hAnsi="Calibri"/>
              <w:b/>
              <w:kern w:val="0"/>
              <w:sz w:val="22"/>
              <w:szCs w:val="22"/>
            </w:rPr>
          </w:pPr>
          <w:r w:rsidRPr="005C6DD6">
            <w:rPr>
              <w:rFonts w:ascii="Calibri" w:eastAsia="等线" w:hAnsi="Calibri" w:hint="eastAsia"/>
              <w:b/>
              <w:kern w:val="0"/>
              <w:sz w:val="22"/>
              <w:szCs w:val="22"/>
            </w:rPr>
            <w:t>若主合同约定按照建筑面积或套内建筑面积计算房款，则：</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w:t>
          </w:r>
          <w:r w:rsidRPr="005C6DD6">
            <w:rPr>
              <w:rFonts w:ascii="Calibri" w:eastAsia="等线" w:hAnsi="Calibri"/>
              <w:kern w:val="0"/>
              <w:sz w:val="22"/>
              <w:szCs w:val="22"/>
            </w:rPr>
            <w:t>=</w:t>
          </w:r>
          <w:r w:rsidRPr="005C6DD6">
            <w:rPr>
              <w:rFonts w:ascii="Calibri" w:eastAsia="等线" w:hAnsi="Calibri" w:hint="eastAsia"/>
              <w:kern w:val="0"/>
              <w:sz w:val="22"/>
              <w:szCs w:val="22"/>
            </w:rPr>
            <w:t>（实测面积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w:t>
          </w:r>
          <w:r w:rsidRPr="005C6DD6">
            <w:rPr>
              <w:rFonts w:ascii="Calibri" w:eastAsia="等线" w:hAnsi="Calibri" w:hint="eastAsia"/>
              <w:kern w:val="0"/>
              <w:sz w:val="22"/>
              <w:szCs w:val="22"/>
            </w:rPr>
            <w:t>合同约定面积</w:t>
          </w:r>
          <w:r w:rsidRPr="005C6DD6">
            <w:rPr>
              <w:rFonts w:ascii="Calibri" w:eastAsia="等线" w:hAnsi="Calibri"/>
              <w:kern w:val="0"/>
              <w:sz w:val="22"/>
              <w:szCs w:val="22"/>
            </w:rPr>
            <w:t>×100%</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面积误差比绝对值在</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％以内（含</w:t>
          </w:r>
          <w:r w:rsidRPr="005C6DD6">
            <w:rPr>
              <w:rFonts w:ascii="Calibri" w:eastAsia="等线" w:hAnsi="Calibri"/>
              <w:b/>
              <w:bCs/>
              <w:kern w:val="0"/>
              <w:sz w:val="22"/>
              <w:szCs w:val="22"/>
            </w:rPr>
            <w:t>1</w:t>
          </w:r>
          <w:r w:rsidRPr="005C6DD6">
            <w:rPr>
              <w:rFonts w:ascii="Calibri" w:eastAsia="等线" w:hAnsi="Calibri" w:hint="eastAsia"/>
              <w:b/>
              <w:bCs/>
              <w:kern w:val="0"/>
              <w:sz w:val="22"/>
              <w:szCs w:val="22"/>
            </w:rPr>
            <w:t>％）时，房款保持不变</w:t>
          </w:r>
          <w:r w:rsidRPr="005C6DD6">
            <w:rPr>
              <w:rFonts w:ascii="Calibri" w:eastAsia="等线" w:hAnsi="Calibri" w:hint="eastAsia"/>
              <w:kern w:val="0"/>
              <w:sz w:val="22"/>
              <w:szCs w:val="22"/>
            </w:rPr>
            <w:t>；</w:t>
          </w:r>
          <w:r w:rsidRPr="005C6DD6">
            <w:rPr>
              <w:rFonts w:ascii="Calibri" w:eastAsia="等线" w:hAnsi="Calibri"/>
              <w:kern w:val="0"/>
              <w:sz w:val="22"/>
              <w:szCs w:val="22"/>
            </w:rPr>
            <w:t xml:space="preserve"> </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面积误差比绝对值大于</w:t>
          </w:r>
          <w:r w:rsidRPr="005C6DD6">
            <w:rPr>
              <w:rFonts w:ascii="Calibri" w:eastAsia="等线" w:hAnsi="Calibri"/>
              <w:kern w:val="0"/>
              <w:sz w:val="22"/>
              <w:szCs w:val="22"/>
            </w:rPr>
            <w:t>1</w:t>
          </w:r>
          <w:r w:rsidRPr="005C6DD6">
            <w:rPr>
              <w:rFonts w:ascii="Calibri" w:eastAsia="等线" w:hAnsi="Calibri" w:hint="eastAsia"/>
              <w:kern w:val="0"/>
              <w:sz w:val="22"/>
              <w:szCs w:val="22"/>
            </w:rPr>
            <w:t>％并在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％）时，按该商品房单价据实结算房款；</w:t>
          </w:r>
        </w:p>
        <w:p w:rsidR="005C6DD6" w:rsidRPr="005C6DD6" w:rsidP="005C6DD6">
          <w:pPr>
            <w:widowControl/>
            <w:numPr>
              <w:ilvl w:val="0"/>
              <w:numId w:val="5"/>
            </w:numPr>
            <w:spacing w:after="160" w:line="259" w:lineRule="auto"/>
            <w:jc w:val="left"/>
            <w:rPr>
              <w:rFonts w:ascii="Calibri" w:eastAsia="等线" w:hAnsi="Calibri"/>
              <w:kern w:val="0"/>
              <w:sz w:val="22"/>
              <w:szCs w:val="22"/>
            </w:rPr>
          </w:pPr>
          <w:r w:rsidRPr="005C6DD6">
            <w:rPr>
              <w:rFonts w:ascii="Calibri" w:eastAsia="等线" w:hAnsi="Calibri" w:hint="eastAsia"/>
              <w:b/>
              <w:kern w:val="0"/>
              <w:sz w:val="22"/>
              <w:szCs w:val="22"/>
            </w:rPr>
            <w:t>面积误差比绝对值超出</w:t>
          </w:r>
          <w:r w:rsidRPr="005C6DD6">
            <w:rPr>
              <w:rFonts w:ascii="Calibri" w:eastAsia="等线" w:hAnsi="Calibri"/>
              <w:b/>
              <w:kern w:val="0"/>
              <w:sz w:val="22"/>
              <w:szCs w:val="22"/>
            </w:rPr>
            <w:t>3</w:t>
          </w:r>
          <w:r w:rsidRPr="005C6DD6">
            <w:rPr>
              <w:rFonts w:ascii="Calibri" w:eastAsia="等线" w:hAnsi="Calibri" w:hint="eastAsia"/>
              <w:b/>
              <w:kern w:val="0"/>
              <w:sz w:val="22"/>
              <w:szCs w:val="22"/>
            </w:rPr>
            <w:t>％时，买受人同意不退房。</w:t>
          </w:r>
          <w:r w:rsidRPr="005C6DD6">
            <w:rPr>
              <w:rFonts w:ascii="Calibri" w:eastAsia="等线" w:hAnsi="Calibri" w:hint="eastAsia"/>
              <w:kern w:val="0"/>
              <w:sz w:val="22"/>
              <w:szCs w:val="22"/>
            </w:rPr>
            <w:t>实测面积大于合同约定面积的，面积误差比在</w:t>
          </w:r>
          <w:r w:rsidRPr="005C6DD6">
            <w:rPr>
              <w:rFonts w:ascii="Calibri" w:eastAsia="等线" w:hAnsi="Calibri"/>
              <w:kern w:val="0"/>
              <w:sz w:val="22"/>
              <w:szCs w:val="22"/>
            </w:rPr>
            <w:t>3</w:t>
          </w:r>
          <w:r w:rsidRPr="005C6DD6">
            <w:rPr>
              <w:rFonts w:ascii="Calibri" w:eastAsia="等线" w:hAnsi="Calibri" w:hint="eastAsia"/>
              <w:kern w:val="0"/>
              <w:sz w:val="22"/>
              <w:szCs w:val="22"/>
            </w:rPr>
            <w:t>％以内（含</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％）部分的房款由买受人按照合同单价补足，面积误差比超过</w:t>
          </w:r>
          <w:r w:rsidRPr="005C6DD6">
            <w:rPr>
              <w:rFonts w:ascii="Calibri" w:eastAsia="等线" w:hAnsi="Calibri"/>
              <w:kern w:val="0"/>
              <w:sz w:val="22"/>
              <w:szCs w:val="22"/>
            </w:rPr>
            <w:t>3</w:t>
          </w:r>
          <w:r w:rsidRPr="005C6DD6">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rsidR="005C6DD6" w:rsidRPr="005C6DD6" w:rsidP="005C6DD6">
          <w:pPr>
            <w:widowControl/>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sidRPr="005C6DD6">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sidRPr="005C6DD6">
            <w:rPr>
              <w:rFonts w:ascii="Calibri" w:eastAsia="等线" w:hAnsi="Calibri" w:hint="eastAsia"/>
              <w:kern w:val="0"/>
              <w:sz w:val="22"/>
              <w:szCs w:val="22"/>
            </w:rPr>
            <w:t>。</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b/>
              <w:bCs/>
              <w:kern w:val="0"/>
              <w:sz w:val="22"/>
              <w:szCs w:val="22"/>
            </w:rPr>
            <w:t>因合同约定面积与实测面积差异，导致买受人可以</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不能享受税收优惠政策等而需承担或减少</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增加的税收负担和费用，由买受人享有</w:t>
          </w:r>
          <w:r w:rsidRPr="005C6DD6">
            <w:rPr>
              <w:rFonts w:ascii="Calibri" w:eastAsia="等线" w:hAnsi="Calibri"/>
              <w:b/>
              <w:bCs/>
              <w:kern w:val="0"/>
              <w:sz w:val="22"/>
              <w:szCs w:val="22"/>
            </w:rPr>
            <w:t>/</w:t>
          </w:r>
          <w:r w:rsidRPr="005C6DD6">
            <w:rPr>
              <w:rFonts w:ascii="Calibri" w:eastAsia="等线" w:hAnsi="Calibri" w:hint="eastAsia"/>
              <w:b/>
              <w:bCs/>
              <w:kern w:val="0"/>
              <w:sz w:val="22"/>
              <w:szCs w:val="22"/>
            </w:rPr>
            <w:t>承担</w:t>
          </w:r>
          <w:r w:rsidRPr="005C6DD6">
            <w:rPr>
              <w:rFonts w:ascii="Calibri" w:eastAsia="等线" w:hAnsi="Calibri" w:hint="eastAsia"/>
              <w:kern w:val="0"/>
              <w:sz w:val="22"/>
              <w:szCs w:val="22"/>
            </w:rPr>
            <w:t>。其中税费包括但不限于增值税、契税、印花税、所得税等各项税金及附加。</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rsidR="005C6DD6" w:rsidRPr="005C6DD6" w:rsidP="005C6DD6">
          <w:pPr>
            <w:widowControl/>
            <w:numPr>
              <w:ilvl w:val="0"/>
              <w:numId w:val="3"/>
            </w:numPr>
            <w:spacing w:after="160" w:line="259" w:lineRule="auto"/>
            <w:jc w:val="left"/>
            <w:rPr>
              <w:rFonts w:ascii="Calibri" w:eastAsia="等线" w:hAnsi="Calibri"/>
              <w:kern w:val="0"/>
              <w:sz w:val="22"/>
              <w:szCs w:val="22"/>
            </w:rPr>
          </w:pPr>
          <w:r w:rsidRPr="005C6DD6">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sidRPr="005C6DD6">
            <w:rPr>
              <w:rFonts w:ascii="Calibri" w:eastAsia="等线" w:hAnsi="Calibri"/>
              <w:kern w:val="0"/>
              <w:sz w:val="22"/>
              <w:szCs w:val="22"/>
            </w:rPr>
            <w:t>0.4</w:t>
          </w:r>
          <w:r w:rsidRPr="005C6DD6">
            <w:rPr>
              <w:rFonts w:ascii="Calibri" w:eastAsia="等线" w:hAnsi="Calibri" w:hint="eastAsia"/>
              <w:kern w:val="0"/>
              <w:sz w:val="22"/>
              <w:szCs w:val="22"/>
            </w:rPr>
            <w:t>‰</w:t>
          </w:r>
          <w:r w:rsidRPr="005C6DD6">
            <w:rPr>
              <w:rFonts w:ascii="Calibri" w:eastAsia="等线" w:hAnsi="Calibri" w:hint="eastAsia"/>
              <w:kern w:val="0"/>
              <w:sz w:val="22"/>
              <w:szCs w:val="22"/>
            </w:rPr>
            <w:t>计）。</w:t>
          </w:r>
        </w:p>
        <w:p w:rsidR="00546C8C" w:rsidRPr="005C6DD6"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六、关于规划设计变更的补充约定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（2）根据本合同及附件和补充协议生效之日后新颁布的法律、法规、规章或有关政府相关部门的要求必须进行的更改；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（3）与买受人所购房屋不属于同一个规划许可证中涉及的变更；</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（5）本合同及附件和补充协议生效之日前发生的规划、设计变更的；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（6）未影响商品房质量或使用功能的；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（7）不需要政府相关部门审批的规划、设计变更。</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七、关于商品房质量及保修责任的补充约定：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1、除非有法律明确规定的拒绝接收理由（即主体结构质量不合格或严重影响正常居住使用，以下简称</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），买受人不得拒绝接收合同项下的房屋。如买受人认为该商品房存在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 xml:space="preserve">的，买受人有权拒绝收楼。如最终认定买受人提出的拒绝交付理由不构成 </w:t>
          </w:r>
          <w:r w:rsidRPr="00546C8C">
            <w:rPr>
              <w:rFonts w:ascii="宋体" w:hAnsi="宋体" w:cs="宋体" w:hint="eastAsia"/>
              <w:color w:val="000000"/>
              <w:kern w:val="0"/>
              <w:sz w:val="24"/>
            </w:rPr>
            <w:t>“</w:t>
          </w:r>
          <w:r w:rsidRPr="00546C8C">
            <w:rPr>
              <w:rFonts w:ascii="宋体" w:hAnsi="宋体" w:cs="宋体" w:hint="eastAsia"/>
              <w:color w:val="000000"/>
              <w:kern w:val="0"/>
              <w:sz w:val="24"/>
            </w:rPr>
            <w:t>法定拒收事由</w:t>
          </w:r>
          <w:r w:rsidRPr="00546C8C">
            <w:rPr>
              <w:rFonts w:ascii="宋体" w:hAnsi="宋体" w:cs="宋体" w:hint="eastAsia"/>
              <w:color w:val="000000"/>
              <w:kern w:val="0"/>
              <w:sz w:val="24"/>
            </w:rPr>
            <w:t>”</w:t>
          </w:r>
          <w:r w:rsidRPr="00546C8C">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（2）因买受人原因导致维修无法进行的（不予配合维修，拒绝入场维修等），出卖人不承担维修责任及维修延后引起的相关责任。</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八、关于合同备案与房地产登记的补充约定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（1）须根据出卖人的要求出具书面委托书；</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（2）完成商品房面积补差款（本合同约定面积与产权登记面积之间的误差）的结算手续；</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（3）提供已交纳该商品房专项维修资金、契税和办理房屋权属证书所需的各种税、费的证明；</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（4）其它应由买受人填报的与房屋权属转移登记相关的资料和表格。</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6、如买受人原因，造成该商品房不能办理产权登记或发生债权债务纠纷的，由买受人承担全部责任。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九、关于前期服务管理的补充约定</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rsidR="00546C8C" w:rsidRPr="00546C8C" w:rsidP="00546C8C">
          <w:pPr>
            <w:widowControl/>
            <w:spacing w:line="360" w:lineRule="auto"/>
            <w:rPr>
              <w:rFonts w:ascii="宋体" w:hAnsi="宋体" w:cs="宋体"/>
              <w:color w:val="000000"/>
              <w:kern w:val="0"/>
              <w:sz w:val="24"/>
            </w:rPr>
          </w:pPr>
          <w:r w:rsidRPr="00546C8C">
            <w:rPr>
              <w:rFonts w:ascii="宋体" w:hAnsi="宋体" w:cs="宋体"/>
              <w:color w:val="000000"/>
              <w:kern w:val="0"/>
              <w:sz w:val="24"/>
            </w:rPr>
            <w:t xml:space="preserve"> </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十、关于其他事项的补充约定</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1、对共有权益的补充约定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（1）本项目物业建筑体之外墙面、屋面，建筑体内部的公共部分所设广告位的经营权和收益权归出卖人享有。</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（4）业主对屋面和外墙面的使用必须符合物业服务公司的管理制度和管理公约的。</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（5）买受人同意并不可撤销的授权出卖人有权改变与该商品房有关的共用部位和设施的使用性质。</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（6）买受人同意并不可撤销的授权出卖人有权对涉及依法或者依规划属于买受人共有的共用部位和设施进行处分。</w:t>
          </w:r>
        </w:p>
        <w:p w:rsidR="00546C8C" w:rsidRPr="00546C8C" w:rsidP="00546C8C">
          <w:pPr>
            <w:widowControl/>
            <w:spacing w:line="360" w:lineRule="auto"/>
            <w:ind w:firstLine="240" w:firstLineChars="100"/>
            <w:rPr>
              <w:rFonts w:ascii="宋体" w:hAnsi="宋体" w:cs="宋体" w:hint="eastAsia"/>
              <w:color w:val="000000"/>
              <w:kern w:val="0"/>
              <w:sz w:val="24"/>
            </w:rPr>
          </w:pPr>
          <w:r w:rsidRPr="00546C8C">
            <w:rPr>
              <w:rFonts w:ascii="宋体" w:hAnsi="宋体" w:cs="宋体" w:hint="eastAsia"/>
              <w:color w:val="000000"/>
              <w:kern w:val="0"/>
              <w:sz w:val="24"/>
            </w:rPr>
            <w:t>2、关于建筑区划内相关物业归属的补充约定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sidR="006E5CD5">
            <w:rPr>
              <w:rFonts w:ascii="宋体" w:hAnsi="宋体" w:cs="宋体" w:hint="eastAsia"/>
              <w:color w:val="000000"/>
              <w:kern w:val="0"/>
              <w:sz w:val="24"/>
            </w:rPr>
            <w:t>×</w:t>
          </w:r>
          <w:r w:rsidRPr="00546C8C">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（3）人防车库</w:t>
          </w:r>
          <w:r w:rsidR="006E5CD5">
            <w:rPr>
              <w:rFonts w:ascii="宋体" w:hAnsi="宋体" w:cs="宋体" w:hint="eastAsia"/>
              <w:color w:val="000000"/>
              <w:kern w:val="0"/>
              <w:sz w:val="24"/>
            </w:rPr>
            <w:t>×</w:t>
          </w:r>
          <w:r w:rsidRPr="00546C8C">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3、关于解除《商品房买卖合同》的补充约定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（2）无论何种原因致使双方解除合同的，如商品房已经交付买受人，则：</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（3）如本合同及补充协议的其他条款中约定的解除合同的处理方式与本条约定不一致的，以本条约定为准。</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w:t>
          </w:r>
          <w:r>
            <w:rPr>
              <w:rFonts w:ascii="宋体" w:hAnsi="宋体" w:cs="宋体" w:hint="eastAsia"/>
              <w:color w:val="000000"/>
              <w:kern w:val="0"/>
              <w:sz w:val="24"/>
            </w:rPr>
            <w:t xml:space="preserve">  </w:t>
          </w:r>
          <w:r w:rsidRPr="00546C8C">
            <w:rPr>
              <w:rFonts w:ascii="宋体" w:hAnsi="宋体" w:cs="宋体" w:hint="eastAsia"/>
              <w:color w:val="000000"/>
              <w:kern w:val="0"/>
              <w:sz w:val="24"/>
            </w:rPr>
            <w:t>5、关于广告效力及示范单位的约定</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双方确认：出卖人所修建的样板间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示范单位仅作风格展示和参考之用，对出卖人没有约束力，不属于合同内容，不作为交付标准，买受人承诺不基于样板间</w:t>
          </w:r>
          <w:r w:rsidR="006E5CD5">
            <w:rPr>
              <w:rFonts w:ascii="宋体" w:hAnsi="宋体" w:cs="宋体" w:hint="eastAsia"/>
              <w:color w:val="000000"/>
              <w:kern w:val="0"/>
              <w:sz w:val="24"/>
            </w:rPr>
            <w:t>×</w:t>
          </w:r>
          <w:r w:rsidRPr="00546C8C">
            <w:rPr>
              <w:rFonts w:ascii="宋体" w:hAnsi="宋体" w:cs="宋体" w:hint="eastAsia"/>
              <w:color w:val="000000"/>
              <w:kern w:val="0"/>
              <w:sz w:val="24"/>
            </w:rPr>
            <w:t>样板区</w:t>
          </w:r>
          <w:r w:rsidR="006E5CD5">
            <w:rPr>
              <w:rFonts w:ascii="宋体" w:hAnsi="宋体" w:cs="宋体" w:hint="eastAsia"/>
              <w:color w:val="000000"/>
              <w:kern w:val="0"/>
              <w:sz w:val="24"/>
            </w:rPr>
            <w:t>×</w:t>
          </w:r>
          <w:r w:rsidRPr="00546C8C">
            <w:rPr>
              <w:rFonts w:ascii="宋体" w:hAnsi="宋体" w:cs="宋体" w:hint="eastAsia"/>
              <w:color w:val="000000"/>
              <w:kern w:val="0"/>
              <w:sz w:val="24"/>
            </w:rPr>
            <w:t>示范单位向出卖人主张权利；有关该商品房的结构、空间、功能系统、装修、配置标准等以双方在合同或协议约定的为准。</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rsidR="00546C8C" w:rsidRPr="00546C8C" w:rsidP="00546C8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w:t>
          </w:r>
          <w:r w:rsidRPr="00546C8C">
            <w:rPr>
              <w:rFonts w:ascii="宋体" w:hAnsi="宋体" w:cs="宋体" w:hint="eastAsia"/>
              <w:color w:val="000000"/>
              <w:kern w:val="0"/>
              <w:sz w:val="24"/>
            </w:rPr>
            <w:t>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8、买受人充分了解房地产市场潜在的风险，在任何情况下，出卖人有权在法律允许的范围内对</w:t>
          </w:r>
          <w:r w:rsidRPr="006D17F1" w:rsidR="006D17F1">
            <w:rPr>
              <w:rFonts w:ascii="宋体" w:hAnsi="宋体" w:cs="宋体" w:hint="eastAsia"/>
              <w:color w:val="000000"/>
              <w:kern w:val="0"/>
              <w:sz w:val="24"/>
            </w:rPr>
            <w:t>株洲中海宏洋地产有限公司</w:t>
          </w:r>
          <w:r w:rsidRPr="00546C8C">
            <w:rPr>
              <w:rFonts w:ascii="宋体" w:hAnsi="宋体" w:cs="宋体" w:hint="eastAsia"/>
              <w:color w:val="000000"/>
              <w:kern w:val="0"/>
              <w:sz w:val="24"/>
            </w:rPr>
            <w:t>未售房源进行价格调整，买受人不得以此为由向出卖人提出任何方式的索赔或解除本合同。</w:t>
          </w:r>
        </w:p>
        <w:p w:rsidR="00546C8C" w:rsidRPr="00546C8C" w:rsidP="00546C8C">
          <w:pPr>
            <w:widowControl/>
            <w:spacing w:line="360" w:lineRule="auto"/>
            <w:ind w:firstLine="480" w:firstLineChars="200"/>
            <w:rPr>
              <w:rFonts w:ascii="宋体" w:hAnsi="宋体" w:cs="宋体" w:hint="eastAsia"/>
              <w:color w:val="000000"/>
              <w:kern w:val="0"/>
              <w:sz w:val="24"/>
            </w:rPr>
          </w:pPr>
          <w:r w:rsidRPr="00546C8C">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13、合同里R%表示全国银行间同业拆借中心贷款市场报价利率。</w:t>
          </w:r>
        </w:p>
        <w:p w:rsidR="00546C8C" w:rsidRPr="00546C8C" w:rsidP="00546C8C">
          <w:pPr>
            <w:widowControl/>
            <w:spacing w:line="360" w:lineRule="auto"/>
            <w:ind w:firstLine="360" w:firstLineChars="150"/>
            <w:rPr>
              <w:rFonts w:ascii="宋体" w:hAnsi="宋体" w:cs="宋体" w:hint="eastAsia"/>
              <w:color w:val="000000"/>
              <w:kern w:val="0"/>
              <w:sz w:val="24"/>
            </w:rPr>
          </w:pPr>
          <w:r w:rsidRPr="00E75134" w:rsidR="00E75134">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rsidR="00546C8C" w:rsidRPr="00546C8C" w:rsidP="00546C8C">
          <w:pPr>
            <w:widowControl/>
            <w:spacing w:line="360" w:lineRule="auto"/>
            <w:ind w:firstLine="360" w:firstLineChars="150"/>
            <w:rPr>
              <w:rFonts w:ascii="宋体" w:hAnsi="宋体" w:cs="宋体" w:hint="eastAsia"/>
              <w:color w:val="000000"/>
              <w:kern w:val="0"/>
              <w:sz w:val="24"/>
            </w:rPr>
          </w:pPr>
          <w:r w:rsidRPr="00546C8C">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出卖人（签字或盖章）：                         买受人（签字或盖章</w:t>
          </w:r>
          <w:r w:rsidR="006E5CD5">
            <w:rPr>
              <w:rFonts w:ascii="宋体" w:hAnsi="宋体" w:cs="宋体" w:hint="eastAsia"/>
              <w:color w:val="000000"/>
              <w:kern w:val="0"/>
              <w:sz w:val="24"/>
            </w:rPr>
            <w:t>×</w:t>
          </w:r>
          <w:r w:rsidRPr="00546C8C">
            <w:rPr>
              <w:rFonts w:ascii="宋体" w:hAnsi="宋体" w:cs="宋体" w:hint="eastAsia"/>
              <w:color w:val="000000"/>
              <w:kern w:val="0"/>
              <w:sz w:val="24"/>
            </w:rPr>
            <w:t xml:space="preserve">确认）： </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【法定代表人】：                                 【法定代表人】：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hint="eastAsia"/>
              <w:color w:val="000000"/>
              <w:kern w:val="0"/>
              <w:sz w:val="24"/>
            </w:rPr>
          </w:pPr>
          <w:r w:rsidRPr="00546C8C">
            <w:rPr>
              <w:rFonts w:ascii="宋体" w:hAnsi="宋体" w:cs="宋体" w:hint="eastAsia"/>
              <w:color w:val="000000"/>
              <w:kern w:val="0"/>
              <w:sz w:val="24"/>
            </w:rPr>
            <w:t>【委托代理人】：                                 【委托代理人】：</w:t>
          </w:r>
        </w:p>
        <w:p w:rsidR="00546C8C" w:rsidRPr="00546C8C" w:rsidP="00546C8C">
          <w:pPr>
            <w:widowControl/>
            <w:spacing w:line="360" w:lineRule="auto"/>
            <w:rPr>
              <w:rFonts w:ascii="宋体" w:hAnsi="宋体" w:cs="宋体"/>
              <w:color w:val="000000"/>
              <w:kern w:val="0"/>
              <w:sz w:val="24"/>
            </w:rPr>
          </w:pPr>
        </w:p>
        <w:p w:rsidR="00546C8C" w:rsidRPr="00546C8C" w:rsidP="00546C8C">
          <w:pPr>
            <w:widowControl/>
            <w:spacing w:line="360" w:lineRule="auto"/>
            <w:rPr>
              <w:rFonts w:ascii="宋体" w:hAnsi="宋体" w:cs="宋体"/>
              <w:color w:val="000000"/>
              <w:kern w:val="0"/>
              <w:sz w:val="24"/>
            </w:rPr>
          </w:pPr>
        </w:p>
        <w:p w:rsidR="00F02E6C" w:rsidRPr="00B579FE" w:rsidP="00546C8C">
          <w:pPr>
            <w:widowControl/>
            <w:spacing w:line="360" w:lineRule="auto"/>
            <w:rPr>
              <w:rFonts w:ascii="宋体" w:hAnsi="宋体" w:cs="宋体" w:hint="eastAsia"/>
              <w:color w:val="000000"/>
              <w:kern w:val="0"/>
              <w:sz w:val="24"/>
            </w:rPr>
          </w:pPr>
          <w:r w:rsidRPr="00546C8C" w:rsidR="00546C8C">
            <w:rPr>
              <w:rFonts w:ascii="宋体" w:hAnsi="宋体" w:cs="宋体" w:hint="eastAsia"/>
              <w:color w:val="000000"/>
              <w:kern w:val="0"/>
              <w:sz w:val="24"/>
            </w:rPr>
            <w:t xml:space="preserve">                                          签订日期：       年     月    日</w:t>
          </w:r>
        </w:p>
      </w:sdtContent>
    </w:sdt>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等线">
    <w:altName w:val="Arial Unicode MS"/>
    <w:panose1 w:val="02010600030101010101"/>
    <w:charset w:val="86"/>
    <w:family w:val="auto"/>
    <w:pitch w:val="variable"/>
    <w:sig w:usb0="00000000" w:usb1="38CF7CFA" w:usb2="00000016" w:usb3="00000000" w:csb0="0004000F" w:csb1="00000000"/>
  </w:font>
  <w:font w:name="Cambria Math">
    <w:panose1 w:val="02040503050406030204"/>
    <w:charset w:val="00"/>
    <w:family w:val="roman"/>
    <w:pitch w:val="variable"/>
    <w:sig w:usb0="A00002EF" w:usb1="420020E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69BB7792"/>
    <w:multiLevelType w:val="hybridMultilevel"/>
    <w:tmpl w:val="D3C01594"/>
    <w:lvl w:ilvl="0">
      <w:start w:val="1"/>
      <w:numFmt w:val="decimal"/>
      <w:lvlText w:val="%1、"/>
      <w:lvlJc w:val="left"/>
      <w:pPr>
        <w:ind w:left="840" w:hanging="360"/>
      </w:pPr>
      <w:rPr>
        <w:rFonts w:ascii="Times New Roman" w:hAnsi="Times New Roman" w:cs="Times New Roman"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0BF1"/>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D1B54CCF-1AA3-48F0-8C4C-9B31C67E74BA}"/>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E0599-86E7-44BB-B6C9-5CC2186B7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57</Pages>
  <Words>18434</Words>
  <Characters>20648</Characters>
  <Application>Microsoft Office Word</Application>
  <DocSecurity>0</DocSecurity>
  <Lines>1214</Lines>
  <Paragraphs>1056</Paragraphs>
  <ScaleCrop>false</ScaleCrop>
  <Company>Users</Company>
  <LinksUpToDate>false</LinksUpToDate>
  <CharactersWithSpaces>38026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34</cp:revision>
  <cp:lastPrinted>2014-11-05T03:20:00Z</cp:lastPrinted>
  <dcterms:created xsi:type="dcterms:W3CDTF">2019-02-25T03:17:00Z</dcterms:created>
  <dcterms:modified xsi:type="dcterms:W3CDTF">2022-07-11T03:08:00Z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