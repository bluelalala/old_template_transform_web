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r>
        <w:rPr>
          <w:rFonts w:ascii="宋体" w:hint="eastAsia"/>
          <w:sz w:val="20"/>
          <w:szCs w:val="20"/>
        </w:rPr>
        <w:t xml:space="preserve">                          </w:t>
      </w:r>
    </w:p>
    <w:p w:rsidR="00F46096" w:rsidP="00F46096">
      <w:pPr>
        <w:spacing w:line="200" w:lineRule="exact"/>
        <w:rPr>
          <w:rFonts w:ascii="宋体" w:hint="eastAsia"/>
          <w:sz w:val="20"/>
          <w:szCs w:val="20"/>
        </w:rPr>
      </w:pPr>
      <w:r>
        <w:rPr>
          <w:rFonts w:ascii="宋体" w:hint="eastAsia"/>
          <w:sz w:val="20"/>
          <w:szCs w:val="20"/>
        </w:rPr>
        <w:t xml:space="preserve">                               </w:t>
      </w:r>
    </w:p>
    <w:p w:rsidR="00F46096" w:rsidP="00F46096">
      <w:pPr>
        <w:pStyle w:val="Heading2"/>
        <w:tabs>
          <w:tab w:val="left" w:pos="5717"/>
        </w:tabs>
        <w:spacing w:line="380" w:lineRule="exact"/>
        <w:rPr>
          <w:rFonts w:ascii="宋体" w:eastAsia="宋体" w:hAnsi="宋体" w:hint="eastAsia"/>
          <w:lang w:eastAsia="zh-CN"/>
        </w:rPr>
      </w:pPr>
      <w:r>
        <w:rPr>
          <w:rFonts w:ascii="宋体" w:eastAsia="宋体" w:hAnsi="宋体" w:cs="新宋体" w:hint="eastAsia"/>
          <w:lang w:eastAsia="zh-CN"/>
        </w:rPr>
        <w:t xml:space="preserve">  </w:t>
        <w:tab/>
        <w:t xml:space="preserve">   </w:t>
      </w:r>
    </w:p>
    <w:p w:rsidR="00F46096" w:rsidP="00F46096">
      <w:pPr>
        <w:spacing w:before="5" w:line="130" w:lineRule="exact"/>
        <w:rPr>
          <w:rFonts w:ascii="宋体" w:hint="eastAsia"/>
          <w:sz w:val="13"/>
          <w:szCs w:val="13"/>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tabs>
          <w:tab w:val="left" w:pos="3752"/>
          <w:tab w:val="left" w:pos="4832"/>
          <w:tab w:val="left" w:pos="5912"/>
        </w:tabs>
        <w:spacing w:line="268" w:lineRule="auto"/>
        <w:ind w:right="438"/>
        <w:jc w:val="center"/>
        <w:rPr>
          <w:rFonts w:ascii="黑体" w:eastAsia="黑体" w:hAnsi="黑体" w:cs="Microsoft JhengHei" w:hint="eastAsia"/>
          <w:sz w:val="72"/>
          <w:szCs w:val="72"/>
        </w:rPr>
      </w:pPr>
      <w:r>
        <w:rPr>
          <w:rFonts w:ascii="方正小标宋简体" w:eastAsia="方正小标宋简体" w:hAnsi="宋体" w:cs="Microsoft JhengHei" w:hint="eastAsia"/>
          <w:sz w:val="72"/>
          <w:szCs w:val="72"/>
        </w:rPr>
        <w:t xml:space="preserve">  </w:t>
      </w:r>
      <w:r>
        <w:rPr>
          <w:rFonts w:ascii="黑体" w:eastAsia="黑体" w:hAnsi="黑体" w:cs="Microsoft JhengHei" w:hint="eastAsia"/>
          <w:sz w:val="72"/>
          <w:szCs w:val="72"/>
        </w:rPr>
        <w:t>商品房买卖合同</w:t>
      </w:r>
      <w:r>
        <w:rPr>
          <w:rFonts w:ascii="黑体" w:eastAsia="黑体" w:hAnsi="黑体" w:cs="Microsoft JhengHei" w:hint="eastAsia"/>
          <w:sz w:val="72"/>
          <w:szCs w:val="72"/>
        </w:rPr>
        <w:fldChar w:fldCharType="begin"/>
      </w:r>
      <w:r>
        <w:rPr>
          <w:rFonts w:ascii="黑体" w:eastAsia="黑体" w:hAnsi="黑体" w:cs="Microsoft JhengHei" w:hint="eastAsia"/>
          <w:sz w:val="72"/>
          <w:szCs w:val="72"/>
        </w:rPr>
        <w:instrText xml:space="preserve">  </w:instrText>
      </w:r>
      <w:r>
        <w:rPr>
          <w:rFonts w:ascii="黑体" w:eastAsia="黑体" w:hAnsi="黑体" w:cs="Microsoft JhengHei" w:hint="eastAsia"/>
          <w:sz w:val="72"/>
          <w:szCs w:val="72"/>
        </w:rPr>
        <w:fldChar w:fldCharType="end"/>
      </w:r>
      <w:r>
        <w:rPr>
          <w:rFonts w:ascii="黑体" w:eastAsia="黑体" w:hAnsi="黑体" w:cs="Microsoft JhengHei" w:hint="eastAsia"/>
          <w:sz w:val="72"/>
          <w:szCs w:val="72"/>
        </w:rPr>
        <w:t>（预售）</w:t>
      </w:r>
    </w:p>
    <w:p w:rsidR="00F46096" w:rsidRPr="00BB5457" w:rsidP="00F46096">
      <w:pPr>
        <w:tabs>
          <w:tab w:val="left" w:pos="3752"/>
          <w:tab w:val="left" w:pos="4832"/>
          <w:tab w:val="left" w:pos="5912"/>
        </w:tabs>
        <w:spacing w:line="268" w:lineRule="auto"/>
        <w:ind w:right="438"/>
        <w:jc w:val="center"/>
        <w:rPr>
          <w:rFonts w:ascii="黑体" w:eastAsia="黑体" w:hAnsi="黑体" w:cs="Microsoft JhengHei" w:hint="eastAsia"/>
          <w:sz w:val="72"/>
          <w:szCs w:val="72"/>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line="200" w:lineRule="exact"/>
        <w:rPr>
          <w:rFonts w:ascii="宋体" w:hint="eastAsia"/>
          <w:sz w:val="20"/>
          <w:szCs w:val="20"/>
        </w:rPr>
      </w:pPr>
    </w:p>
    <w:p w:rsidR="00F46096" w:rsidP="00F46096">
      <w:pPr>
        <w:spacing w:before="15" w:line="200" w:lineRule="exact"/>
        <w:rPr>
          <w:rFonts w:ascii="宋体" w:hint="eastAsia"/>
          <w:sz w:val="20"/>
          <w:szCs w:val="20"/>
        </w:rPr>
      </w:pPr>
    </w:p>
    <w:p w:rsidR="00F46096" w:rsidP="00825A14">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kern w:val="0"/>
          <w:sz w:val="30"/>
          <w:szCs w:val="30"/>
        </w:rPr>
        <w:t>出卖人：</w:t>
      </w:r>
      <w:r>
        <w:rPr>
          <w:rFonts w:ascii="宋体" w:hAnsi="宋体" w:cs="宋体" w:hint="eastAsia"/>
          <w:b/>
          <w:kern w:val="0"/>
          <w:sz w:val="30"/>
          <w:szCs w:val="30"/>
        </w:rPr>
        <w:fldChar w:fldCharType="begin"/>
      </w:r>
      <w:r>
        <w:rPr>
          <w:rFonts w:ascii="宋体" w:hAnsi="宋体" w:cs="宋体" w:hint="eastAsia"/>
          <w:b/>
          <w:kern w:val="0"/>
          <w:sz w:val="30"/>
          <w:szCs w:val="30"/>
        </w:rPr>
        <w:instrText xml:space="preserve"> DOCPROPERTY  r_cm_name  \* MERGEFORMAT </w:instrText>
      </w:r>
      <w:r>
        <w:rPr>
          <w:rFonts w:ascii="宋体" w:hAnsi="宋体" w:cs="宋体"/>
          <w:b/>
          <w:kern w:val="0"/>
          <w:sz w:val="30"/>
          <w:szCs w:val="30"/>
        </w:rPr>
        <w:fldChar w:fldCharType="separate"/>
      </w:r>
      <w:r>
        <w:rPr>
          <w:rFonts w:ascii="宋体" w:hAnsi="宋体" w:cs="宋体" w:hint="eastAsia"/>
          <w:b/>
          <w:kern w:val="0"/>
          <w:sz w:val="30"/>
          <w:szCs w:val="30"/>
        </w:rPr>
        <w:t>{</w:t>
      </w:r>
      <w:r>
        <w:rPr>
          <w:rFonts w:ascii="宋体" w:hAnsi="宋体" w:cs="宋体" w:hint="eastAsia"/>
          <w:b/>
          <w:kern w:val="0"/>
          <w:sz w:val="30"/>
          <w:szCs w:val="30"/>
        </w:rPr>
        <w:t>{cm_name}}</w:t>
      </w:r>
      <w:r>
        <w:rPr>
          <w:rFonts w:ascii="宋体" w:hAnsi="宋体" w:cs="宋体" w:hint="eastAsia"/>
          <w:b/>
          <w:kern w:val="0"/>
          <w:sz w:val="30"/>
          <w:szCs w:val="30"/>
        </w:rPr>
        <w:fldChar w:fldCharType="end"/>
      </w:r>
    </w:p>
    <w:p w:rsidR="00F46096" w:rsidP="00825A14">
      <w:pPr>
        <w:widowControl/>
        <w:spacing w:line="600" w:lineRule="exact"/>
        <w:ind w:left="210" w:firstLine="840" w:leftChars="100" w:firstLineChars="400"/>
        <w:rPr>
          <w:rFonts w:ascii="宋体" w:hAnsi="宋体" w:cs="宋体" w:hint="eastAsia"/>
          <w:b/>
          <w:bCs/>
          <w:kern w:val="0"/>
          <w:sz w:val="30"/>
          <w:szCs w:val="30"/>
        </w:rPr>
      </w:pPr>
      <w:r>
        <w:rPr>
          <w:rFonts w:hint="eastAsia"/>
        </w:rPr>
        <w:pict>
          <v:line id="_x0000_s1025" style="position:absolute;z-index:251659264" from="117pt,-0.1pt" to="333pt,-0.1pt"/>
        </w:pict>
      </w:r>
      <w:r w:rsidR="00825A14">
        <w:rPr>
          <w:rFonts w:ascii="宋体" w:hAnsi="宋体" w:cs="宋体" w:hint="eastAsia"/>
          <w:b/>
          <w:bCs/>
          <w:kern w:val="0"/>
          <w:sz w:val="30"/>
          <w:szCs w:val="30"/>
        </w:rPr>
        <w:t xml:space="preserve"> </w:t>
      </w:r>
      <w:r>
        <w:rPr>
          <w:rFonts w:ascii="宋体" w:hAnsi="宋体" w:cs="宋体" w:hint="eastAsia"/>
          <w:b/>
          <w:bCs/>
          <w:kern w:val="0"/>
          <w:sz w:val="30"/>
          <w:szCs w:val="30"/>
        </w:rPr>
        <w:t>买受人：</w:t>
      </w:r>
      <w:r>
        <w:rPr>
          <w:rFonts w:ascii="宋体" w:hAnsi="宋体" w:hint="eastAsia"/>
          <w:b/>
          <w:kern w:val="0"/>
          <w:sz w:val="30"/>
          <w:szCs w:val="30"/>
        </w:rPr>
        <w:fldChar w:fldCharType="begin"/>
      </w:r>
      <w:r>
        <w:rPr>
          <w:rFonts w:ascii="宋体" w:hAnsi="宋体" w:hint="eastAsia"/>
          <w:b/>
          <w:kern w:val="0"/>
          <w:sz w:val="30"/>
          <w:szCs w:val="30"/>
        </w:rPr>
        <w:instrText xml:space="preserve"> DOCPROPERTY  r_ms_nam</w:instrText>
      </w:r>
      <w:r>
        <w:rPr>
          <w:rFonts w:ascii="宋体" w:hAnsi="宋体" w:hint="eastAsia"/>
          <w:b/>
          <w:kern w:val="0"/>
          <w:sz w:val="30"/>
          <w:szCs w:val="30"/>
        </w:rPr>
        <w:instrText xml:space="preserve">e  \* MERGEFORMAT </w:instrText>
      </w:r>
      <w:r>
        <w:rPr>
          <w:rFonts w:ascii="宋体" w:hAnsi="宋体"/>
          <w:b/>
          <w:kern w:val="0"/>
          <w:sz w:val="30"/>
          <w:szCs w:val="30"/>
        </w:rPr>
        <w:fldChar w:fldCharType="separate"/>
      </w:r>
      <w:r>
        <w:rPr>
          <w:rFonts w:ascii="宋体" w:hAnsi="宋体" w:hint="eastAsia"/>
          <w:b/>
          <w:kern w:val="0"/>
          <w:sz w:val="30"/>
          <w:szCs w:val="30"/>
        </w:rPr>
        <w:t>{</w:t>
      </w:r>
      <w:r>
        <w:rPr>
          <w:rFonts w:ascii="宋体" w:hAnsi="宋体" w:hint="eastAsia"/>
          <w:b/>
          <w:kern w:val="0"/>
          <w:sz w:val="30"/>
          <w:szCs w:val="30"/>
        </w:rPr>
        <w:t>{ms_name}}</w:t>
      </w:r>
      <w:r>
        <w:rPr>
          <w:rFonts w:ascii="宋体" w:hAnsi="宋体" w:hint="eastAsia"/>
          <w:b/>
          <w:kern w:val="0"/>
          <w:sz w:val="30"/>
          <w:szCs w:val="30"/>
        </w:rPr>
        <w:fldChar w:fldCharType="end"/>
      </w:r>
    </w:p>
    <w:p w:rsidR="001A481C" w:rsidRPr="008D19BF" w:rsidP="001A481C">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60288" from="117pt,1.1pt" to="333pt,1.1pt"/>
        </w:pict>
      </w:r>
    </w:p>
    <w:p w:rsidR="001A481C" w:rsidRPr="008D19BF" w:rsidP="001A481C">
      <w:pPr>
        <w:widowControl/>
        <w:spacing w:line="400" w:lineRule="exact"/>
        <w:rPr>
          <w:rFonts w:ascii="宋体" w:hAnsi="宋体" w:cs="宋体" w:hint="eastAsia"/>
          <w:bCs/>
          <w:color w:val="000000"/>
          <w:kern w:val="0"/>
          <w:sz w:val="24"/>
        </w:rPr>
      </w:pPr>
    </w:p>
    <w:p w:rsidR="001A481C" w:rsidRPr="008D19BF" w:rsidP="001A481C">
      <w:pPr>
        <w:widowControl/>
        <w:spacing w:line="400" w:lineRule="exact"/>
        <w:rPr>
          <w:rFonts w:ascii="宋体" w:hAnsi="宋体" w:cs="宋体" w:hint="eastAsia"/>
          <w:bCs/>
          <w:color w:val="000000"/>
          <w:kern w:val="0"/>
          <w:sz w:val="24"/>
        </w:rPr>
      </w:pPr>
    </w:p>
    <w:p w:rsidR="001A481C" w:rsidRPr="008D19BF" w:rsidP="001A481C">
      <w:pPr>
        <w:widowControl/>
        <w:spacing w:line="400" w:lineRule="exact"/>
        <w:rPr>
          <w:rFonts w:ascii="宋体" w:hAnsi="宋体" w:cs="宋体" w:hint="eastAsia"/>
          <w:bCs/>
          <w:color w:val="000000"/>
          <w:kern w:val="0"/>
          <w:sz w:val="24"/>
        </w:rPr>
      </w:pPr>
    </w:p>
    <w:p w:rsidR="001A481C" w:rsidRPr="008D19BF" w:rsidP="001A481C">
      <w:pPr>
        <w:widowControl/>
        <w:spacing w:line="400" w:lineRule="exact"/>
        <w:rPr>
          <w:rFonts w:ascii="宋体" w:hAnsi="宋体" w:cs="宋体" w:hint="eastAsia"/>
          <w:bCs/>
          <w:color w:val="000000"/>
          <w:kern w:val="0"/>
          <w:sz w:val="24"/>
        </w:rPr>
      </w:pPr>
    </w:p>
    <w:p w:rsidR="001A481C" w:rsidRPr="008D19BF" w:rsidP="001A481C">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1A481C" w:rsidRPr="00D923E8" w:rsidP="001A481C">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1A481C" w:rsidRPr="00D923E8" w:rsidP="001A481C">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1A481C" w:rsidP="001A481C">
                  <w:pPr>
                    <w:jc w:val="distribute"/>
                    <w:rPr>
                      <w:b/>
                    </w:rPr>
                  </w:pPr>
                  <w:r w:rsidRPr="00D923E8">
                    <w:rPr>
                      <w:rFonts w:ascii="宋体" w:hAnsi="仿宋_GB2312" w:cs="仿宋_GB2312" w:hint="eastAsia"/>
                      <w:b/>
                      <w:kern w:val="0"/>
                      <w:sz w:val="32"/>
                      <w:szCs w:val="32"/>
                    </w:rPr>
                    <w:t>株洲市国土资源局</w:t>
                  </w:r>
                </w:p>
              </w:txbxContent>
            </v:textbox>
          </v:shape>
        </w:pict>
      </w:r>
    </w:p>
    <w:p w:rsidR="001A481C" w:rsidRPr="008D19BF" w:rsidP="001A481C">
      <w:pPr>
        <w:widowControl/>
        <w:spacing w:line="400" w:lineRule="exact"/>
        <w:rPr>
          <w:rFonts w:ascii="宋体" w:hAnsi="宋体" w:cs="宋体" w:hint="eastAsia"/>
          <w:bCs/>
          <w:color w:val="000000"/>
          <w:kern w:val="0"/>
          <w:sz w:val="24"/>
        </w:rPr>
      </w:pPr>
    </w:p>
    <w:p w:rsidR="001A481C" w:rsidRPr="008D19BF" w:rsidP="001A481C">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1A481C" w:rsidRPr="006151D2" w:rsidP="001A481C">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1A481C" w:rsidP="001A481C">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1A481C" w:rsidP="001A481C"/>
              </w:txbxContent>
            </v:textbox>
          </v:shape>
        </w:pict>
      </w:r>
    </w:p>
    <w:p w:rsidR="001A481C" w:rsidRPr="008D19BF" w:rsidP="001A481C">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1A481C" w:rsidRPr="008D19BF" w:rsidP="001A481C">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1A481C" w:rsidRPr="008D19BF" w:rsidP="001A481C">
      <w:pPr>
        <w:ind w:left="379"/>
        <w:jc w:val="center"/>
        <w:rPr>
          <w:rFonts w:ascii="方正小标宋简体" w:eastAsia="方正小标宋简体" w:hAnsi="宋体" w:cs="Microsoft JhengHei" w:hint="eastAsia"/>
          <w:color w:val="000000"/>
          <w:sz w:val="44"/>
          <w:szCs w:val="44"/>
        </w:rPr>
      </w:pPr>
      <w:r w:rsidRPr="008D19BF">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F93F4C">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8240"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F93F4C">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F93F4C">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F93F4C">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F93F4C">
        <w:rPr>
          <w:rFonts w:ascii="宋体" w:eastAsia="宋体" w:hAnsi="宋体" w:cs="Microsoft JhengHei" w:hint="eastAsia"/>
          <w:b/>
          <w:spacing w:val="3"/>
          <w:lang w:eastAsia="zh-CN"/>
        </w:rPr>
        <w:t>不动产登记:</w:t>
      </w:r>
      <w:r w:rsidR="00F93F4C">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F93F4C">
        <w:rPr>
          <w:rFonts w:ascii="宋体" w:eastAsia="宋体" w:hAnsi="宋体" w:cs="Microsoft JhengHei" w:hint="eastAsia"/>
          <w:b/>
          <w:spacing w:val="3"/>
          <w:lang w:eastAsia="zh-CN"/>
        </w:rPr>
        <w:t>不动产转移登记(商品房)：</w:t>
      </w:r>
      <w:r w:rsidR="00F93F4C">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F93F4C">
        <w:rPr>
          <w:rFonts w:ascii="宋体" w:eastAsia="宋体" w:hAnsi="宋体" w:cs="Microsoft JhengHei" w:hint="eastAsia"/>
          <w:b/>
          <w:spacing w:val="3"/>
          <w:lang w:eastAsia="zh-CN"/>
        </w:rPr>
        <w:t>不动产登记机构：</w:t>
      </w:r>
      <w:r w:rsidR="00F93F4C">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F93F4C">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  \* </w:instrText>
      </w:r>
      <w:r w:rsidRPr="00D254C6" w:rsidR="00D945C5">
        <w:rPr>
          <w:rFonts w:ascii="宋体" w:hAnsi="宋体" w:cs="宋体" w:hint="eastAsia"/>
          <w:kern w:val="0"/>
          <w:sz w:val="24"/>
          <w:u w:val="single"/>
        </w:rPr>
        <w:instrText xml:space="preserve">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w:instrText>
      </w:r>
      <w:r w:rsidRPr="00D254C6" w:rsidR="002D52AF">
        <w:rPr>
          <w:rFonts w:ascii="宋体" w:eastAsia="宋体" w:hAnsi="宋体" w:cs="宋体" w:hint="eastAsia"/>
          <w:kern w:val="0"/>
          <w:sz w:val="24"/>
          <w:u w:val="single"/>
        </w:rPr>
        <w:instrText xml:space="preserve">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288535452"/>
          <w:placeholder>
            <w:docPart w:val="DefaultPlaceholder_22675703"/>
          </w:placeholder>
          <w:richText/>
        </w:sdtPr>
        <w:sdtContent>
          <w:r w:rsidR="00251413">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990689054"/>
          <w:placeholder>
            <w:docPart w:val="DefaultPlaceholder_22675703"/>
          </w:placeholder>
          <w:richText/>
        </w:sdtPr>
        <w:sdtContent>
          <w:r w:rsidR="00251413">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087898008"/>
          <w:placeholder>
            <w:docPart w:val="DefaultPlaceholder_22675703"/>
          </w:placeholder>
          <w:richText/>
        </w:sdtPr>
        <w:sdtContent>
          <w:r w:rsidR="00251413">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1926976755"/>
          <w:placeholder>
            <w:docPart w:val="DefaultPlaceholder_22675703"/>
          </w:placeholder>
          <w:richText/>
        </w:sdtPr>
        <w:sdtContent>
          <w:r w:rsidR="00251413">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927812327"/>
          <w:placeholder>
            <w:docPart w:val="DefaultPlaceholder_22675703"/>
          </w:placeholder>
          <w:richText/>
        </w:sdtPr>
        <w:sdtContent>
          <w:r w:rsidR="00251413">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1549662694"/>
          <w:placeholder>
            <w:docPart w:val="DefaultPlaceholder_22675703"/>
          </w:placeholder>
          <w:richText/>
        </w:sdtPr>
        <w:sdtContent>
          <w:r w:rsidR="00251413">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661712537"/>
          <w:placeholder>
            <w:docPart w:val="DefaultPlaceholder_22675703"/>
          </w:placeholder>
          <w:richText/>
        </w:sdtPr>
        <w:sdtContent>
          <w:r w:rsidR="00251413">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1421499637"/>
          <w:placeholder>
            <w:docPart w:val="DefaultPlaceholder_22675703"/>
          </w:placeholder>
          <w:richText/>
        </w:sdtPr>
        <w:sdtContent>
          <w:r w:rsidR="00251413">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992020139"/>
          <w:placeholder>
            <w:docPart w:val="DefaultPlaceholder_22675703"/>
          </w:placeholder>
          <w:richText/>
        </w:sdtPr>
        <w:sdtContent>
          <w:r w:rsidR="00251413">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DOCPROPER</w:instrText>
      </w:r>
      <w:r w:rsidRPr="00D254C6" w:rsidR="009C0DCF">
        <w:rPr>
          <w:rFonts w:ascii="宋体" w:hAnsi="宋体" w:hint="eastAsia"/>
          <w:kern w:val="0"/>
          <w:sz w:val="24"/>
          <w:u w:val="single"/>
        </w:rPr>
        <w:instrText xml:space="preserve">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41096496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190172086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59773343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194565468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r_ms_birth</w:instrText>
      </w:r>
      <w:r w:rsidRPr="00D254C6" w:rsidR="00781191">
        <w:rPr>
          <w:rFonts w:ascii="宋体" w:hAnsi="宋体" w:hint="eastAsia"/>
          <w:sz w:val="24"/>
          <w:u w:val="single"/>
        </w:rPr>
        <w:instrText xml:space="preserve">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33471389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41686955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DOCPROPE</w:instrText>
      </w:r>
      <w:r w:rsidRPr="00D254C6" w:rsidR="00B322FB">
        <w:rPr>
          <w:rFonts w:ascii="宋体" w:hAnsi="宋体" w:hint="eastAsia"/>
          <w:sz w:val="24"/>
          <w:u w:val="single"/>
        </w:rPr>
        <w:instrText xml:space="preserv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28598322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108420838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w:instrText>
      </w:r>
      <w:r w:rsidRPr="00D254C6" w:rsidR="00155A14">
        <w:rPr>
          <w:rFonts w:ascii="宋体" w:hAnsi="宋体" w:hint="eastAsia"/>
          <w:kern w:val="0"/>
          <w:sz w:val="24"/>
          <w:u w:val="single"/>
        </w:rPr>
        <w:instrTex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MERGEFO</w:instrText>
      </w:r>
      <w:r w:rsidRPr="00D254C6" w:rsidR="008D2E77">
        <w:rPr>
          <w:rFonts w:ascii="宋体" w:eastAsia="宋体" w:hAnsi="宋体" w:cs="宋体" w:hint="eastAsia"/>
          <w:kern w:val="0"/>
          <w:sz w:val="24"/>
          <w:u w:val="single"/>
        </w:rPr>
        <w:instrText xml:space="preserve">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F93F4C">
        <w:rPr>
          <w:rFonts w:ascii="宋体" w:hAnsi="宋体" w:cs="宋体"/>
          <w:kern w:val="0"/>
          <w:sz w:val="24"/>
        </w:rPr>
        <w:t>该地块【国有土地使用证号】【国有土地使权的不动产权证号】【</w:t>
      </w:r>
      <w:sdt>
        <w:sdtPr>
          <w:id w:val="1396402024"/>
          <w:placeholder>
            <w:docPart w:val="DefaultPlaceholder_22675703"/>
          </w:placeholder>
          <w:richText/>
        </w:sdtPr>
        <w:sdtContent>
          <w:r w:rsidRPr="0013139B" w:rsidR="00F93F4C">
            <w:rPr>
              <w:rFonts w:ascii="宋体" w:hAnsi="宋体" w:cs="宋体"/>
              <w:kern w:val="0"/>
              <w:sz w:val="24"/>
              <w:u w:val="single"/>
            </w:rPr>
            <w:t xml:space="preserve"> </w:t>
          </w:r>
          <w:r w:rsidR="001A481C">
            <w:rPr>
              <w:rFonts w:ascii="宋体" w:hAnsi="宋体" w:cs="宋体"/>
              <w:kern w:val="0"/>
              <w:sz w:val="24"/>
              <w:u w:val="single"/>
            </w:rPr>
            <w:t>/</w:t>
          </w:r>
          <w:r w:rsidRPr="0013139B" w:rsidR="00F93F4C">
            <w:rPr>
              <w:rFonts w:ascii="宋体" w:hAnsi="宋体" w:cs="宋体"/>
              <w:kern w:val="0"/>
              <w:sz w:val="24"/>
              <w:u w:val="single"/>
            </w:rPr>
            <w:t xml:space="preserve"> </w:t>
          </w:r>
        </w:sdtContent>
      </w:sdt>
      <w:r w:rsidR="00F93F4C">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176806010"/>
          <w:placeholder>
            <w:docPart w:val="DefaultPlaceholder_22675703"/>
          </w:placeholder>
          <w:richText/>
        </w:sdtPr>
        <w:sdtContent>
          <w:r w:rsidR="00251413">
            <w:rPr>
              <w:rFonts w:ascii="宋体" w:hAnsi="宋体" w:hint="eastAsia"/>
              <w:sz w:val="24"/>
              <w:u w:val="single"/>
            </w:rPr>
            <w:t>2082</w:t>
          </w:r>
        </w:sdtContent>
      </w:sdt>
      <w:r w:rsidRPr="00C92561" w:rsidR="006D57A6">
        <w:rPr>
          <w:rFonts w:hint="eastAsia"/>
        </w:rPr>
        <w:t>年</w:t>
      </w:r>
      <w:sdt>
        <w:sdtPr>
          <w:id w:val="1154603225"/>
          <w:placeholder>
            <w:docPart w:val="DefaultPlaceholder_22675703"/>
          </w:placeholder>
          <w:richText/>
        </w:sdtPr>
        <w:sdtContent>
          <w:r w:rsidR="00251413">
            <w:rPr>
              <w:rFonts w:ascii="宋体" w:hAnsi="宋体" w:hint="eastAsia"/>
              <w:sz w:val="24"/>
              <w:u w:val="single"/>
            </w:rPr>
            <w:t>12</w:t>
          </w:r>
        </w:sdtContent>
      </w:sdt>
      <w:r w:rsidRPr="00C92561" w:rsidR="006D57A6">
        <w:rPr>
          <w:rFonts w:hint="eastAsia"/>
        </w:rPr>
        <w:t>月</w:t>
      </w:r>
      <w:sdt>
        <w:sdtPr>
          <w:id w:val="364024881"/>
          <w:placeholder>
            <w:docPart w:val="DefaultPlaceholder_22675703"/>
          </w:placeholder>
          <w:richText/>
        </w:sdtPr>
        <w:sdtContent>
          <w:r w:rsidR="00251413">
            <w:rPr>
              <w:rFonts w:ascii="宋体" w:hAnsi="宋体" w:hint="eastAsia"/>
              <w:sz w:val="24"/>
              <w:u w:val="single"/>
            </w:rPr>
            <w:t>27</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w:instrText>
      </w:r>
      <w:r w:rsidRPr="005B1875" w:rsidR="002E2CC2">
        <w:rPr>
          <w:rFonts w:ascii="宋体" w:hAnsi="宋体" w:hint="eastAsia"/>
          <w:sz w:val="24"/>
          <w:u w:val="single"/>
        </w:rPr>
        <w:instrText xml:space="preserve">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bookmarkStart w:id="1" w:name="_Hlk2105918"/>
      <w:r w:rsidRPr="008D19BF" w:rsidR="0013139B">
        <w:rPr>
          <w:rFonts w:ascii="宋体" w:hAnsi="宋体" w:cs="宋体" w:hint="eastAsia"/>
          <w:color w:val="000000"/>
          <w:kern w:val="0"/>
          <w:sz w:val="24"/>
        </w:rPr>
        <w:t>由</w:t>
      </w:r>
      <w:r w:rsidRPr="008D19BF" w:rsidR="0013139B">
        <w:rPr>
          <w:rFonts w:ascii="宋体" w:hAnsi="宋体"/>
          <w:color w:val="000000"/>
          <w:sz w:val="24"/>
          <w:u w:val="single"/>
        </w:rPr>
        <w:fldChar w:fldCharType="begin"/>
      </w:r>
      <w:r w:rsidRPr="008D19BF" w:rsidR="0013139B">
        <w:rPr>
          <w:rFonts w:ascii="宋体" w:hAnsi="宋体"/>
          <w:color w:val="000000"/>
          <w:sz w:val="24"/>
          <w:u w:val="single"/>
        </w:rPr>
        <w:instrText xml:space="preserve"> </w:instrText>
      </w:r>
      <w:r w:rsidRPr="008D19BF" w:rsidR="0013139B">
        <w:rPr>
          <w:rFonts w:ascii="宋体" w:hAnsi="宋体" w:hint="eastAsia"/>
          <w:color w:val="000000"/>
          <w:sz w:val="24"/>
          <w:u w:val="single"/>
        </w:rPr>
        <w:instrText>DOCPROPERTY  r_jj_ysxkdw  \* MERGEFORMAT</w:instrText>
      </w:r>
      <w:r w:rsidRPr="008D19BF" w:rsidR="0013139B">
        <w:rPr>
          <w:rFonts w:ascii="宋体" w:hAnsi="宋体"/>
          <w:color w:val="000000"/>
          <w:sz w:val="24"/>
          <w:u w:val="single"/>
        </w:rPr>
        <w:instrText xml:space="preserve"> </w:instrText>
      </w:r>
      <w:r w:rsidRPr="008D19BF" w:rsidR="0013139B">
        <w:rPr>
          <w:rFonts w:ascii="宋体" w:hAnsi="宋体"/>
          <w:color w:val="000000"/>
          <w:sz w:val="24"/>
          <w:u w:val="single"/>
        </w:rPr>
        <w:fldChar w:fldCharType="separate"/>
      </w:r>
      <w:r w:rsidRPr="008D19BF" w:rsidR="0013139B">
        <w:rPr>
          <w:rFonts w:ascii="宋体" w:hAnsi="宋体"/>
          <w:color w:val="000000"/>
          <w:sz w:val="24"/>
          <w:u w:val="single"/>
        </w:rPr>
        <w:t>{</w:t>
      </w:r>
      <w:r w:rsidRPr="008D19BF" w:rsidR="0013139B">
        <w:rPr>
          <w:rFonts w:ascii="宋体" w:hAnsi="宋体" w:hint="eastAsia"/>
          <w:color w:val="000000"/>
          <w:sz w:val="24"/>
          <w:u w:val="single"/>
        </w:rPr>
        <w:t>{jj_ysxkdw}}</w:t>
      </w:r>
      <w:r w:rsidRPr="008D19BF" w:rsidR="0013139B">
        <w:rPr>
          <w:rFonts w:ascii="宋体" w:hAnsi="宋体"/>
          <w:color w:val="000000"/>
          <w:sz w:val="24"/>
          <w:u w:val="single"/>
        </w:rPr>
        <w:fldChar w:fldCharType="end"/>
      </w:r>
      <w:r w:rsidRPr="008D19BF" w:rsidR="0013139B">
        <w:rPr>
          <w:rFonts w:ascii="宋体" w:hAnsi="宋体" w:cs="宋体" w:hint="eastAsia"/>
          <w:color w:val="000000"/>
          <w:kern w:val="0"/>
          <w:sz w:val="24"/>
        </w:rPr>
        <w:t>批</w:t>
      </w:r>
      <w:bookmarkEnd w:id="1"/>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r_pre_l</w:instrText>
      </w:r>
      <w:r w:rsidRPr="005B1875" w:rsidR="00DA337F">
        <w:rPr>
          <w:rFonts w:ascii="宋体" w:hAnsi="宋体" w:hint="eastAsia"/>
          <w:sz w:val="24"/>
          <w:u w:val="single"/>
        </w:rPr>
        <w:instrText xml:space="preserve">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w:instrText>
      </w:r>
      <w:r w:rsidRPr="005B1875" w:rsidR="00120627">
        <w:rPr>
          <w:rFonts w:ascii="宋体" w:hAnsi="宋体" w:hint="eastAsia"/>
          <w:sz w:val="24"/>
          <w:u w:val="single"/>
        </w:rPr>
        <w:instrText xml:space="preserve">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866613666"/>
          <w:placeholder>
            <w:docPart w:val="DefaultPlaceholder_22675703"/>
          </w:placeholder>
          <w:richText/>
        </w:sdtPr>
        <w:sdtContent>
          <w:r w:rsidRPr="00251413" w:rsidR="00251413">
            <w:rPr>
              <w:rFonts w:ascii="宋体" w:hAnsi="宋体" w:hint="eastAsia"/>
              <w:sz w:val="24"/>
              <w:u w:val="single"/>
            </w:rPr>
            <w:t>株洲市房地产测绘队</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DOCPROPERTY</w:instrText>
      </w:r>
      <w:r w:rsidRPr="00B1546A" w:rsidR="003F4F1E">
        <w:rPr>
          <w:rFonts w:ascii="宋体" w:hAnsi="宋体" w:hint="eastAsia"/>
          <w:sz w:val="24"/>
          <w:u w:val="single"/>
        </w:rPr>
        <w:instrText xml:space="preserve">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871944937"/>
          <w:placeholder>
            <w:docPart w:val="DefaultPlaceholder_22675703"/>
          </w:placeholder>
          <w:richText/>
        </w:sdtPr>
        <w:sdtContent>
          <w:r w:rsidR="00E440EB">
            <w:rPr>
              <w:rFonts w:ascii="宋体" w:hAnsi="宋体" w:hint="eastAsia"/>
              <w:sz w:val="24"/>
              <w:u w:val="single"/>
            </w:rPr>
            <w:t>/</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500914168"/>
          <w:placeholder>
            <w:docPart w:val="DefaultPlaceholder_22675703"/>
          </w:placeholder>
          <w:richText/>
        </w:sdtPr>
        <w:sdtContent>
          <w:r w:rsidR="00E440EB">
            <w:rPr>
              <w:rFonts w:ascii="宋体" w:hAnsi="宋体" w:hint="eastAsia"/>
              <w:sz w:val="24"/>
              <w:u w:val="single"/>
            </w:rPr>
            <w:t>/</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476400898"/>
          <w:placeholder>
            <w:docPart w:val="DefaultPlaceholder_22675703"/>
          </w:placeholder>
          <w:richText/>
        </w:sdtPr>
        <w:sdtContent>
          <w:r w:rsidR="00E440EB">
            <w:rPr>
              <w:rFonts w:ascii="宋体" w:hAnsi="宋体" w:hint="eastAsia"/>
              <w:sz w:val="24"/>
              <w:u w:val="single"/>
            </w:rPr>
            <w:t>/</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951361305"/>
          <w:placeholder>
            <w:docPart w:val="DefaultPlaceholder_22675703"/>
          </w:placeholder>
          <w:richText/>
        </w:sdtPr>
        <w:sdtContent>
          <w:r w:rsidR="00E440EB">
            <w:rPr>
              <w:rFonts w:ascii="宋体" w:hAnsi="宋体" w:hint="eastAsia"/>
              <w:sz w:val="24"/>
              <w:u w:val="single"/>
            </w:rPr>
            <w:t>/</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189306197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1145616648"/>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353094961"/>
          <w:placeholder>
            <w:docPart w:val="DefaultPlaceholder_22675703"/>
          </w:placeholder>
          <w:richText/>
        </w:sdtPr>
        <w:sdtContent>
          <w:r w:rsidR="00251413">
            <w:rPr>
              <w:rFonts w:ascii="宋体" w:hAnsi="宋体" w:cs="宋体" w:hint="eastAsia"/>
              <w:kern w:val="0"/>
              <w:sz w:val="24"/>
              <w:u w:val="single"/>
            </w:rPr>
            <w:t>/</w:t>
          </w:r>
        </w:sdtContent>
      </w:sdt>
      <w:r w:rsidRPr="00D807D1">
        <w:rPr>
          <w:rFonts w:ascii="宋体" w:hAnsi="宋体" w:cs="宋体"/>
          <w:kern w:val="0"/>
          <w:sz w:val="24"/>
        </w:rPr>
        <w:t>，抵押人：</w:t>
      </w:r>
      <w:sdt>
        <w:sdtPr>
          <w:id w:val="1732212320"/>
          <w:placeholder>
            <w:docPart w:val="DefaultPlaceholder_22675703"/>
          </w:placeholder>
          <w:richText/>
        </w:sdtPr>
        <w:sdtContent>
          <w:r w:rsidR="0025141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1724677367"/>
          <w:placeholder>
            <w:docPart w:val="DefaultPlaceholder_22675703"/>
          </w:placeholder>
          <w:richText/>
        </w:sdtPr>
        <w:sdtContent>
          <w:r w:rsidR="00251413">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256903635"/>
          <w:placeholder>
            <w:docPart w:val="DefaultPlaceholder_22675703"/>
          </w:placeholder>
          <w:richText/>
        </w:sdtPr>
        <w:sdtContent>
          <w:r w:rsidR="0025141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1440489989"/>
          <w:placeholder>
            <w:docPart w:val="DefaultPlaceholder_22675703"/>
          </w:placeholder>
          <w:richText/>
        </w:sdtPr>
        <w:sdtContent>
          <w:r w:rsidR="00251413">
            <w:rPr>
              <w:rFonts w:ascii="宋体" w:hAnsi="宋体" w:cs="宋体" w:hint="eastAsia"/>
              <w:kern w:val="0"/>
              <w:sz w:val="24"/>
              <w:u w:val="single"/>
            </w:rPr>
            <w:t>/</w:t>
          </w:r>
        </w:sdtContent>
      </w:sdt>
      <w:r w:rsidRPr="00D807D1">
        <w:rPr>
          <w:rFonts w:ascii="宋体" w:hAnsi="宋体" w:cs="宋体"/>
          <w:kern w:val="0"/>
          <w:sz w:val="24"/>
        </w:rPr>
        <w:t>，债务履行期限：</w:t>
      </w:r>
      <w:sdt>
        <w:sdtPr>
          <w:id w:val="581441664"/>
          <w:placeholder>
            <w:docPart w:val="DefaultPlaceholder_22675703"/>
          </w:placeholder>
          <w:richText/>
        </w:sdtPr>
        <w:sdtContent>
          <w:r w:rsidR="0025141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1093157273"/>
          <w:placeholder>
            <w:docPart w:val="DefaultPlaceholder_22675703"/>
          </w:placeholder>
          <w:richText/>
        </w:sdtPr>
        <w:sdtContent>
          <w:r w:rsidR="00251413">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342245095"/>
          <w:placeholder>
            <w:docPart w:val="DefaultPlaceholder_22675703"/>
          </w:placeholder>
          <w:richText/>
        </w:sdtPr>
        <w:sdtContent>
          <w:r w:rsidR="00251413">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F93F4C">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1013096435"/>
          <w:placeholder>
            <w:docPart w:val="DefaultPlaceholder_22675703"/>
          </w:placeholder>
          <w:richText/>
        </w:sdtPr>
        <w:sdtContent>
          <w:r w:rsidRPr="008F72E1" w:rsidR="008F72E1">
            <w:rPr>
              <w:rFonts w:ascii="宋体" w:hAnsi="宋体" w:cs="宋体" w:hint="eastAsia"/>
              <w:kern w:val="0"/>
              <w:sz w:val="24"/>
              <w:u w:val="single"/>
            </w:rPr>
            <w:t>中国人民银行公布的同期贷款基准利率</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40231519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28403822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r_jj_tnmjmpdj  \* MERGEFOR</w:instrText>
      </w:r>
      <w:r w:rsidR="00D61B23">
        <w:rPr>
          <w:rFonts w:ascii="宋体" w:hAnsi="宋体" w:cs="宋体" w:hint="eastAsia"/>
          <w:kern w:val="0"/>
          <w:sz w:val="24"/>
          <w:u w:val="single"/>
        </w:rPr>
        <w:instrText>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w:instrText>
      </w:r>
      <w:r w:rsidR="0089587D">
        <w:rPr>
          <w:rFonts w:ascii="宋体" w:hAnsi="宋体" w:cs="宋体" w:hint="eastAsia"/>
          <w:kern w:val="0"/>
          <w:sz w:val="24"/>
          <w:u w:val="single"/>
        </w:rPr>
        <w:instrText>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r_jj_jzmjzxd</w:instrText>
      </w:r>
      <w:r w:rsidR="0089587D">
        <w:rPr>
          <w:rFonts w:ascii="宋体" w:hAnsi="宋体" w:cs="宋体" w:hint="eastAsia"/>
          <w:kern w:val="0"/>
          <w:sz w:val="24"/>
          <w:u w:val="single"/>
        </w:rPr>
        <w:instrText>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r_jj_qtzjdx  \* MERGE</w:instrText>
      </w:r>
      <w:r w:rsidR="004055A0">
        <w:rPr>
          <w:rFonts w:ascii="宋体" w:hAnsi="宋体" w:cs="宋体" w:hint="eastAsia"/>
          <w:kern w:val="0"/>
          <w:sz w:val="24"/>
          <w:u w:val="single"/>
        </w:rPr>
        <w:instrText>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1290805844"/>
          <w:placeholder>
            <w:docPart w:val="DefaultPlaceholder_22675703"/>
          </w:placeholder>
          <w:richText/>
        </w:sdtPr>
        <w:sdtContent>
          <w:r w:rsidR="008F72E1">
            <w:rPr>
              <w:rFonts w:ascii="仿宋_GB2312" w:hint="eastAsia"/>
              <w:sz w:val="24"/>
              <w:u w:val="single"/>
            </w:rPr>
            <w:t>人民币</w:t>
          </w:r>
        </w:sdtContent>
      </w:sdt>
      <w:r w:rsidRPr="0051689A">
        <w:rPr>
          <w:rFonts w:ascii="宋体" w:hAnsi="宋体" w:cs="宋体"/>
          <w:kern w:val="0"/>
          <w:sz w:val="24"/>
        </w:rPr>
        <w:t>(币种)</w:t>
      </w:r>
      <w:sdt>
        <w:sdtPr>
          <w:id w:val="1244415313"/>
          <w:placeholder>
            <w:docPart w:val="DefaultPlaceholder_22675703"/>
          </w:placeholder>
          <w:richText/>
        </w:sdtPr>
        <w:sdtContent>
          <w:r w:rsidR="00E440EB">
            <w:rPr>
              <w:rFonts w:ascii="仿宋_GB2312" w:hint="eastAsia"/>
              <w:sz w:val="24"/>
              <w:u w:val="single"/>
            </w:rPr>
            <w:t>/</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1137784037"/>
          <w:placeholder>
            <w:docPart w:val="DefaultPlaceholder_22675703"/>
          </w:placeholder>
          <w:richText/>
        </w:sdtPr>
        <w:sdtContent>
          <w:r w:rsidRPr="0013139B" w:rsidR="0013139B">
            <w:rPr>
              <w:rFonts w:ascii="宋体" w:hAnsi="宋体" w:cs="宋体" w:hint="eastAsia"/>
              <w:kern w:val="0"/>
              <w:sz w:val="24"/>
              <w:u w:val="single"/>
            </w:rPr>
            <w:t xml:space="preserve">  </w:t>
          </w:r>
        </w:sdtContent>
      </w:sdt>
      <w:r w:rsidRPr="0051689A">
        <w:rPr>
          <w:rFonts w:ascii="宋体" w:hAnsi="宋体" w:cs="宋体"/>
          <w:kern w:val="0"/>
          <w:sz w:val="24"/>
        </w:rPr>
        <w:t>)，该定金于【</w:t>
      </w:r>
      <w:sdt>
        <w:sdtPr>
          <w:id w:val="1571701319"/>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本合同签订</w:t>
      </w:r>
      <w:r w:rsidRPr="0051689A">
        <w:rPr>
          <w:rFonts w:ascii="宋体" w:hAnsi="宋体" w:cs="宋体"/>
          <w:kern w:val="0"/>
          <w:sz w:val="24"/>
        </w:rPr>
        <w:t>】【</w:t>
      </w:r>
      <w:sdt>
        <w:sdtPr>
          <w:id w:val="1447587338"/>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交付首付款</w:t>
      </w:r>
      <w:r w:rsidRPr="0051689A">
        <w:rPr>
          <w:rFonts w:ascii="宋体" w:hAnsi="宋体" w:cs="宋体"/>
          <w:kern w:val="0"/>
          <w:sz w:val="24"/>
        </w:rPr>
        <w:t>】【</w:t>
      </w:r>
      <w:sdt>
        <w:sdtPr>
          <w:id w:val="73132953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37283458"/>
          <w:placeholder>
            <w:docPart w:val="DefaultPlaceholder_22675703"/>
          </w:placeholder>
          <w:richText/>
        </w:sdtPr>
        <w:sdtContent>
          <w:r w:rsidR="00E440EB">
            <w:rPr>
              <w:rFonts w:ascii="宋体" w:hAnsi="宋体" w:cs="宋体" w:hint="eastAsia"/>
              <w:kern w:val="0"/>
              <w:sz w:val="24"/>
              <w:u w:val="single"/>
            </w:rPr>
            <w:t>/</w:t>
          </w:r>
        </w:sdtContent>
      </w:sdt>
      <w:r w:rsidRPr="0051689A">
        <w:rPr>
          <w:rFonts w:ascii="宋体" w:hAnsi="宋体" w:cs="宋体"/>
          <w:kern w:val="0"/>
          <w:sz w:val="24"/>
        </w:rPr>
        <w:t>】时【</w:t>
      </w:r>
      <w:sdt>
        <w:sdtPr>
          <w:id w:val="351511885"/>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65452071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599313605"/>
          <w:placeholder>
            <w:docPart w:val="DefaultPlaceholder_22675703"/>
          </w:placeholder>
          <w:richText/>
        </w:sdtPr>
        <w:sdtContent>
          <w:r w:rsidR="00E440EB">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13139B" w:rsidRPr="0051689A" w:rsidP="0013139B">
      <w:pPr>
        <w:widowControl/>
        <w:spacing w:line="480" w:lineRule="auto"/>
        <w:jc w:val="left"/>
        <w:rPr>
          <w:rFonts w:ascii="宋体" w:hAnsi="宋体" w:cs="宋体"/>
          <w:kern w:val="0"/>
          <w:sz w:val="24"/>
        </w:rPr>
      </w:pPr>
      <w:bookmarkStart w:id="2"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2"/>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790357799"/>
          <w:placeholder>
            <w:docPart w:val="DefaultPlaceholder_22675703"/>
          </w:placeholder>
          <w:richText/>
        </w:sdtPr>
        <w:sdtContent>
          <w:r w:rsidR="008F72E1">
            <w:rPr>
              <w:rFonts w:ascii="宋体" w:hAnsi="宋体" w:hint="eastAsia"/>
              <w:sz w:val="24"/>
              <w:u w:val="single"/>
            </w:rPr>
            <w:t>/</w:t>
          </w:r>
        </w:sdtContent>
      </w:sdt>
      <w:r w:rsidRPr="0051689A">
        <w:rPr>
          <w:rFonts w:ascii="宋体" w:hAnsi="宋体" w:cs="宋体"/>
          <w:kern w:val="0"/>
          <w:sz w:val="24"/>
        </w:rPr>
        <w:t>年</w:t>
      </w:r>
      <w:sdt>
        <w:sdtPr>
          <w:id w:val="1570081613"/>
          <w:placeholder>
            <w:docPart w:val="DefaultPlaceholder_22675703"/>
          </w:placeholder>
          <w:richText/>
        </w:sdtPr>
        <w:sdtContent>
          <w:r w:rsidR="008F72E1">
            <w:rPr>
              <w:rFonts w:ascii="宋体" w:hAnsi="宋体" w:hint="eastAsia"/>
              <w:sz w:val="24"/>
              <w:u w:val="single"/>
            </w:rPr>
            <w:t>/</w:t>
          </w:r>
        </w:sdtContent>
      </w:sdt>
      <w:r w:rsidRPr="0051689A">
        <w:rPr>
          <w:rFonts w:ascii="宋体" w:hAnsi="宋体" w:cs="宋体"/>
          <w:kern w:val="0"/>
          <w:sz w:val="24"/>
        </w:rPr>
        <w:t>月</w:t>
      </w:r>
      <w:sdt>
        <w:sdtPr>
          <w:id w:val="1200024594"/>
          <w:placeholder>
            <w:docPart w:val="DefaultPlaceholder_22675703"/>
          </w:placeholder>
          <w:richText/>
        </w:sdtPr>
        <w:sdtContent>
          <w:r w:rsidR="008F72E1">
            <w:rPr>
              <w:rFonts w:ascii="宋体" w:hAnsi="宋体" w:hint="eastAsia"/>
              <w:sz w:val="24"/>
              <w:u w:val="single"/>
            </w:rPr>
            <w:t>/</w:t>
          </w:r>
        </w:sdtContent>
      </w:sdt>
      <w:r w:rsidRPr="0051689A">
        <w:rPr>
          <w:rFonts w:ascii="宋体" w:hAnsi="宋体" w:cs="宋体"/>
          <w:kern w:val="0"/>
          <w:sz w:val="24"/>
        </w:rPr>
        <w:t>日前支付该商品房全部价款。</w:t>
      </w:r>
    </w:p>
    <w:p w:rsidR="0013139B" w:rsidRPr="0051689A" w:rsidP="0013139B">
      <w:pPr>
        <w:widowControl/>
        <w:spacing w:line="480" w:lineRule="auto"/>
        <w:ind w:firstLine="480"/>
        <w:jc w:val="left"/>
        <w:rPr>
          <w:rFonts w:ascii="宋体" w:hAnsi="宋体" w:cs="宋体"/>
          <w:kern w:val="0"/>
          <w:sz w:val="24"/>
        </w:rPr>
      </w:pPr>
      <w:bookmarkStart w:id="3" w:name="_Hlk2105262"/>
      <w:bookmarkStart w:id="4" w:name="_Hlk2105969"/>
      <w:bookmarkStart w:id="5"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1053043416"/>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40692566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315524038"/>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日前分</w:t>
      </w:r>
      <w:sdt>
        <w:sdtPr>
          <w:id w:val="173132711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990703940"/>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372312088"/>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924845517"/>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38766172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w:t>
      </w:r>
    </w:p>
    <w:p w:rsidR="0013139B" w:rsidP="0013139B">
      <w:pPr>
        <w:widowControl/>
        <w:spacing w:line="480" w:lineRule="auto"/>
        <w:ind w:firstLine="480"/>
        <w:jc w:val="left"/>
        <w:rPr>
          <w:rFonts w:ascii="宋体" w:hAnsi="宋体" w:cs="宋体"/>
          <w:kern w:val="0"/>
          <w:sz w:val="24"/>
        </w:rPr>
      </w:pPr>
      <w:bookmarkEnd w:id="3"/>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1172925669"/>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1365337993"/>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180956870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1062540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bookmarkStart w:id="6" w:name="_Hlk2105287"/>
      <w:r w:rsidRPr="0051689A">
        <w:rPr>
          <w:rFonts w:ascii="宋体" w:hAnsi="宋体" w:cs="宋体"/>
          <w:kern w:val="0"/>
          <w:sz w:val="24"/>
        </w:rPr>
        <w:t>买受人应当于</w:t>
      </w:r>
      <w:sdt>
        <w:sdtPr>
          <w:id w:val="1297379363"/>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64608246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73812359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日前支付首期房价款</w:t>
      </w:r>
      <w:sdt>
        <w:sdtPr>
          <w:id w:val="1292375967"/>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7"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7"/>
      <w:r w:rsidRPr="0051689A">
        <w:rPr>
          <w:rFonts w:ascii="宋体" w:hAnsi="宋体" w:cs="宋体"/>
          <w:kern w:val="0"/>
          <w:sz w:val="24"/>
        </w:rPr>
        <w:t>余款</w:t>
      </w:r>
      <w:sdt>
        <w:sdtPr>
          <w:id w:val="1786168239"/>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4"/>
      <w:bookmarkEnd w:id="5"/>
      <w:bookmarkEnd w:id="6"/>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346265610"/>
          <w:placeholder>
            <w:docPart w:val="DefaultPlaceholder_22675703"/>
          </w:placeholder>
          <w:richText/>
        </w:sdtPr>
        <w:sdtContent>
          <w:r w:rsidRPr="0051689A" w:rsidR="009F38E7">
            <w:rPr>
              <w:rFonts w:ascii="宋体" w:hAnsi="宋体" w:cs="宋体"/>
              <w:kern w:val="0"/>
              <w:sz w:val="24"/>
            </w:rPr>
            <w:t>【</w:t>
          </w:r>
          <w:sdt>
            <w:sdtPr>
              <w:id w:val="1458212390"/>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9F38E7">
            <w:rPr>
              <w:rFonts w:ascii="宋体" w:hAnsi="宋体" w:cs="宋体"/>
              <w:kern w:val="0"/>
              <w:sz w:val="24"/>
            </w:rPr>
            <w:t>公积金贷款</w:t>
          </w:r>
          <w:r w:rsidRPr="0051689A" w:rsidR="009F38E7">
            <w:rPr>
              <w:rFonts w:ascii="宋体" w:hAnsi="宋体" w:cs="宋体"/>
              <w:kern w:val="0"/>
              <w:sz w:val="24"/>
            </w:rPr>
            <w:t>】【</w:t>
          </w:r>
          <w:sdt>
            <w:sdtPr>
              <w:id w:val="1090591538"/>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9F38E7">
            <w:rPr>
              <w:rFonts w:ascii="宋体" w:hAnsi="宋体" w:cs="宋体"/>
              <w:kern w:val="0"/>
              <w:sz w:val="24"/>
            </w:rPr>
            <w:t>商业贷款</w:t>
          </w:r>
          <w:r w:rsidRPr="0051689A" w:rsidR="009F38E7">
            <w:rPr>
              <w:rFonts w:ascii="宋体" w:hAnsi="宋体" w:cs="宋体"/>
              <w:kern w:val="0"/>
              <w:sz w:val="24"/>
            </w:rPr>
            <w:t>】【</w:t>
          </w:r>
          <w:sdt>
            <w:sdtPr>
              <w:id w:val="2030807586"/>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9F38E7">
            <w:rPr>
              <w:rFonts w:ascii="宋体" w:hAnsi="宋体" w:cs="宋体"/>
              <w:kern w:val="0"/>
              <w:sz w:val="24"/>
            </w:rPr>
            <w:t>组合贷</w:t>
          </w:r>
          <w:r w:rsidRPr="0051689A" w:rsidR="009F38E7">
            <w:rPr>
              <w:rFonts w:ascii="宋体" w:hAnsi="宋体" w:cs="宋体"/>
              <w:kern w:val="0"/>
              <w:sz w:val="24"/>
            </w:rPr>
            <w:t>】。买受人应当于</w:t>
          </w:r>
          <w:r w:rsidR="009F38E7">
            <w:rPr>
              <w:rFonts w:ascii="宋体" w:hAnsi="宋体" w:hint="eastAsia"/>
              <w:sz w:val="24"/>
              <w:u w:val="single"/>
            </w:rPr>
            <w:t xml:space="preserve">  </w:t>
          </w:r>
          <w:r w:rsidRPr="0051689A" w:rsidR="009F38E7">
            <w:rPr>
              <w:rFonts w:ascii="宋体" w:hAnsi="宋体" w:cs="宋体"/>
              <w:kern w:val="0"/>
              <w:sz w:val="24"/>
            </w:rPr>
            <w:t>年</w:t>
          </w:r>
          <w:r w:rsidR="009F38E7">
            <w:rPr>
              <w:rFonts w:ascii="宋体" w:hAnsi="宋体" w:hint="eastAsia"/>
              <w:sz w:val="24"/>
              <w:u w:val="single"/>
            </w:rPr>
            <w:t xml:space="preserve">  </w:t>
          </w:r>
          <w:r w:rsidRPr="0051689A" w:rsidR="009F38E7">
            <w:rPr>
              <w:rFonts w:ascii="宋体" w:hAnsi="宋体" w:cs="宋体"/>
              <w:kern w:val="0"/>
              <w:sz w:val="24"/>
            </w:rPr>
            <w:t>月</w:t>
          </w:r>
          <w:r w:rsidR="009F38E7">
            <w:rPr>
              <w:rFonts w:ascii="宋体" w:hAnsi="宋体" w:hint="eastAsia"/>
              <w:sz w:val="24"/>
              <w:u w:val="single"/>
            </w:rPr>
            <w:t xml:space="preserve">  </w:t>
          </w:r>
          <w:r w:rsidRPr="0051689A" w:rsidR="009F38E7">
            <w:rPr>
              <w:rFonts w:ascii="宋体" w:hAnsi="宋体" w:cs="宋体"/>
              <w:kern w:val="0"/>
              <w:sz w:val="24"/>
            </w:rPr>
            <w:t>日前支付首期房价款</w:t>
          </w:r>
          <w:r w:rsidR="009F38E7">
            <w:rPr>
              <w:rFonts w:ascii="宋体" w:hAnsi="宋体" w:hint="eastAsia"/>
              <w:sz w:val="24"/>
              <w:u w:val="single"/>
            </w:rPr>
            <w:t xml:space="preserve">  </w:t>
          </w:r>
          <w:r w:rsidRPr="0051689A" w:rsidR="009F38E7">
            <w:rPr>
              <w:rFonts w:ascii="宋体" w:hAnsi="宋体" w:cs="宋体"/>
              <w:kern w:val="0"/>
              <w:sz w:val="24"/>
            </w:rPr>
            <w:t xml:space="preserve"> (</w:t>
          </w:r>
          <w:r w:rsidRPr="008D19BF" w:rsidR="009F38E7">
            <w:rPr>
              <w:rFonts w:ascii="宋体" w:hAnsi="宋体" w:cs="宋体"/>
              <w:color w:val="000000"/>
              <w:kern w:val="0"/>
              <w:sz w:val="24"/>
            </w:rPr>
            <w:t>币种</w:t>
          </w:r>
          <w:r w:rsidRPr="008D19BF" w:rsidR="009F38E7">
            <w:rPr>
              <w:rFonts w:ascii="宋体" w:hAnsi="宋体" w:cs="宋体" w:hint="eastAsia"/>
              <w:color w:val="000000"/>
              <w:kern w:val="0"/>
              <w:sz w:val="24"/>
            </w:rPr>
            <w:t>)</w:t>
          </w:r>
          <w:r w:rsidRPr="008D19BF" w:rsidR="009F38E7">
            <w:rPr>
              <w:rFonts w:ascii="宋体" w:hAnsi="宋体" w:cs="宋体"/>
              <w:color w:val="000000"/>
              <w:kern w:val="0"/>
              <w:sz w:val="24"/>
              <w:u w:val="single"/>
            </w:rPr>
            <w:t xml:space="preserve"> </w:t>
          </w:r>
          <w:r w:rsidRPr="008D19BF" w:rsidR="009F38E7">
            <w:rPr>
              <w:rFonts w:ascii="宋体" w:hAnsi="宋体" w:cs="宋体"/>
              <w:color w:val="000000"/>
              <w:kern w:val="0"/>
              <w:sz w:val="24"/>
              <w:u w:val="single"/>
            </w:rPr>
            <w:fldChar w:fldCharType="begin"/>
          </w:r>
          <w:r w:rsidRPr="008D19BF" w:rsidR="009F38E7">
            <w:rPr>
              <w:rFonts w:ascii="宋体" w:hAnsi="宋体" w:cs="宋体"/>
              <w:color w:val="000000"/>
              <w:kern w:val="0"/>
              <w:sz w:val="24"/>
              <w:u w:val="single"/>
            </w:rPr>
            <w:instrText xml:space="preserve"> DOCPROPERTY  r_jj_dkfssf  \* MERGE</w:instrText>
          </w:r>
          <w:r w:rsidRPr="008D19BF" w:rsidR="009F38E7">
            <w:rPr>
              <w:rFonts w:ascii="宋体" w:hAnsi="宋体" w:cs="宋体"/>
              <w:color w:val="000000"/>
              <w:kern w:val="0"/>
              <w:sz w:val="24"/>
              <w:u w:val="single"/>
            </w:rPr>
            <w:instrText xml:space="preserve">FORMAT </w:instrText>
          </w:r>
          <w:r w:rsidRPr="008D19BF" w:rsidR="009F38E7">
            <w:rPr>
              <w:rFonts w:ascii="宋体" w:hAnsi="宋体" w:cs="宋体"/>
              <w:color w:val="000000"/>
              <w:kern w:val="0"/>
              <w:sz w:val="24"/>
              <w:u w:val="single"/>
            </w:rPr>
            <w:fldChar w:fldCharType="separate"/>
          </w:r>
          <w:r w:rsidRPr="008D19BF" w:rsidR="009F38E7">
            <w:rPr>
              <w:rFonts w:ascii="宋体" w:hAnsi="宋体" w:cs="宋体"/>
              <w:color w:val="000000"/>
              <w:kern w:val="0"/>
              <w:sz w:val="24"/>
              <w:u w:val="single"/>
            </w:rPr>
            <w:t>{</w:t>
          </w:r>
          <w:r w:rsidRPr="008D19BF" w:rsidR="009F38E7">
            <w:rPr>
              <w:rFonts w:ascii="宋体" w:hAnsi="宋体" w:cs="宋体"/>
              <w:color w:val="000000"/>
              <w:kern w:val="0"/>
              <w:sz w:val="24"/>
              <w:u w:val="single"/>
            </w:rPr>
            <w:t>{jj_dkfssf}}</w:t>
          </w:r>
          <w:r w:rsidRPr="008D19BF" w:rsidR="009F38E7">
            <w:rPr>
              <w:rFonts w:ascii="宋体" w:hAnsi="宋体" w:cs="宋体"/>
              <w:color w:val="000000"/>
              <w:kern w:val="0"/>
              <w:sz w:val="24"/>
              <w:u w:val="single"/>
            </w:rPr>
            <w:fldChar w:fldCharType="end"/>
          </w:r>
          <w:r w:rsidRPr="008D19BF" w:rsidR="009F38E7">
            <w:rPr>
              <w:rFonts w:ascii="宋体" w:hAnsi="宋体" w:cs="宋体"/>
              <w:color w:val="000000"/>
              <w:kern w:val="0"/>
              <w:sz w:val="24"/>
              <w:u w:val="single"/>
            </w:rPr>
            <w:t xml:space="preserve"> </w:t>
          </w:r>
          <w:r w:rsidRPr="008D19BF" w:rsidR="009F38E7">
            <w:rPr>
              <w:rFonts w:ascii="宋体" w:hAnsi="宋体" w:cs="宋体"/>
              <w:color w:val="000000"/>
              <w:kern w:val="0"/>
              <w:sz w:val="24"/>
            </w:rPr>
            <w:t>元(大写</w:t>
          </w:r>
          <w:r w:rsidRPr="00445285" w:rsidR="009F38E7">
            <w:rPr>
              <w:rFonts w:ascii="宋体" w:hAnsi="宋体" w:cs="宋体" w:hint="eastAsia"/>
              <w:color w:val="000000"/>
              <w:kern w:val="0"/>
              <w:sz w:val="24"/>
              <w:u w:val="single"/>
            </w:rPr>
            <w:t xml:space="preserve"> </w:t>
          </w:r>
          <w:r w:rsidRPr="00445285" w:rsidR="009F38E7">
            <w:rPr>
              <w:rFonts w:ascii="宋体" w:hAnsi="宋体" w:cs="宋体"/>
              <w:color w:val="000000"/>
              <w:kern w:val="0"/>
              <w:sz w:val="24"/>
              <w:u w:val="single"/>
            </w:rPr>
            <w:fldChar w:fldCharType="begin"/>
          </w:r>
          <w:r w:rsidRPr="00445285" w:rsidR="009F38E7">
            <w:rPr>
              <w:rFonts w:ascii="宋体" w:hAnsi="宋体" w:cs="宋体"/>
              <w:color w:val="000000"/>
              <w:kern w:val="0"/>
              <w:sz w:val="24"/>
              <w:u w:val="single"/>
            </w:rPr>
            <w:instrText xml:space="preserve"> DOCPROPERTY  r_jj_dkfssfdx  \* MERGEFORMAT </w:instrText>
          </w:r>
          <w:r w:rsidRPr="00445285" w:rsidR="009F38E7">
            <w:rPr>
              <w:rFonts w:ascii="宋体" w:hAnsi="宋体" w:cs="宋体"/>
              <w:color w:val="000000"/>
              <w:kern w:val="0"/>
              <w:sz w:val="24"/>
              <w:u w:val="single"/>
            </w:rPr>
            <w:fldChar w:fldCharType="separate"/>
          </w:r>
          <w:r w:rsidRPr="00445285" w:rsidR="009F38E7">
            <w:rPr>
              <w:rFonts w:ascii="宋体" w:hAnsi="宋体" w:cs="宋体"/>
              <w:color w:val="000000"/>
              <w:kern w:val="0"/>
              <w:sz w:val="24"/>
              <w:u w:val="single"/>
            </w:rPr>
            <w:t>{</w:t>
          </w:r>
          <w:r w:rsidRPr="00445285" w:rsidR="009F38E7">
            <w:rPr>
              <w:rFonts w:ascii="宋体" w:hAnsi="宋体" w:cs="宋体"/>
              <w:color w:val="000000"/>
              <w:kern w:val="0"/>
              <w:sz w:val="24"/>
              <w:u w:val="single"/>
            </w:rPr>
            <w:t>{jj_dkfssfdx}}</w:t>
          </w:r>
          <w:r w:rsidRPr="00445285" w:rsidR="009F38E7">
            <w:rPr>
              <w:rFonts w:ascii="宋体" w:hAnsi="宋体" w:cs="宋体"/>
              <w:color w:val="000000"/>
              <w:kern w:val="0"/>
              <w:sz w:val="24"/>
              <w:u w:val="single"/>
            </w:rPr>
            <w:fldChar w:fldCharType="end"/>
          </w:r>
          <w:r w:rsidR="009F38E7">
            <w:rPr>
              <w:rFonts w:ascii="宋体" w:hAnsi="宋体" w:cs="宋体" w:hint="eastAsia"/>
              <w:color w:val="000000"/>
              <w:kern w:val="0"/>
              <w:sz w:val="24"/>
              <w:u w:val="single"/>
            </w:rPr>
            <w:t xml:space="preserve"> </w:t>
          </w:r>
          <w:r w:rsidRPr="0051689A" w:rsidR="009F38E7">
            <w:rPr>
              <w:rFonts w:ascii="宋体" w:hAnsi="宋体" w:cs="宋体"/>
              <w:kern w:val="0"/>
              <w:sz w:val="24"/>
            </w:rPr>
            <w:t>)，</w:t>
          </w:r>
          <w:r w:rsidRPr="008D19BF" w:rsidR="009F38E7">
            <w:rPr>
              <w:rFonts w:ascii="宋体" w:hAnsi="宋体" w:cs="宋体"/>
              <w:color w:val="000000"/>
              <w:kern w:val="0"/>
              <w:sz w:val="24"/>
            </w:rPr>
            <w:t>占全部房价款</w:t>
          </w:r>
          <w:r w:rsidRPr="008D19BF" w:rsidR="009F38E7">
            <w:rPr>
              <w:rFonts w:ascii="宋体" w:hAnsi="宋体" w:cs="宋体" w:hint="eastAsia"/>
              <w:color w:val="000000"/>
              <w:kern w:val="0"/>
              <w:sz w:val="24"/>
            </w:rPr>
            <w:t>的</w:t>
          </w:r>
          <w:r w:rsidRPr="00B246DB" w:rsidR="009F38E7">
            <w:rPr>
              <w:rFonts w:ascii="宋体" w:hAnsi="宋体" w:cs="宋体" w:hint="eastAsia"/>
              <w:color w:val="000000"/>
              <w:kern w:val="0"/>
              <w:sz w:val="24"/>
              <w:u w:val="single"/>
            </w:rPr>
            <w:t xml:space="preserve"> </w:t>
          </w:r>
          <w:r w:rsidRPr="00B246DB" w:rsidR="009F38E7">
            <w:rPr>
              <w:rFonts w:ascii="宋体" w:hAnsi="宋体" w:cs="宋体"/>
              <w:color w:val="000000"/>
              <w:kern w:val="0"/>
              <w:sz w:val="24"/>
              <w:u w:val="single"/>
            </w:rPr>
            <w:fldChar w:fldCharType="begin"/>
          </w:r>
          <w:r w:rsidRPr="00B246DB" w:rsidR="009F38E7">
            <w:rPr>
              <w:rFonts w:ascii="宋体" w:hAnsi="宋体" w:cs="宋体"/>
              <w:color w:val="000000"/>
              <w:kern w:val="0"/>
              <w:sz w:val="24"/>
              <w:u w:val="single"/>
            </w:rPr>
            <w:instrText xml:space="preserve"> DOCPROPERTY  r_jj_dkfsbili  \* MERGEFORMAT </w:instrText>
          </w:r>
          <w:r w:rsidRPr="00B246DB" w:rsidR="009F38E7">
            <w:rPr>
              <w:rFonts w:ascii="宋体" w:hAnsi="宋体" w:cs="宋体"/>
              <w:color w:val="000000"/>
              <w:kern w:val="0"/>
              <w:sz w:val="24"/>
              <w:u w:val="single"/>
            </w:rPr>
            <w:fldChar w:fldCharType="separate"/>
          </w:r>
          <w:r w:rsidRPr="00B246DB" w:rsidR="009F38E7">
            <w:rPr>
              <w:rFonts w:ascii="宋体" w:hAnsi="宋体" w:cs="宋体"/>
              <w:color w:val="000000"/>
              <w:kern w:val="0"/>
              <w:sz w:val="24"/>
              <w:u w:val="single"/>
            </w:rPr>
            <w:t>{</w:t>
          </w:r>
          <w:r w:rsidRPr="00B246DB" w:rsidR="009F38E7">
            <w:rPr>
              <w:rFonts w:ascii="宋体" w:hAnsi="宋体" w:cs="宋体"/>
              <w:color w:val="000000"/>
              <w:kern w:val="0"/>
              <w:sz w:val="24"/>
              <w:u w:val="single"/>
            </w:rPr>
            <w:t>{jj_dkfsbili}}</w:t>
          </w:r>
          <w:r w:rsidRPr="00B246DB" w:rsidR="009F38E7">
            <w:rPr>
              <w:rFonts w:ascii="宋体" w:hAnsi="宋体" w:cs="宋体"/>
              <w:color w:val="000000"/>
              <w:kern w:val="0"/>
              <w:sz w:val="24"/>
              <w:u w:val="single"/>
            </w:rPr>
            <w:fldChar w:fldCharType="end"/>
          </w:r>
          <w:r w:rsidRPr="0051689A" w:rsidR="009F38E7">
            <w:rPr>
              <w:rFonts w:ascii="宋体" w:hAnsi="宋体" w:cs="宋体"/>
              <w:kern w:val="0"/>
              <w:sz w:val="24"/>
            </w:rPr>
            <w:t>。余款</w:t>
          </w:r>
          <w:r w:rsidR="009F38E7">
            <w:rPr>
              <w:rFonts w:ascii="宋体" w:hAnsi="宋体" w:hint="eastAsia"/>
              <w:sz w:val="24"/>
              <w:u w:val="single"/>
            </w:rPr>
            <w:t xml:space="preserve"> </w:t>
          </w:r>
          <w:r w:rsidR="00BA77C7">
            <w:rPr>
              <w:rFonts w:ascii="宋体" w:hAnsi="宋体" w:hint="eastAsia"/>
              <w:sz w:val="24"/>
              <w:u w:val="single"/>
            </w:rPr>
            <w:t>人民币</w:t>
          </w:r>
          <w:r w:rsidR="009F38E7">
            <w:rPr>
              <w:rFonts w:ascii="宋体" w:hAnsi="宋体" w:hint="eastAsia"/>
              <w:sz w:val="24"/>
              <w:u w:val="single"/>
            </w:rPr>
            <w:t xml:space="preserve"> </w:t>
          </w:r>
          <w:r w:rsidRPr="0051689A" w:rsidR="009F38E7">
            <w:rPr>
              <w:rFonts w:ascii="宋体" w:hAnsi="宋体" w:cs="宋体"/>
              <w:kern w:val="0"/>
              <w:sz w:val="24"/>
            </w:rPr>
            <w:t>(</w:t>
          </w:r>
          <w:r w:rsidRPr="008D19BF" w:rsidR="009F38E7">
            <w:rPr>
              <w:rFonts w:ascii="宋体" w:hAnsi="宋体" w:cs="宋体"/>
              <w:color w:val="000000"/>
              <w:kern w:val="0"/>
              <w:sz w:val="24"/>
            </w:rPr>
            <w:t>币种</w:t>
          </w:r>
          <w:r w:rsidRPr="008D19BF" w:rsidR="009F38E7">
            <w:rPr>
              <w:rFonts w:ascii="宋体" w:hAnsi="宋体" w:cs="宋体" w:hint="eastAsia"/>
              <w:color w:val="000000"/>
              <w:kern w:val="0"/>
              <w:sz w:val="24"/>
            </w:rPr>
            <w:t>)</w:t>
          </w:r>
          <w:r w:rsidRPr="008D19BF" w:rsidR="009F38E7">
            <w:rPr>
              <w:rFonts w:ascii="宋体" w:hAnsi="宋体" w:cs="宋体"/>
              <w:color w:val="000000"/>
              <w:kern w:val="0"/>
              <w:sz w:val="24"/>
              <w:u w:val="single"/>
            </w:rPr>
            <w:t xml:space="preserve"> </w:t>
          </w:r>
          <w:r w:rsidRPr="008D19BF" w:rsidR="009F38E7">
            <w:rPr>
              <w:rFonts w:ascii="宋体" w:hAnsi="宋体" w:cs="宋体"/>
              <w:color w:val="000000"/>
              <w:kern w:val="0"/>
              <w:sz w:val="24"/>
              <w:u w:val="single"/>
            </w:rPr>
            <w:fldChar w:fldCharType="begin"/>
          </w:r>
          <w:r w:rsidRPr="008D19BF" w:rsidR="009F38E7">
            <w:rPr>
              <w:rFonts w:ascii="宋体" w:hAnsi="宋体" w:cs="宋体"/>
              <w:color w:val="000000"/>
              <w:kern w:val="0"/>
              <w:sz w:val="24"/>
              <w:u w:val="single"/>
            </w:rPr>
            <w:instrText xml:space="preserve"> DOCPROPERTY  r_jj_dkfsyk  \* MERGEFORMAT </w:instrText>
          </w:r>
          <w:r w:rsidRPr="008D19BF" w:rsidR="009F38E7">
            <w:rPr>
              <w:rFonts w:ascii="宋体" w:hAnsi="宋体" w:cs="宋体"/>
              <w:color w:val="000000"/>
              <w:kern w:val="0"/>
              <w:sz w:val="24"/>
              <w:u w:val="single"/>
            </w:rPr>
            <w:fldChar w:fldCharType="separate"/>
          </w:r>
          <w:r w:rsidRPr="008D19BF" w:rsidR="009F38E7">
            <w:rPr>
              <w:rFonts w:ascii="宋体" w:hAnsi="宋体" w:cs="宋体"/>
              <w:color w:val="000000"/>
              <w:kern w:val="0"/>
              <w:sz w:val="24"/>
              <w:u w:val="single"/>
            </w:rPr>
            <w:t>{</w:t>
          </w:r>
          <w:r w:rsidRPr="008D19BF" w:rsidR="009F38E7">
            <w:rPr>
              <w:rFonts w:ascii="宋体" w:hAnsi="宋体" w:cs="宋体"/>
              <w:color w:val="000000"/>
              <w:kern w:val="0"/>
              <w:sz w:val="24"/>
              <w:u w:val="single"/>
            </w:rPr>
            <w:t>{jj_dkfsyk}}</w:t>
          </w:r>
          <w:r w:rsidRPr="008D19BF" w:rsidR="009F38E7">
            <w:rPr>
              <w:rFonts w:ascii="宋体" w:hAnsi="宋体" w:cs="宋体"/>
              <w:color w:val="000000"/>
              <w:kern w:val="0"/>
              <w:sz w:val="24"/>
              <w:u w:val="single"/>
            </w:rPr>
            <w:fldChar w:fldCharType="end"/>
          </w:r>
          <w:r w:rsidR="009F38E7">
            <w:rPr>
              <w:rFonts w:ascii="宋体" w:hAnsi="宋体" w:cs="宋体" w:hint="eastAsia"/>
              <w:color w:val="000000"/>
              <w:kern w:val="0"/>
              <w:sz w:val="24"/>
              <w:u w:val="single"/>
            </w:rPr>
            <w:t xml:space="preserve"> </w:t>
          </w:r>
          <w:r w:rsidRPr="008D19BF" w:rsidR="009F38E7">
            <w:rPr>
              <w:rFonts w:ascii="宋体" w:hAnsi="宋体" w:cs="宋体" w:hint="eastAsia"/>
              <w:color w:val="000000"/>
              <w:kern w:val="0"/>
              <w:sz w:val="24"/>
            </w:rPr>
            <w:t>元</w:t>
          </w:r>
          <w:r w:rsidRPr="008D19BF" w:rsidR="009F38E7">
            <w:rPr>
              <w:rFonts w:ascii="宋体" w:hAnsi="宋体" w:cs="宋体"/>
              <w:color w:val="000000"/>
              <w:kern w:val="0"/>
              <w:sz w:val="24"/>
            </w:rPr>
            <w:t xml:space="preserve"> (大</w:t>
          </w:r>
          <w:r w:rsidRPr="008D19BF" w:rsidR="009F38E7">
            <w:rPr>
              <w:rFonts w:ascii="宋体" w:hAnsi="宋体" w:cs="宋体" w:hint="eastAsia"/>
              <w:color w:val="000000"/>
              <w:kern w:val="0"/>
              <w:sz w:val="24"/>
            </w:rPr>
            <w:t>写</w:t>
          </w:r>
          <w:r w:rsidRPr="008D19BF" w:rsidR="009F38E7">
            <w:rPr>
              <w:rFonts w:ascii="宋体" w:hAnsi="宋体" w:cs="宋体" w:hint="eastAsia"/>
              <w:color w:val="000000"/>
              <w:kern w:val="0"/>
              <w:sz w:val="24"/>
              <w:u w:val="single"/>
            </w:rPr>
            <w:t xml:space="preserve"> </w:t>
          </w:r>
          <w:r w:rsidRPr="008D19BF" w:rsidR="009F38E7">
            <w:rPr>
              <w:rFonts w:ascii="宋体" w:hAnsi="宋体" w:cs="宋体"/>
              <w:color w:val="000000"/>
              <w:kern w:val="0"/>
              <w:sz w:val="24"/>
              <w:u w:val="single"/>
            </w:rPr>
            <w:fldChar w:fldCharType="begin"/>
          </w:r>
          <w:r w:rsidRPr="008D19BF" w:rsidR="009F38E7">
            <w:rPr>
              <w:rFonts w:ascii="宋体" w:hAnsi="宋体" w:cs="宋体"/>
              <w:color w:val="000000"/>
              <w:kern w:val="0"/>
              <w:sz w:val="24"/>
              <w:u w:val="single"/>
            </w:rPr>
            <w:instrText xml:space="preserve"> DOCPROPERTY  r_jj_dkfsykdx  \* MERGEFORMAT </w:instrText>
          </w:r>
          <w:r w:rsidRPr="008D19BF" w:rsidR="009F38E7">
            <w:rPr>
              <w:rFonts w:ascii="宋体" w:hAnsi="宋体" w:cs="宋体"/>
              <w:color w:val="000000"/>
              <w:kern w:val="0"/>
              <w:sz w:val="24"/>
              <w:u w:val="single"/>
            </w:rPr>
            <w:fldChar w:fldCharType="separate"/>
          </w:r>
          <w:r w:rsidRPr="008D19BF" w:rsidR="009F38E7">
            <w:rPr>
              <w:rFonts w:ascii="宋体" w:hAnsi="宋体" w:cs="宋体"/>
              <w:color w:val="000000"/>
              <w:kern w:val="0"/>
              <w:sz w:val="24"/>
              <w:u w:val="single"/>
            </w:rPr>
            <w:t>{</w:t>
          </w:r>
          <w:r w:rsidRPr="008D19BF" w:rsidR="009F38E7">
            <w:rPr>
              <w:rFonts w:ascii="宋体" w:hAnsi="宋体" w:cs="宋体"/>
              <w:color w:val="000000"/>
              <w:kern w:val="0"/>
              <w:sz w:val="24"/>
              <w:u w:val="single"/>
            </w:rPr>
            <w:t>{jj_dkfsykdx}}</w:t>
          </w:r>
          <w:r w:rsidRPr="008D19BF" w:rsidR="009F38E7">
            <w:rPr>
              <w:rFonts w:ascii="宋体" w:hAnsi="宋体" w:cs="宋体"/>
              <w:color w:val="000000"/>
              <w:kern w:val="0"/>
              <w:sz w:val="24"/>
              <w:u w:val="single"/>
            </w:rPr>
            <w:fldChar w:fldCharType="end"/>
          </w:r>
          <w:r w:rsidRPr="008D19BF" w:rsidR="009F38E7">
            <w:rPr>
              <w:rFonts w:ascii="宋体" w:hAnsi="宋体" w:cs="宋体" w:hint="eastAsia"/>
              <w:color w:val="000000"/>
              <w:kern w:val="0"/>
              <w:sz w:val="24"/>
              <w:u w:val="single"/>
            </w:rPr>
            <w:t xml:space="preserve"> </w:t>
          </w:r>
          <w:r w:rsidRPr="0051689A" w:rsidR="009F38E7">
            <w:rPr>
              <w:rFonts w:ascii="宋体" w:hAnsi="宋体" w:cs="宋体"/>
              <w:kern w:val="0"/>
              <w:sz w:val="24"/>
            </w:rPr>
            <w:t>)向</w:t>
          </w:r>
          <w:r w:rsidRPr="00BA77C7" w:rsidR="00BA77C7">
            <w:rPr>
              <w:rFonts w:ascii="宋体" w:hAnsi="宋体" w:cs="宋体" w:hint="eastAsia"/>
              <w:kern w:val="0"/>
              <w:sz w:val="24"/>
              <w:u w:val="single"/>
            </w:rPr>
            <w:t xml:space="preserve">  </w:t>
          </w:r>
          <w:r w:rsidRPr="0051689A" w:rsidR="009F38E7">
            <w:rPr>
              <w:rFonts w:ascii="宋体" w:hAnsi="宋体" w:cs="宋体"/>
              <w:kern w:val="0"/>
              <w:sz w:val="24"/>
            </w:rPr>
            <w:t>(贷款机构)申请贷款</w:t>
          </w:r>
          <w:r w:rsidR="00BA77C7">
            <w:rPr>
              <w:rFonts w:ascii="宋体" w:hAnsi="宋体" w:cs="宋体" w:hint="eastAsia"/>
              <w:kern w:val="0"/>
              <w:sz w:val="24"/>
            </w:rPr>
            <w:t>，人民币</w:t>
          </w:r>
          <w:r w:rsidRPr="00BA77C7" w:rsidR="00BA77C7">
            <w:rPr>
              <w:rFonts w:ascii="宋体" w:hAnsi="宋体" w:cs="宋体" w:hint="eastAsia"/>
              <w:kern w:val="0"/>
              <w:sz w:val="24"/>
              <w:u w:val="single"/>
            </w:rPr>
            <w:t xml:space="preserve">  </w:t>
          </w:r>
          <w:r w:rsidR="00BA77C7">
            <w:rPr>
              <w:rFonts w:ascii="宋体" w:hAnsi="宋体" w:cs="宋体" w:hint="eastAsia"/>
              <w:kern w:val="0"/>
              <w:sz w:val="24"/>
            </w:rPr>
            <w:t>(</w:t>
          </w:r>
          <w:r w:rsidRPr="00BA77C7" w:rsidR="00BA77C7">
            <w:rPr>
              <w:rFonts w:ascii="宋体" w:hAnsi="宋体" w:cs="宋体" w:hint="eastAsia"/>
              <w:kern w:val="0"/>
              <w:sz w:val="24"/>
              <w:u w:val="single"/>
            </w:rPr>
            <w:t xml:space="preserve">大写  </w:t>
          </w:r>
          <w:r w:rsidR="00BA77C7">
            <w:rPr>
              <w:rFonts w:ascii="宋体" w:hAnsi="宋体" w:cs="宋体" w:hint="eastAsia"/>
              <w:kern w:val="0"/>
              <w:sz w:val="24"/>
            </w:rPr>
            <w:t>)通过商业贷款，贷款于</w:t>
          </w:r>
          <w:r w:rsidRPr="00BA77C7" w:rsidR="00BA77C7">
            <w:rPr>
              <w:rFonts w:ascii="宋体" w:hAnsi="宋体" w:cs="宋体" w:hint="eastAsia"/>
              <w:kern w:val="0"/>
              <w:sz w:val="24"/>
              <w:u w:val="single"/>
            </w:rPr>
            <w:t xml:space="preserve">  </w:t>
          </w:r>
          <w:r w:rsidR="00BA77C7">
            <w:rPr>
              <w:rFonts w:ascii="宋体" w:hAnsi="宋体" w:cs="宋体" w:hint="eastAsia"/>
              <w:kern w:val="0"/>
              <w:sz w:val="24"/>
            </w:rPr>
            <w:t>年</w:t>
          </w:r>
          <w:r w:rsidRPr="00BA77C7" w:rsidR="00BA77C7">
            <w:rPr>
              <w:rFonts w:ascii="宋体" w:hAnsi="宋体" w:cs="宋体" w:hint="eastAsia"/>
              <w:kern w:val="0"/>
              <w:sz w:val="24"/>
              <w:u w:val="single"/>
            </w:rPr>
            <w:t xml:space="preserve">  </w:t>
          </w:r>
          <w:r w:rsidR="00BA77C7">
            <w:rPr>
              <w:rFonts w:ascii="宋体" w:hAnsi="宋体" w:cs="宋体" w:hint="eastAsia"/>
              <w:kern w:val="0"/>
              <w:sz w:val="24"/>
            </w:rPr>
            <w:t>月</w:t>
          </w:r>
          <w:r w:rsidRPr="00BA77C7" w:rsidR="00BA77C7">
            <w:rPr>
              <w:rFonts w:ascii="宋体" w:hAnsi="宋体" w:cs="宋体" w:hint="eastAsia"/>
              <w:kern w:val="0"/>
              <w:sz w:val="24"/>
              <w:u w:val="single"/>
            </w:rPr>
            <w:t xml:space="preserve">  </w:t>
          </w:r>
          <w:r w:rsidR="00BA77C7">
            <w:rPr>
              <w:rFonts w:ascii="宋体" w:hAnsi="宋体" w:cs="宋体" w:hint="eastAsia"/>
              <w:kern w:val="0"/>
              <w:sz w:val="24"/>
            </w:rPr>
            <w:t>日前付清</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4E7B0D" w:rsidP="004E7B0D">
      <w:pPr>
        <w:widowControl/>
        <w:spacing w:line="480" w:lineRule="auto"/>
        <w:jc w:val="left"/>
        <w:rPr>
          <w:rFonts w:ascii="宋体" w:hAnsi="宋体" w:cs="宋体"/>
          <w:kern w:val="0"/>
          <w:sz w:val="24"/>
        </w:rPr>
      </w:pPr>
      <w:r>
        <w:rPr>
          <w:rFonts w:ascii="宋体" w:hAnsi="宋体" w:cs="宋体" w:hint="eastAsia"/>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{jj_jgjgmc}}</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，预售资金监管银行为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r_jgjg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{jg_yh}}</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，预售资金监管账户名称为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，账号为</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w:instrText>
      </w:r>
      <w:r>
        <w:rPr>
          <w:rFonts w:ascii="宋体" w:hAnsi="宋体" w:cs="宋体" w:hint="eastAsia"/>
          <w:color w:val="000000"/>
          <w:kern w:val="0"/>
          <w:sz w:val="24"/>
          <w:u w:val="single"/>
        </w:rPr>
        <w:instrText xml:space="preserve">ROPERTY  r_jgyhzh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{jg_zh}}</w:t>
      </w:r>
      <w:r>
        <w:rPr>
          <w:rFonts w:ascii="宋体" w:hAnsi="宋体" w:cs="宋体" w:hint="eastAsia"/>
          <w:color w:val="000000"/>
          <w:kern w:val="0"/>
          <w:sz w:val="24"/>
          <w:u w:val="single"/>
        </w:rPr>
        <w:fldChar w:fldCharType="end"/>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284882467"/>
          <w:placeholder>
            <w:docPart w:val="DefaultPlaceholder_22675703"/>
          </w:placeholder>
          <w:richText/>
        </w:sdtPr>
        <w:sdtContent>
          <w:r w:rsidR="008F72E1">
            <w:rPr>
              <w:rFonts w:ascii="宋体" w:hAnsi="宋体" w:hint="eastAsia"/>
              <w:u w:val="single"/>
            </w:rPr>
            <w:t>2</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1559299249"/>
          <w:placeholder>
            <w:docPart w:val="DefaultPlaceholder_22675703"/>
          </w:placeholder>
          <w:richText/>
        </w:sdtPr>
        <w:sdtContent>
          <w:r w:rsidR="008F72E1">
            <w:rPr>
              <w:rFonts w:ascii="宋体" w:hAnsi="宋体" w:hint="eastAsia"/>
              <w:u w:val="single"/>
            </w:rPr>
            <w:t>90</w:t>
          </w:r>
        </w:sdtContent>
      </w:sdt>
      <w:r w:rsidRPr="0051689A">
        <w:rPr>
          <w:rFonts w:ascii="宋体" w:hAnsi="宋体" w:cs="宋体"/>
          <w:kern w:val="0"/>
          <w:sz w:val="24"/>
        </w:rPr>
        <w:t>日之内，买受人按日计算向出卖人支付逾期应付款万分之</w:t>
      </w:r>
      <w:sdt>
        <w:sdtPr>
          <w:id w:val="1885018573"/>
          <w:placeholder>
            <w:docPart w:val="DefaultPlaceholder_22675703"/>
          </w:placeholder>
          <w:richText/>
        </w:sdtPr>
        <w:sdtContent>
          <w:r w:rsidR="008F72E1">
            <w:rPr>
              <w:rFonts w:ascii="宋体" w:hAnsi="宋体" w:hint="eastAsia"/>
              <w:sz w:val="24"/>
              <w:u w:val="single"/>
            </w:rPr>
            <w:t>五</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1942786566"/>
          <w:placeholder>
            <w:docPart w:val="DefaultPlaceholder_22675703"/>
          </w:placeholder>
          <w:richText/>
        </w:sdtPr>
        <w:sdtContent>
          <w:r w:rsidR="008F72E1">
            <w:rPr>
              <w:rFonts w:ascii="宋体" w:hAnsi="宋体" w:hint="eastAsia"/>
              <w:sz w:val="24"/>
              <w:u w:val="single"/>
            </w:rPr>
            <w:t>90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585160518"/>
          <w:placeholder>
            <w:docPart w:val="DefaultPlaceholder_22675703"/>
          </w:placeholder>
          <w:richText/>
        </w:sdtPr>
        <w:sdtContent>
          <w:r w:rsidR="008F72E1">
            <w:rPr>
              <w:rFonts w:ascii="宋体" w:hAnsi="宋体" w:hint="eastAsia"/>
              <w:sz w:val="24"/>
              <w:u w:val="single"/>
            </w:rPr>
            <w:t>15</w:t>
          </w:r>
        </w:sdtContent>
      </w:sdt>
      <w:r w:rsidRPr="0051689A">
        <w:rPr>
          <w:rFonts w:ascii="宋体" w:hAnsi="宋体" w:cs="宋体"/>
          <w:kern w:val="0"/>
          <w:sz w:val="24"/>
        </w:rPr>
        <w:t>日内按照累计应付款的</w:t>
      </w:r>
      <w:sdt>
        <w:sdtPr>
          <w:id w:val="488656959"/>
          <w:placeholder>
            <w:docPart w:val="DefaultPlaceholder_22675703"/>
          </w:placeholder>
          <w:richText/>
        </w:sdtPr>
        <w:sdtContent>
          <w:r w:rsidR="008F72E1">
            <w:rPr>
              <w:rFonts w:ascii="宋体" w:hAnsi="宋体" w:hint="eastAsia"/>
              <w:sz w:val="24"/>
              <w:u w:val="single"/>
            </w:rPr>
            <w:t>10</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1258665600"/>
          <w:placeholder>
            <w:docPart w:val="DefaultPlaceholder_22675703"/>
          </w:placeholder>
          <w:richText/>
        </w:sdtPr>
        <w:sdtContent>
          <w:r w:rsidR="008F72E1">
            <w:rPr>
              <w:rFonts w:ascii="宋体" w:hAnsi="宋体" w:hint="eastAsia"/>
              <w:u w:val="single"/>
            </w:rPr>
            <w:t>五</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657482577"/>
          <w:placeholder>
            <w:docPart w:val="DefaultPlaceholder_22675703"/>
          </w:placeholder>
          <w:richText/>
        </w:sdtPr>
        <w:sdtContent>
          <w:r w:rsidRPr="008F72E1" w:rsidR="008F72E1">
            <w:rPr>
              <w:rFonts w:ascii="宋体" w:hAnsi="宋体" w:hint="eastAsia"/>
              <w:sz w:val="24"/>
            </w:rPr>
            <w:t>逾期在</w:t>
          </w:r>
          <w:r w:rsidRPr="008F72E1" w:rsidR="008F72E1">
            <w:rPr>
              <w:rFonts w:ascii="宋体" w:hAnsi="宋体" w:hint="eastAsia"/>
              <w:sz w:val="24"/>
              <w:u w:val="single"/>
            </w:rPr>
            <w:t xml:space="preserve"> 90 </w:t>
          </w:r>
          <w:r w:rsidRPr="008F72E1" w:rsidR="008F72E1">
            <w:rPr>
              <w:rFonts w:ascii="宋体" w:hAnsi="宋体" w:hint="eastAsia"/>
              <w:sz w:val="24"/>
            </w:rPr>
            <w:t>日之内，买受人按日计算向出卖人支付逾期应付款万分之</w:t>
          </w:r>
          <w:r w:rsidRPr="008F72E1" w:rsidR="008F72E1">
            <w:rPr>
              <w:rFonts w:ascii="宋体" w:hAnsi="宋体" w:hint="eastAsia"/>
              <w:sz w:val="24"/>
              <w:u w:val="single"/>
            </w:rPr>
            <w:t xml:space="preserve"> 五  </w:t>
          </w:r>
          <w:r w:rsidRPr="008F72E1" w:rsidR="008F72E1">
            <w:rPr>
              <w:rFonts w:ascii="宋体" w:hAnsi="宋体" w:hint="eastAsia"/>
              <w:sz w:val="24"/>
            </w:rPr>
            <w:t>的违约金。逾期在</w:t>
          </w:r>
          <w:r w:rsidRPr="008F72E1" w:rsidR="008F72E1">
            <w:rPr>
              <w:rFonts w:ascii="宋体" w:hAnsi="宋体" w:hint="eastAsia"/>
              <w:sz w:val="24"/>
              <w:u w:val="single"/>
            </w:rPr>
            <w:t xml:space="preserve"> 90 </w:t>
          </w:r>
          <w:r w:rsidRPr="008F72E1" w:rsidR="008F72E1">
            <w:rPr>
              <w:rFonts w:ascii="宋体" w:hAnsi="宋体" w:hint="eastAsia"/>
              <w:sz w:val="24"/>
            </w:rPr>
            <w:t>日以上，买受人按日计算向出卖人支付逾期应付款万分之</w:t>
          </w:r>
          <w:r w:rsidRPr="008F72E1" w:rsidR="008F72E1">
            <w:rPr>
              <w:rFonts w:ascii="宋体" w:hAnsi="宋体" w:hint="eastAsia"/>
              <w:sz w:val="24"/>
              <w:u w:val="single"/>
            </w:rPr>
            <w:t xml:space="preserve"> 七  </w:t>
          </w:r>
          <w:r w:rsidRPr="008F72E1" w:rsidR="008F72E1">
            <w:rPr>
              <w:rFonts w:ascii="宋体" w:hAnsi="宋体" w:hint="eastAsia"/>
              <w:sz w:val="24"/>
            </w:rPr>
            <w:t>的违约金 ，并且出卖人有权解除合同</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8" w:name="_Hlk2105408"/>
      <w:r w:rsidRPr="00BC3A03" w:rsidR="0013139B">
        <w:rPr>
          <w:rFonts w:ascii="宋体" w:hAnsi="宋体" w:cs="宋体"/>
          <w:color w:val="000000"/>
          <w:kern w:val="0"/>
          <w:sz w:val="24"/>
          <w:u w:val="single"/>
        </w:rPr>
        <w:fldChar w:fldCharType="begin"/>
      </w:r>
      <w:r w:rsidRPr="00BC3A03" w:rsidR="0013139B">
        <w:rPr>
          <w:rFonts w:ascii="宋体" w:hAnsi="宋体" w:cs="宋体"/>
          <w:color w:val="000000"/>
          <w:kern w:val="0"/>
          <w:sz w:val="24"/>
          <w:u w:val="single"/>
        </w:rPr>
        <w:instrText xml:space="preserve"> DOCPROPERTY  r_jj_housecard_tag  \* MERGEFORMAT </w:instrText>
      </w:r>
      <w:r w:rsidRPr="00BC3A03" w:rsidR="0013139B">
        <w:rPr>
          <w:rFonts w:ascii="宋体" w:hAnsi="宋体" w:cs="宋体"/>
          <w:color w:val="000000"/>
          <w:kern w:val="0"/>
          <w:sz w:val="24"/>
          <w:u w:val="single"/>
        </w:rPr>
        <w:fldChar w:fldCharType="separate"/>
      </w:r>
      <w:r w:rsidRPr="00BC3A03" w:rsidR="0013139B">
        <w:rPr>
          <w:rFonts w:ascii="宋体" w:hAnsi="宋体" w:cs="宋体"/>
          <w:color w:val="000000"/>
          <w:kern w:val="0"/>
          <w:sz w:val="24"/>
          <w:u w:val="single"/>
        </w:rPr>
        <w:t>{</w:t>
      </w:r>
      <w:r w:rsidRPr="00BC3A03" w:rsidR="0013139B">
        <w:rPr>
          <w:rFonts w:ascii="宋体" w:hAnsi="宋体" w:cs="宋体"/>
          <w:color w:val="000000"/>
          <w:kern w:val="0"/>
          <w:sz w:val="24"/>
          <w:u w:val="single"/>
        </w:rPr>
        <w:t>{jj_housecard_tag}}</w:t>
      </w:r>
      <w:r w:rsidRPr="00BC3A03" w:rsidR="0013139B">
        <w:rPr>
          <w:rFonts w:ascii="宋体" w:hAnsi="宋体" w:cs="宋体"/>
          <w:color w:val="000000"/>
          <w:kern w:val="0"/>
          <w:sz w:val="24"/>
          <w:u w:val="single"/>
        </w:rPr>
        <w:fldChar w:fldCharType="end"/>
      </w:r>
      <w:bookmarkEnd w:id="8"/>
      <w:r w:rsidRPr="00D2498E">
        <w:rPr>
          <w:rFonts w:ascii="宋体" w:hAnsi="宋体" w:cs="宋体"/>
          <w:kern w:val="0"/>
          <w:sz w:val="24"/>
        </w:rPr>
        <w:t>、</w:t>
      </w:r>
      <w:sdt>
        <w:sdtPr>
          <w:id w:val="307215840"/>
          <w:placeholder>
            <w:docPart w:val="DefaultPlaceholder_22675703"/>
          </w:placeholder>
          <w:richText/>
        </w:sdtPr>
        <w:sdtContent>
          <w:r w:rsidR="008F72E1">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978389944"/>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171835495"/>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13139B" w:rsidRPr="008D19BF" w:rsidP="0013139B">
      <w:pPr>
        <w:widowControl/>
        <w:spacing w:line="480" w:lineRule="auto"/>
        <w:jc w:val="left"/>
        <w:rPr>
          <w:rFonts w:ascii="宋体" w:hAnsi="宋体" w:cs="宋体"/>
          <w:color w:val="000000"/>
          <w:kern w:val="0"/>
          <w:sz w:val="24"/>
        </w:rPr>
      </w:pPr>
      <w:bookmarkStart w:id="9"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9"/>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191582518"/>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45433849"/>
          <w:placeholder>
            <w:docPart w:val="DefaultPlaceholder_22675703"/>
          </w:placeholder>
          <w:richText/>
        </w:sdtPr>
        <w:sdtContent>
          <w:r w:rsidRPr="008F72E1" w:rsidR="008F72E1">
            <w:rPr>
              <w:rFonts w:ascii="宋体" w:hAnsi="宋体" w:hint="eastAsia"/>
              <w:sz w:val="24"/>
              <w:u w:val="single"/>
            </w:rPr>
            <w:t>以附件六为准</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267539461"/>
          <w:placeholder>
            <w:docPart w:val="DefaultPlaceholder_22675703"/>
          </w:placeholder>
          <w:richText/>
        </w:sdtPr>
        <w:sdtContent>
          <w:r w:rsidR="00251413">
            <w:rPr>
              <w:rFonts w:ascii="宋体" w:hAnsi="宋体" w:hint="eastAsia"/>
              <w:sz w:val="24"/>
              <w:u w:val="single"/>
            </w:rPr>
            <w:t>/</w:t>
          </w:r>
          <w:r w:rsidRPr="00D2498E" w:rsidR="004F4143">
            <w:rPr>
              <w:rFonts w:ascii="宋体" w:hAnsi="宋体" w:hint="eastAsia"/>
              <w:sz w:val="24"/>
              <w:u w:val="single"/>
            </w:rPr>
            <w:t xml:space="preserve"> </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697193514"/>
          <w:placeholder>
            <w:docPart w:val="DefaultPlaceholder_22675703"/>
          </w:placeholder>
          <w:richText/>
        </w:sdtPr>
        <w:sdtContent>
          <w:r w:rsidRPr="008F72E1" w:rsidR="008F72E1">
            <w:rPr>
              <w:rFonts w:ascii="宋体" w:hAnsi="宋体" w:hint="eastAsia"/>
              <w:sz w:val="24"/>
              <w:u w:val="single"/>
            </w:rPr>
            <w:t>买受人知悉商业用房未配置管道燃气，第3项约定不适用于商铺等商业用房</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175854670"/>
          <w:placeholder>
            <w:docPart w:val="DefaultPlaceholder_22675703"/>
          </w:placeholder>
          <w:richText/>
        </w:sdtPr>
        <w:sdtContent>
          <w:r w:rsidR="00AA350B">
            <w:rPr>
              <w:rFonts w:ascii="宋体" w:hAnsi="宋体" w:hint="eastAsia"/>
              <w:sz w:val="24"/>
              <w:u w:val="single"/>
            </w:rPr>
            <w:t xml:space="preserve">  </w:t>
          </w:r>
        </w:sdtContent>
      </w:sdt>
      <w:r w:rsidRPr="00D2498E">
        <w:rPr>
          <w:rFonts w:ascii="宋体" w:hAnsi="宋体" w:cs="宋体"/>
          <w:kern w:val="0"/>
          <w:sz w:val="24"/>
        </w:rPr>
        <w:t>年</w:t>
      </w:r>
      <w:sdt>
        <w:sdtPr>
          <w:id w:val="1350583544"/>
          <w:placeholder>
            <w:docPart w:val="DefaultPlaceholder_22675703"/>
          </w:placeholder>
          <w:richText/>
        </w:sdtPr>
        <w:sdtContent>
          <w:r w:rsidR="00AA350B">
            <w:rPr>
              <w:rFonts w:ascii="宋体" w:hAnsi="宋体" w:hint="eastAsia"/>
              <w:sz w:val="24"/>
              <w:u w:val="single"/>
            </w:rPr>
            <w:t xml:space="preserve">  </w:t>
          </w:r>
        </w:sdtContent>
      </w:sdt>
      <w:r w:rsidRPr="00D2498E">
        <w:rPr>
          <w:rFonts w:ascii="宋体" w:hAnsi="宋体" w:cs="宋体"/>
          <w:kern w:val="0"/>
          <w:sz w:val="24"/>
        </w:rPr>
        <w:t>月</w:t>
      </w:r>
      <w:sdt>
        <w:sdtPr>
          <w:id w:val="2035709506"/>
          <w:placeholder>
            <w:docPart w:val="DefaultPlaceholder_22675703"/>
          </w:placeholder>
          <w:richText/>
        </w:sdtPr>
        <w:sdtContent>
          <w:r w:rsidR="00AA350B">
            <w:rPr>
              <w:rFonts w:ascii="宋体" w:hAnsi="宋体" w:hint="eastAsia"/>
              <w:sz w:val="24"/>
              <w:u w:val="single"/>
            </w:rPr>
            <w:t xml:space="preserve">  </w:t>
          </w:r>
        </w:sdtContent>
      </w:sdt>
      <w:r w:rsidRPr="00D2498E">
        <w:rPr>
          <w:rFonts w:ascii="宋体" w:hAnsi="宋体" w:cs="宋体"/>
          <w:kern w:val="0"/>
          <w:sz w:val="24"/>
        </w:rPr>
        <w:t>日前向买受人交付该商品房</w:t>
      </w:r>
      <w:bookmarkStart w:id="10" w:name="_Hlk2106097"/>
      <w:r w:rsidRPr="008D19BF" w:rsidR="0013139B">
        <w:rPr>
          <w:rFonts w:ascii="宋体" w:hAnsi="宋体" w:cs="宋体"/>
          <w:color w:val="000000"/>
          <w:kern w:val="0"/>
          <w:sz w:val="24"/>
        </w:rPr>
        <w:t>【</w:t>
      </w:r>
      <w:sdt>
        <w:sdtPr>
          <w:id w:val="196795112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3139B">
        <w:rPr>
          <w:rFonts w:ascii="宋体" w:hAnsi="宋体" w:cs="宋体" w:hint="eastAsia"/>
          <w:color w:val="000000"/>
          <w:kern w:val="0"/>
          <w:sz w:val="24"/>
        </w:rPr>
        <w:t>及不动产权证书】（如买卖双方选择了第九条商品房交付条件第3项作为交房条件的，此处【】为必选）</w:t>
      </w:r>
      <w:bookmarkEnd w:id="10"/>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F93F4C">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1312343504"/>
          <w:placeholder>
            <w:docPart w:val="DefaultPlaceholder_22675703"/>
          </w:placeholder>
          <w:richText/>
        </w:sdtPr>
        <w:sdtContent>
          <w:r w:rsidR="008F72E1">
            <w:rPr>
              <w:rFonts w:ascii="宋体" w:hAnsi="宋体" w:hint="eastAsia"/>
              <w:sz w:val="24"/>
              <w:u w:val="single"/>
            </w:rPr>
            <w:t>10</w:t>
          </w:r>
        </w:sdtContent>
      </w:sdt>
      <w:r w:rsidRPr="00D2498E">
        <w:rPr>
          <w:rFonts w:ascii="宋体" w:hAnsi="宋体" w:cs="宋体"/>
          <w:kern w:val="0"/>
          <w:sz w:val="24"/>
        </w:rPr>
        <w:t>日(</w:t>
      </w:r>
      <w:r w:rsidR="00F93F4C">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1" w:name="_Hlk2105594"/>
      <w:r w:rsidRPr="008D19BF" w:rsidR="0013139B">
        <w:rPr>
          <w:rFonts w:ascii="宋体" w:hAnsi="宋体" w:cs="宋体"/>
          <w:color w:val="000000"/>
          <w:kern w:val="0"/>
          <w:sz w:val="24"/>
        </w:rPr>
        <w:t>【</w:t>
      </w:r>
      <w:sdt>
        <w:sdtPr>
          <w:id w:val="78438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3139B">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1"/>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F93F4C">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F93F4C">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438389090"/>
          <w:placeholder>
            <w:docPart w:val="DefaultPlaceholder_22675703"/>
          </w:placeholder>
          <w:richText/>
        </w:sdtPr>
        <w:sdtContent>
          <w:r w:rsidR="008F72E1">
            <w:rPr>
              <w:rFonts w:ascii="宋体" w:hAnsi="宋体" w:hint="eastAsia"/>
              <w:sz w:val="24"/>
              <w:u w:val="single"/>
            </w:rPr>
            <w:t>90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780535604"/>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924874215"/>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F93F4C">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267291877"/>
          <w:placeholder>
            <w:docPart w:val="DefaultPlaceholder_22675703"/>
          </w:placeholder>
          <w:richText/>
        </w:sdtPr>
        <w:sdtContent>
          <w:r w:rsidR="0013139B">
            <w:rPr>
              <w:rFonts w:ascii="宋体" w:hAnsi="宋体" w:hint="eastAsia"/>
              <w:sz w:val="24"/>
              <w:u w:val="single"/>
            </w:rPr>
            <w:t>3</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2059750277"/>
          <w:placeholder>
            <w:docPart w:val="DefaultPlaceholder_22675703"/>
          </w:placeholder>
          <w:richText/>
        </w:sdtPr>
        <w:sdtContent>
          <w:r w:rsidR="008F72E1">
            <w:rPr>
              <w:rFonts w:ascii="宋体" w:hAnsi="宋体" w:hint="eastAsia"/>
              <w:sz w:val="24"/>
              <w:u w:val="single"/>
            </w:rPr>
            <w:t>/</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70119883"/>
          <w:placeholder>
            <w:docPart w:val="DefaultPlaceholder_22675703"/>
          </w:placeholder>
          <w:richText/>
        </w:sdtPr>
        <w:sdtContent>
          <w:r w:rsidR="008F72E1">
            <w:rPr>
              <w:rFonts w:ascii="宋体" w:hAnsi="宋体" w:hint="eastAsia"/>
              <w:sz w:val="24"/>
              <w:u w:val="single"/>
            </w:rPr>
            <w:t>/</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1503388160"/>
          <w:placeholder>
            <w:docPart w:val="DefaultPlaceholder_22675703"/>
          </w:placeholder>
          <w:richText/>
        </w:sdtPr>
        <w:sdtContent>
          <w:r w:rsidR="008F72E1">
            <w:rPr>
              <w:rFonts w:ascii="宋体" w:hAnsi="宋体" w:hint="eastAsia"/>
              <w:sz w:val="24"/>
              <w:u w:val="single"/>
            </w:rPr>
            <w:t>/</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1883207561"/>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%(不低于中国人民银行公布的同期贷款基准利率)计算给付利息；同时，出卖人按照全部房价款的</w:t>
      </w:r>
      <w:sdt>
        <w:sdtPr>
          <w:id w:val="1459776132"/>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1686866287"/>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13139B" w:rsidRPr="008D19BF" w:rsidP="0013139B">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2" w:name="_Hlk2106157"/>
      <w:bookmarkStart w:id="13" w:name="_Hlk2106132"/>
      <w:r w:rsidRPr="00D2498E">
        <w:rPr>
          <w:rFonts w:ascii="宋体" w:hAnsi="宋体" w:cs="宋体" w:hint="eastAsia"/>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13139B" w:rsidRPr="008D19BF" w:rsidP="0013139B">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263976519"/>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13139B" w:rsidRPr="008D19BF" w:rsidP="0013139B">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834349190"/>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1257B2" w:rsidRPr="00D2498E" w:rsidP="0013139B">
      <w:pPr>
        <w:widowControl/>
        <w:spacing w:line="480" w:lineRule="auto"/>
        <w:jc w:val="left"/>
        <w:rPr>
          <w:rFonts w:ascii="宋体" w:hAnsi="宋体" w:cs="宋体"/>
          <w:kern w:val="0"/>
          <w:sz w:val="24"/>
        </w:rPr>
      </w:pPr>
      <w:bookmarkEnd w:id="12"/>
      <w:r w:rsidRPr="008D19BF" w:rsidR="0013139B">
        <w:rPr>
          <w:rFonts w:ascii="宋体" w:hAnsi="宋体" w:cs="宋体"/>
          <w:color w:val="000000"/>
          <w:kern w:val="0"/>
          <w:sz w:val="24"/>
        </w:rPr>
        <w:t>　　</w:t>
      </w:r>
      <w:r w:rsidRPr="008D19BF" w:rsidR="0013139B">
        <w:rPr>
          <w:rFonts w:ascii="宋体" w:hAnsi="宋体" w:cs="宋体" w:hint="eastAsia"/>
          <w:color w:val="000000"/>
          <w:kern w:val="0"/>
          <w:sz w:val="24"/>
        </w:rPr>
        <w:t>3</w:t>
      </w:r>
      <w:bookmarkEnd w:id="13"/>
      <w:r w:rsidRPr="00D2498E">
        <w:rPr>
          <w:rFonts w:ascii="宋体" w:hAnsi="宋体" w:cs="宋体" w:hint="eastAsia"/>
          <w:kern w:val="0"/>
          <w:sz w:val="24"/>
        </w:rPr>
        <w:t>.</w:t>
      </w:r>
      <w:sdt>
        <w:sdtPr>
          <w:id w:val="439475834"/>
          <w:placeholder>
            <w:docPart w:val="DefaultPlaceholder_22675703"/>
          </w:placeholder>
          <w:richText/>
        </w:sdtPr>
        <w:sdtContent>
          <w:r w:rsidRPr="008F72E1" w:rsidR="008F72E1">
            <w:rPr>
              <w:rFonts w:ascii="宋体" w:hAnsi="宋体" w:hint="eastAsia"/>
              <w:sz w:val="24"/>
            </w:rPr>
            <w:t>逾期在</w:t>
          </w:r>
          <w:r w:rsidRPr="008F72E1" w:rsidR="008F72E1">
            <w:rPr>
              <w:rFonts w:ascii="宋体" w:hAnsi="宋体" w:hint="eastAsia"/>
              <w:sz w:val="24"/>
              <w:u w:val="single"/>
            </w:rPr>
            <w:t xml:space="preserve"> 90 </w:t>
          </w:r>
          <w:r w:rsidRPr="008F72E1" w:rsidR="008F72E1">
            <w:rPr>
              <w:rFonts w:ascii="宋体" w:hAnsi="宋体" w:hint="eastAsia"/>
              <w:sz w:val="24"/>
            </w:rPr>
            <w:t>日之内，出卖人向买受人支付全部房价款万分之</w:t>
          </w:r>
          <w:r w:rsidRPr="008F72E1" w:rsidR="008F72E1">
            <w:rPr>
              <w:rFonts w:ascii="宋体" w:hAnsi="宋体" w:hint="eastAsia"/>
              <w:sz w:val="24"/>
              <w:u w:val="single"/>
            </w:rPr>
            <w:t xml:space="preserve"> 五  </w:t>
          </w:r>
          <w:r w:rsidRPr="008F72E1" w:rsidR="008F72E1">
            <w:rPr>
              <w:rFonts w:ascii="宋体" w:hAnsi="宋体" w:hint="eastAsia"/>
              <w:sz w:val="24"/>
            </w:rPr>
            <w:t>的违约金，逾期在</w:t>
          </w:r>
          <w:r w:rsidRPr="008F72E1" w:rsidR="008F72E1">
            <w:rPr>
              <w:rFonts w:ascii="宋体" w:hAnsi="宋体" w:hint="eastAsia"/>
              <w:sz w:val="24"/>
              <w:u w:val="single"/>
            </w:rPr>
            <w:t xml:space="preserve"> 90 </w:t>
          </w:r>
          <w:r w:rsidRPr="008F72E1" w:rsidR="008F72E1">
            <w:rPr>
              <w:rFonts w:ascii="宋体" w:hAnsi="宋体" w:hint="eastAsia"/>
              <w:sz w:val="24"/>
            </w:rPr>
            <w:t>日以上，出卖人向买受人支付全部房价款万分之</w:t>
          </w:r>
          <w:r w:rsidRPr="008F72E1" w:rsidR="008F72E1">
            <w:rPr>
              <w:rFonts w:ascii="宋体" w:hAnsi="宋体" w:hint="eastAsia"/>
              <w:sz w:val="24"/>
              <w:u w:val="single"/>
            </w:rPr>
            <w:t xml:space="preserve"> 七  </w:t>
          </w:r>
          <w:r w:rsidRPr="008F72E1" w:rsidR="008F72E1">
            <w:rPr>
              <w:rFonts w:ascii="宋体" w:hAnsi="宋体" w:hint="eastAsia"/>
              <w:sz w:val="24"/>
            </w:rPr>
            <w:t>的违约金</w:t>
          </w:r>
        </w:sdtContent>
      </w:sdt>
      <w:r w:rsidRPr="00D2498E">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F93F4C">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F93F4C">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F93F4C">
        <w:rPr>
          <w:rFonts w:ascii="宋体" w:hAnsi="宋体" w:cs="宋体"/>
          <w:kern w:val="0"/>
          <w:sz w:val="24"/>
        </w:rPr>
        <w:t>存在差异</w:t>
      </w:r>
      <w:r w:rsidRPr="00D2498E">
        <w:rPr>
          <w:rFonts w:ascii="宋体" w:hAnsi="宋体" w:cs="宋体"/>
          <w:kern w:val="0"/>
          <w:sz w:val="24"/>
        </w:rPr>
        <w:t>的，双方同意按照第</w:t>
      </w:r>
      <w:sdt>
        <w:sdtPr>
          <w:id w:val="2000421428"/>
          <w:placeholder>
            <w:docPart w:val="DefaultPlaceholder_22675703"/>
          </w:placeholder>
          <w:richText/>
        </w:sdtPr>
        <w:sdtContent>
          <w:r w:rsidR="008F72E1">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1558545102"/>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509737206"/>
          <w:placeholder>
            <w:docPart w:val="DefaultPlaceholder_22675703"/>
          </w:placeholder>
          <w:richText/>
        </w:sdtPr>
        <w:sdtContent>
          <w:r w:rsidR="00251413">
            <w:rPr>
              <w:rFonts w:ascii="宋体" w:hAnsi="宋体" w:hint="eastAsia"/>
              <w:sz w:val="24"/>
              <w:u w:val="single"/>
            </w:rPr>
            <w:t>/</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1842245337"/>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1849482418"/>
          <w:placeholder>
            <w:docPart w:val="DefaultPlaceholder_22675703"/>
          </w:placeholder>
          <w:richText/>
        </w:sdtPr>
        <w:sdtContent>
          <w:r w:rsidRPr="008F72E1" w:rsidR="008F72E1">
            <w:rPr>
              <w:rFonts w:ascii="宋体" w:hAnsi="宋体" w:hint="eastAsia"/>
              <w:sz w:val="24"/>
              <w:u w:val="single"/>
            </w:rPr>
            <w:t>双方按照合同约定房屋建筑面积与产权登记建筑面积的差异，以合同约定的建筑面积单价按实调整房屋总价格，多退少补</w:t>
          </w:r>
        </w:sdtContent>
      </w:sdt>
      <w:r w:rsidRPr="00D2498E">
        <w:rPr>
          <w:rFonts w:ascii="宋体" w:hAnsi="宋体" w:cs="宋体"/>
          <w:kern w:val="0"/>
          <w:sz w:val="24"/>
        </w:rPr>
        <w:t>。</w:t>
      </w:r>
    </w:p>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F93F4C">
        <w:rPr>
          <w:rFonts w:hint="eastAsia"/>
          <w:kern w:val="0"/>
          <w:sz w:val="24"/>
        </w:rPr>
        <w:t>该商品房层高为</w:t>
      </w:r>
      <w:sdt>
        <w:sdtPr>
          <w:id w:val="612087531"/>
          <w:placeholder>
            <w:docPart w:val="DefaultPlaceholder_22675703"/>
          </w:placeholder>
          <w:richText/>
        </w:sdtPr>
        <w:sdtContent>
          <w:r w:rsidR="008F72E1">
            <w:rPr>
              <w:rFonts w:ascii="宋体" w:hAnsi="宋体" w:hint="eastAsia"/>
              <w:sz w:val="24"/>
              <w:u w:val="single"/>
            </w:rPr>
            <w:t>3.0</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F93F4C">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1994906221"/>
          <w:placeholder>
            <w:docPart w:val="DefaultPlaceholder_22675703"/>
          </w:placeholder>
          <w:richText/>
        </w:sdtPr>
        <w:sdtContent>
          <w:r w:rsidR="008F72E1">
            <w:rPr>
              <w:rFonts w:ascii="宋体" w:hAnsi="宋体" w:hint="eastAsia"/>
              <w:sz w:val="24"/>
              <w:u w:val="single"/>
            </w:rPr>
            <w:t>10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490537277"/>
          <w:placeholder>
            <w:docPart w:val="DefaultPlaceholder_22675703"/>
          </w:placeholder>
          <w:richText/>
        </w:sdtPr>
        <w:sdtContent>
          <w:r w:rsidRPr="008F72E1" w:rsidR="008F72E1">
            <w:rPr>
              <w:rFonts w:ascii="宋体" w:hAnsi="宋体" w:hint="eastAsia"/>
              <w:sz w:val="24"/>
              <w:u w:val="single"/>
            </w:rPr>
            <w:t>中国人民银行公布的同期基准利率</w:t>
          </w:r>
        </w:sdtContent>
      </w:sdt>
      <w:r w:rsidRPr="00D2498E">
        <w:rPr>
          <w:rFonts w:ascii="宋体" w:hAnsi="宋体" w:cs="宋体"/>
          <w:kern w:val="0"/>
          <w:sz w:val="24"/>
        </w:rPr>
        <w:t>%(不低于中国人民银行公布的同期贷款基准利率)计算给付利息；同时，出卖人按照全部房价款的</w:t>
      </w:r>
      <w:sdt>
        <w:sdtPr>
          <w:id w:val="180125358"/>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%向买受人支付违约金。买受人不解除合同的，有权要求出卖人赔偿由此造成的损失，双方约定如下：</w:t>
      </w:r>
      <w:sdt>
        <w:sdtPr>
          <w:id w:val="286362744"/>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700496631"/>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2024858624"/>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1411218955"/>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1001038785"/>
          <w:placeholder>
            <w:docPart w:val="DefaultPlaceholder_22675703"/>
          </w:placeholder>
          <w:richText/>
        </w:sdtPr>
        <w:sdtContent>
          <w:r w:rsidRPr="008F72E1" w:rsidR="008F72E1">
            <w:rPr>
              <w:rFonts w:ascii="宋体" w:hAnsi="宋体" w:hint="eastAsia"/>
              <w:sz w:val="24"/>
              <w:u w:val="single"/>
            </w:rPr>
            <w:t>中国人民银行公布的同期贷款基准利率</w:t>
          </w:r>
        </w:sdtContent>
      </w:sdt>
      <w:r w:rsidRPr="00D2498E">
        <w:rPr>
          <w:rFonts w:ascii="宋体" w:hAnsi="宋体" w:cs="宋体"/>
          <w:kern w:val="0"/>
          <w:sz w:val="24"/>
        </w:rPr>
        <w:t>%(不低于中国人民银行公布的同期贷款基准利率)计算给付利息；同时，出卖人按照全部房价款的</w:t>
      </w:r>
      <w:sdt>
        <w:sdtPr>
          <w:id w:val="507751645"/>
          <w:placeholder>
            <w:docPart w:val="DefaultPlaceholder_22675703"/>
          </w:placeholder>
          <w:richText/>
        </w:sdtPr>
        <w:sdtContent>
          <w:r w:rsidR="00C977D3">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074529793"/>
          <w:placeholder>
            <w:docPart w:val="DefaultPlaceholder_22675703"/>
          </w:placeholder>
          <w:richText/>
        </w:sdtPr>
        <w:sdtContent>
          <w:r w:rsidR="00C977D3">
            <w:rPr>
              <w:rFonts w:ascii="宋体" w:hAnsi="宋体" w:hint="eastAsia"/>
              <w:sz w:val="24"/>
              <w:u w:val="single"/>
            </w:rPr>
            <w:t>/</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1279237315"/>
          <w:placeholder>
            <w:docPart w:val="DefaultPlaceholder_22675703"/>
          </w:placeholder>
          <w:richText/>
        </w:sdtPr>
        <w:sdtContent>
          <w:r w:rsidRPr="00C977D3" w:rsidR="00C977D3">
            <w:rPr>
              <w:rFonts w:ascii="宋体" w:hAnsi="宋体" w:hint="eastAsia"/>
              <w:sz w:val="24"/>
              <w:u w:val="single"/>
            </w:rPr>
            <w:t>中国人民银行公布的同期贷款基准利率</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969932616"/>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511426868"/>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1217404952"/>
          <w:placeholder>
            <w:docPart w:val="DefaultPlaceholder_22675703"/>
          </w:placeholder>
          <w:richText/>
        </w:sdtPr>
        <w:sdtContent>
          <w:r w:rsidRPr="00C977D3" w:rsidR="00C977D3">
            <w:rPr>
              <w:rFonts w:ascii="宋体" w:hAnsi="宋体" w:hint="eastAsia"/>
              <w:sz w:val="24"/>
              <w:u w:val="single"/>
            </w:rPr>
            <w:t>有权要求出卖人赔偿由此造成的损失</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90157467"/>
          <w:placeholder>
            <w:docPart w:val="DefaultPlaceholder_22675703"/>
          </w:placeholder>
          <w:richText/>
        </w:sdtPr>
        <w:sdtContent>
          <w:r w:rsidRPr="00E440EB" w:rsidR="00E440EB">
            <w:rPr>
              <w:rFonts w:ascii="宋体" w:hAnsi="宋体" w:hint="eastAsia"/>
              <w:sz w:val="24"/>
              <w:u w:val="single"/>
            </w:rPr>
            <w:t>中国人民银行公布的同期贷款基准利率</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579224043"/>
          <w:placeholder>
            <w:docPart w:val="DefaultPlaceholder_22675703"/>
          </w:placeholder>
          <w:richText/>
        </w:sdtPr>
        <w:sdtContent>
          <w:r w:rsidRPr="00E440EB" w:rsidR="00E440EB">
            <w:rPr>
              <w:rFonts w:ascii="宋体" w:hAnsi="宋体" w:hint="eastAsia"/>
              <w:sz w:val="24"/>
              <w:u w:val="single"/>
            </w:rPr>
            <w:t>有权要求出卖人赔偿由此造成的损失</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772682680"/>
          <w:placeholder>
            <w:docPart w:val="DefaultPlaceholder_22675703"/>
          </w:placeholder>
          <w:richText/>
        </w:sdtPr>
        <w:sdtContent>
          <w:r w:rsidR="00E440EB">
            <w:rPr>
              <w:rFonts w:ascii="宋体" w:hAnsi="宋体" w:hint="eastAsia"/>
              <w:sz w:val="24"/>
              <w:u w:val="single"/>
            </w:rPr>
            <w:t>/</w:t>
          </w:r>
        </w:sdtContent>
      </w:sdt>
      <w:r w:rsidRPr="00D2498E" w:rsidR="00D03240">
        <w:rPr>
          <w:rFonts w:ascii="宋体" w:hAnsi="宋体" w:cs="宋体"/>
          <w:kern w:val="0"/>
          <w:sz w:val="24"/>
        </w:rPr>
        <w:t>、</w:t>
      </w:r>
      <w:sdt>
        <w:sdtPr>
          <w:id w:val="156785571"/>
          <w:placeholder>
            <w:docPart w:val="DefaultPlaceholder_22675703"/>
          </w:placeholder>
          <w:richText/>
        </w:sdtPr>
        <w:sdtContent>
          <w:r w:rsidR="00E440EB">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252809934"/>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769259673"/>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1492116992"/>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655636224"/>
          <w:placeholder>
            <w:docPart w:val="DefaultPlaceholder_22675703"/>
          </w:placeholder>
          <w:richText/>
        </w:sdtPr>
        <w:sdtContent>
          <w:r w:rsidR="00FF5BDD">
            <w:rPr>
              <w:rFonts w:ascii="宋体" w:hAnsi="宋体" w:hint="eastAsia"/>
              <w:sz w:val="24"/>
              <w:u w:val="single"/>
            </w:rPr>
            <w:t>90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1131538672"/>
          <w:placeholder>
            <w:docPart w:val="DefaultPlaceholder_22675703"/>
          </w:placeholder>
          <w:richText/>
        </w:sdtPr>
        <w:sdtContent>
          <w:r w:rsidRPr="00FF5BDD" w:rsidR="00FF5BDD">
            <w:rPr>
              <w:rFonts w:ascii="宋体" w:hAnsi="宋体" w:hint="eastAsia"/>
              <w:sz w:val="24"/>
              <w:u w:val="single"/>
            </w:rPr>
            <w:t>承建商</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F93F4C">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F93F4C">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F93F4C">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F93F4C">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231825467"/>
          <w:placeholder>
            <w:docPart w:val="DefaultPlaceholder_22675703"/>
          </w:placeholder>
          <w:richText/>
        </w:sdtPr>
        <w:sdtContent>
          <w:r w:rsidRPr="00FF5BDD" w:rsidR="00FF5BDD">
            <w:rPr>
              <w:rFonts w:ascii="宋体" w:hAnsi="宋体" w:hint="eastAsia"/>
              <w:sz w:val="24"/>
              <w:u w:val="single"/>
            </w:rPr>
            <w:t>买受人未付清房款、未缴存房屋维修基金或未获得按揭银行（或公积金中心）审批的，出卖人办理合同登记备案的时间相应顺延</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F93F4C">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F93F4C">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bookmarkStart w:id="14" w:name="_Hlk2105687"/>
      <w:r w:rsidRPr="008D19BF" w:rsidR="00FF46B0">
        <w:rPr>
          <w:rFonts w:ascii="宋体" w:hAnsi="宋体" w:cs="宋体"/>
          <w:color w:val="000000"/>
          <w:kern w:val="0"/>
          <w:sz w:val="24"/>
        </w:rPr>
        <w:t>日【</w:t>
      </w:r>
      <w:sdt>
        <w:sdtPr>
          <w:id w:val="2004851803"/>
          <w14:checkbox>
            <w14:checked w14:val="0"/>
            <w14:checkedState w14:val="221a" w14:font="宋体"/>
            <w14:uncheckedState w14:val="2610" w14:font="MS Gothic"/>
          </w14:checkbox>
        </w:sdtPr>
        <w:sdtContent>
          <w:r>
            <w:rPr>
              <w:rFonts w:ascii="MS Gothic" w:eastAsia="MS Gothic" w:hAnsi="MS Gothic" w:cs="MS Gothic"/>
            </w:rPr>
            <w:t>☐</w:t>
          </w:r>
        </w:sdtContent>
      </w:sdt>
      <w:bookmarkEnd w:id="14"/>
      <w:r w:rsidRPr="00D2498E">
        <w:rPr>
          <w:rFonts w:ascii="宋体" w:hAnsi="宋体" w:cs="宋体"/>
          <w:kern w:val="0"/>
          <w:sz w:val="24"/>
        </w:rPr>
        <w:t>起</w:t>
      </w:r>
      <w:sdt>
        <w:sdtPr>
          <w:id w:val="1583668060"/>
          <w:placeholder>
            <w:docPart w:val="DefaultPlaceholder_22675703"/>
          </w:placeholder>
          <w:richText/>
        </w:sdtPr>
        <w:sdtContent>
          <w:r w:rsidR="00FF5BDD">
            <w:rPr>
              <w:rFonts w:ascii="宋体" w:hAnsi="宋体" w:hint="eastAsia"/>
              <w:sz w:val="24"/>
              <w:u w:val="single"/>
            </w:rPr>
            <w:t>720</w:t>
          </w:r>
          <w:r w:rsidR="002E211F">
            <w:rPr>
              <w:rFonts w:ascii="宋体" w:hAnsi="宋体" w:cs="宋体"/>
              <w:kern w:val="0"/>
              <w:sz w:val="24"/>
            </w:rPr>
            <w:t>日</w:t>
          </w:r>
        </w:sdtContent>
      </w:sdt>
      <w:r w:rsidR="002E211F">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1609694386"/>
          <w:placeholder>
            <w:docPart w:val="DefaultPlaceholder_22675703"/>
          </w:placeholder>
          <w:richText/>
        </w:sdtPr>
        <w:sdtContent>
          <w:r w:rsidR="00FF5BDD">
            <w:rPr>
              <w:rFonts w:ascii="宋体" w:hAnsi="宋体" w:hint="eastAsia"/>
              <w:sz w:val="24"/>
              <w:u w:val="single"/>
            </w:rPr>
            <w:t>2</w:t>
          </w:r>
        </w:sdtContent>
      </w:sdt>
      <w:r w:rsidRPr="00D2498E">
        <w:rPr>
          <w:rFonts w:ascii="宋体" w:hAnsi="宋体" w:cs="宋体"/>
          <w:kern w:val="0"/>
          <w:sz w:val="24"/>
        </w:rPr>
        <w:t>种方式处理</w:t>
      </w:r>
      <w:bookmarkStart w:id="15" w:name="_Hlk2105701"/>
      <w:r w:rsidRPr="008D19BF" w:rsidR="00FF46B0">
        <w:rPr>
          <w:rFonts w:ascii="宋体" w:hAnsi="宋体" w:cs="宋体" w:hint="eastAsia"/>
          <w:color w:val="000000"/>
          <w:kern w:val="0"/>
          <w:sz w:val="24"/>
        </w:rPr>
        <w:t>（如买卖双方选择了第九条商品房交付条件第3</w:t>
      </w:r>
      <w:r w:rsidR="00FF46B0">
        <w:rPr>
          <w:rFonts w:ascii="宋体" w:hAnsi="宋体" w:cs="宋体" w:hint="eastAsia"/>
          <w:color w:val="000000"/>
          <w:kern w:val="0"/>
          <w:sz w:val="24"/>
        </w:rPr>
        <w:t>项作为交房条件的，此处【】不选）</w:t>
      </w:r>
      <w:bookmarkEnd w:id="15"/>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862044238"/>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F93F4C">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2133310939"/>
          <w:placeholder>
            <w:docPart w:val="DefaultPlaceholder_22675703"/>
          </w:placeholder>
          <w:richText/>
        </w:sdtPr>
        <w:sdtContent>
          <w:r w:rsidR="00FF5BDD">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1191702891"/>
          <w:placeholder>
            <w:docPart w:val="DefaultPlaceholder_22675703"/>
          </w:placeholder>
          <w:richText/>
        </w:sdtPr>
        <w:sdtContent>
          <w:r w:rsidRPr="00FF5BDD" w:rsidR="00FF5BDD">
            <w:rPr>
              <w:rFonts w:ascii="宋体" w:hAnsi="宋体" w:hint="eastAsia"/>
              <w:sz w:val="24"/>
              <w:u w:val="single"/>
            </w:rPr>
            <w:t>买受人不得解除合同，出卖人应当为买受人办妥房屋权属证书并向买受人支付全部已付房款0.01%的违约金（国家政策变动原因除外）</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F93F4C">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1996278604"/>
          <w:placeholder>
            <w:docPart w:val="DefaultPlaceholder_22675703"/>
          </w:placeholder>
          <w:richText/>
        </w:sdtPr>
        <w:sdtContent>
          <w:r w:rsidRPr="00FF5BDD" w:rsidR="00FF5BDD">
            <w:rPr>
              <w:rFonts w:ascii="宋体" w:hAnsi="宋体" w:hint="eastAsia"/>
              <w:sz w:val="24"/>
              <w:u w:val="single"/>
            </w:rPr>
            <w:t>株洲市志尚物业有限公司</w:t>
          </w:r>
        </w:sdtContent>
      </w:sdt>
      <w:r w:rsidRPr="00D2498E">
        <w:rPr>
          <w:rFonts w:ascii="宋体" w:hAnsi="宋体" w:cs="宋体"/>
          <w:kern w:val="0"/>
          <w:sz w:val="24"/>
        </w:rPr>
        <w:t>。</w:t>
      </w:r>
    </w:p>
    <w:p w:rsidR="00116D61" w:rsidP="00FF46B0">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818790487"/>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717901677"/>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178533957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52013995"/>
          <w:placeholder>
            <w:docPart w:val="DefaultPlaceholder_22675703"/>
          </w:placeholder>
          <w:richText/>
        </w:sdtPr>
        <w:sdtContent>
          <w:r w:rsidR="00FF5BDD">
            <w:rPr>
              <w:rFonts w:ascii="宋体" w:hAnsi="宋体" w:hint="eastAsia"/>
              <w:sz w:val="24"/>
              <w:u w:val="single"/>
            </w:rPr>
            <w:t>/</w:t>
          </w:r>
        </w:sdtContent>
      </w:sdt>
      <w:r w:rsidRPr="00D2498E">
        <w:rPr>
          <w:rFonts w:ascii="宋体" w:hAnsi="宋体" w:cs="宋体"/>
          <w:kern w:val="0"/>
          <w:sz w:val="24"/>
        </w:rPr>
        <w:t>】。物业服务费为</w:t>
      </w:r>
      <w:sdt>
        <w:sdtPr>
          <w:id w:val="1740442148"/>
          <w:placeholder>
            <w:docPart w:val="DefaultPlaceholder_22675703"/>
          </w:placeholder>
          <w:richText/>
        </w:sdtPr>
        <w:sdtContent>
          <w:r w:rsidR="00FF5BDD">
            <w:rPr>
              <w:rFonts w:ascii="宋体" w:hAnsi="宋体" w:hint="eastAsia"/>
              <w:sz w:val="24"/>
              <w:u w:val="single"/>
            </w:rPr>
            <w:t>1.8</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1A481C" w:rsidRPr="006D3A31" w:rsidP="001A481C">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Pr>
          <w:rFonts w:ascii="宋体" w:hAnsi="宋体" w:cs="宋体"/>
          <w:kern w:val="0"/>
          <w:sz w:val="24"/>
        </w:rPr>
        <w:t>已办理交付手续但未使用的物业，双方约定物业服</w:t>
      </w:r>
      <w:r w:rsidRPr="006D3A31">
        <w:rPr>
          <w:rFonts w:ascii="宋体" w:hAnsi="宋体" w:cs="宋体"/>
          <w:kern w:val="0"/>
          <w:sz w:val="24"/>
        </w:rPr>
        <w:t>务费</w:t>
      </w:r>
      <w:r>
        <w:rPr>
          <w:rFonts w:ascii="宋体" w:hAnsi="宋体" w:cs="宋体"/>
          <w:kern w:val="0"/>
          <w:sz w:val="24"/>
        </w:rPr>
        <w:t>按照</w:t>
      </w:r>
      <w:sdt>
        <w:sdtPr>
          <w:id w:val="380173816"/>
          <w:placeholder>
            <w:docPart w:val="DefaultPlaceholder_22675703"/>
          </w:placeholder>
          <w:richText/>
        </w:sdtPr>
        <w:sdtContent>
          <w:r w:rsidRPr="00746686">
            <w:rPr>
              <w:rFonts w:ascii="宋体" w:hAnsi="宋体" w:cs="宋体"/>
              <w:kern w:val="0"/>
              <w:sz w:val="24"/>
              <w:u w:val="single"/>
            </w:rPr>
            <w:t xml:space="preserve"> 90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2E211F">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170455686"/>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1271288225"/>
          <w:placeholder>
            <w:docPart w:val="DefaultPlaceholder_22675703"/>
          </w:placeholder>
          <w:richText/>
        </w:sdtPr>
        <w:sdtContent>
          <w:r w:rsidRPr="00FF5BDD" w:rsidR="00FF5BDD">
            <w:rPr>
              <w:rFonts w:ascii="宋体" w:hAnsi="宋体" w:hint="eastAsia"/>
              <w:sz w:val="24"/>
              <w:u w:val="single"/>
            </w:rPr>
            <w:t>归出卖人所有</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332916414"/>
          <w:placeholder>
            <w:docPart w:val="DefaultPlaceholder_22675703"/>
          </w:placeholder>
          <w:richText/>
        </w:sdtPr>
        <w:sdtContent>
          <w:r w:rsidRPr="00FF5BDD" w:rsidR="00FF5BDD">
            <w:rPr>
              <w:rFonts w:ascii="宋体" w:hAnsi="宋体" w:hint="eastAsia"/>
              <w:sz w:val="24"/>
              <w:u w:val="single"/>
            </w:rPr>
            <w:t>归出卖人所有</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1784682197"/>
          <w:placeholder>
            <w:docPart w:val="DefaultPlaceholder_22675703"/>
          </w:placeholder>
          <w:richText/>
        </w:sdtPr>
        <w:sdtContent>
          <w:r w:rsidRPr="00FF5BDD" w:rsidR="00FF5BDD">
            <w:rPr>
              <w:rFonts w:ascii="宋体" w:hAnsi="宋体" w:hint="eastAsia"/>
              <w:sz w:val="24"/>
              <w:u w:val="single"/>
            </w:rPr>
            <w:t>幼儿园、其他未分摊给买受人的建筑物及设施归出卖人所有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F93F4C">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F93F4C">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F93F4C">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1330633060"/>
          <w:placeholder>
            <w:docPart w:val="DefaultPlaceholder_22675703"/>
          </w:placeholder>
          <w:richText/>
        </w:sdtPr>
        <w:sdtContent>
          <w:r w:rsidRPr="00FF5BDD" w:rsidR="00FF5BDD">
            <w:rPr>
              <w:rFonts w:ascii="宋体" w:hAnsi="宋体" w:hint="eastAsia"/>
              <w:sz w:val="24"/>
              <w:u w:val="single"/>
            </w:rPr>
            <w:t>买受人</w:t>
          </w:r>
        </w:sdtContent>
      </w:sdt>
      <w:r w:rsidRPr="00D2498E">
        <w:rPr>
          <w:rFonts w:ascii="宋体" w:hAnsi="宋体" w:cs="宋体"/>
          <w:kern w:val="0"/>
          <w:sz w:val="24"/>
        </w:rPr>
        <w:t>承担。</w:t>
      </w:r>
    </w:p>
    <w:p w:rsidR="00FF46B0" w:rsidRPr="00D2498E" w:rsidP="00FF46B0">
      <w:pPr>
        <w:widowControl/>
        <w:spacing w:line="480" w:lineRule="auto"/>
        <w:rPr>
          <w:rFonts w:ascii="宋体" w:hAnsi="宋体" w:cs="宋体"/>
          <w:kern w:val="0"/>
          <w:sz w:val="24"/>
        </w:rPr>
      </w:pPr>
      <w:bookmarkStart w:id="16" w:name="_Hlk2105748"/>
      <w:bookmarkStart w:id="17"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7"/>
    </w:p>
    <w:p w:rsidR="00116D61" w:rsidRPr="0027512D" w:rsidP="00F605B6">
      <w:pPr>
        <w:widowControl/>
        <w:spacing w:line="480" w:lineRule="auto"/>
        <w:rPr>
          <w:rFonts w:ascii="宋体" w:hAnsi="宋体"/>
          <w:b/>
          <w:kern w:val="0"/>
          <w:sz w:val="24"/>
        </w:rPr>
      </w:pPr>
      <w:bookmarkEnd w:id="16"/>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F93F4C">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273643037"/>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896152562"/>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737619351"/>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2062722950"/>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1445599853"/>
          <w14:checkbox>
            <w14:checked w14:val="1"/>
            <w14:checkedState w14:val="221a" w14:font="宋体"/>
            <w14:uncheckedState w14:val="2610" w14:font="MS Gothic"/>
          </w14:checkbox>
        </w:sdtPr>
        <w:sdtContent>
          <w:r>
            <w:rPr>
              <w:rFonts w:ascii="宋体" w:eastAsia="宋体" w:hAnsi="宋体" w:cs="宋体"/>
            </w:rPr>
            <w:t>√</w:t>
          </w:r>
        </w:sdtContent>
      </w:sdt>
      <w:sdt>
        <w:sdtPr>
          <w:id w:val="1597415339"/>
          <w:placeholder>
            <w:docPart w:val="DefaultPlaceholder_22675703"/>
          </w:placeholder>
          <w:richText/>
        </w:sdtPr>
        <w:sdtContent>
          <w:r w:rsidRPr="00FF5BDD" w:rsidR="00FF5BDD">
            <w:rPr>
              <w:rFonts w:ascii="宋体" w:hAnsi="宋体" w:hint="eastAsia"/>
              <w:sz w:val="24"/>
              <w:u w:val="single"/>
            </w:rPr>
            <w:t>快递邮寄</w:t>
          </w:r>
        </w:sdtContent>
      </w:sdt>
      <w:r w:rsidRPr="00D2498E">
        <w:rPr>
          <w:rFonts w:ascii="宋体" w:hAnsi="宋体" w:cs="宋体"/>
          <w:kern w:val="0"/>
          <w:sz w:val="24"/>
        </w:rPr>
        <w:t>】方式送达对方。任何一方变更通讯地址、联系电话的，应在变更之日起</w:t>
      </w:r>
      <w:sdt>
        <w:sdtPr>
          <w:id w:val="936367000"/>
          <w:placeholder>
            <w:docPart w:val="DefaultPlaceholder_22675703"/>
          </w:placeholder>
          <w:richText/>
        </w:sdtPr>
        <w:sdtContent>
          <w:r w:rsidR="00FF5BDD">
            <w:rPr>
              <w:rFonts w:ascii="宋体" w:hAnsi="宋体" w:hint="eastAsia"/>
              <w:sz w:val="24"/>
              <w:u w:val="single"/>
            </w:rPr>
            <w:t>3</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59199127"/>
          <w:placeholder>
            <w:docPart w:val="DefaultPlaceholder_22675703"/>
          </w:placeholder>
          <w:richText/>
        </w:sdtPr>
        <w:sdtContent>
          <w:r w:rsidR="00FF5BDD">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F93F4C">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2E211F"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2E211F"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78342155"/>
          <w:placeholder>
            <w:docPart w:val="DefaultPlaceholder_22675703"/>
          </w:placeholder>
          <w:richText/>
        </w:sdtPr>
        <w:sdtContent>
          <w:r w:rsidR="00315BD5">
            <w:rPr>
              <w:rFonts w:ascii="宋体" w:hAnsi="宋体" w:hint="eastAsia"/>
              <w:sz w:val="24"/>
              <w:u w:val="single"/>
            </w:rPr>
            <w:t xml:space="preserve">   </w:t>
          </w:r>
        </w:sdtContent>
      </w:sdt>
      <w:r w:rsidRPr="00D2498E">
        <w:rPr>
          <w:rFonts w:ascii="宋体" w:hAnsi="宋体" w:cs="宋体"/>
          <w:kern w:val="0"/>
          <w:sz w:val="24"/>
        </w:rPr>
        <w:t>页，一式</w:t>
      </w:r>
      <w:sdt>
        <w:sdtPr>
          <w:id w:val="1255413331"/>
          <w:placeholder>
            <w:docPart w:val="DefaultPlaceholder_22675703"/>
          </w:placeholder>
          <w:richText/>
        </w:sdtPr>
        <w:sdtContent>
          <w:r w:rsidR="00315BD5">
            <w:rPr>
              <w:rFonts w:ascii="宋体" w:hAnsi="宋体" w:hint="eastAsia"/>
              <w:sz w:val="24"/>
              <w:u w:val="single"/>
            </w:rPr>
            <w:t>伍</w:t>
          </w:r>
        </w:sdtContent>
      </w:sdt>
      <w:r w:rsidRPr="00D2498E">
        <w:rPr>
          <w:rFonts w:ascii="宋体" w:hAnsi="宋体" w:cs="宋体"/>
          <w:kern w:val="0"/>
          <w:sz w:val="24"/>
        </w:rPr>
        <w:t>份，其中出卖人</w:t>
      </w:r>
      <w:sdt>
        <w:sdtPr>
          <w:id w:val="2016232956"/>
          <w:placeholder>
            <w:docPart w:val="DefaultPlaceholder_22675703"/>
          </w:placeholder>
          <w:richText/>
        </w:sdtPr>
        <w:sdtContent>
          <w:r w:rsidR="00FF5BDD">
            <w:rPr>
              <w:rFonts w:ascii="宋体" w:hAnsi="宋体" w:hint="eastAsia"/>
              <w:sz w:val="24"/>
              <w:u w:val="single"/>
            </w:rPr>
            <w:t>壹</w:t>
          </w:r>
        </w:sdtContent>
      </w:sdt>
      <w:r w:rsidRPr="00D2498E">
        <w:rPr>
          <w:rFonts w:ascii="宋体" w:hAnsi="宋体" w:cs="宋体"/>
          <w:kern w:val="0"/>
          <w:sz w:val="24"/>
        </w:rPr>
        <w:t>份，买受人</w:t>
      </w:r>
      <w:sdt>
        <w:sdtPr>
          <w:id w:val="1600950269"/>
          <w:placeholder>
            <w:docPart w:val="DefaultPlaceholder_22675703"/>
          </w:placeholder>
          <w:richText/>
        </w:sdtPr>
        <w:sdtContent>
          <w:r w:rsidR="00FF5BDD">
            <w:rPr>
              <w:rFonts w:ascii="宋体" w:hAnsi="宋体" w:hint="eastAsia"/>
              <w:sz w:val="24"/>
              <w:u w:val="single"/>
            </w:rPr>
            <w:t>壹</w:t>
          </w:r>
        </w:sdtContent>
      </w:sdt>
      <w:r w:rsidRPr="00D2498E">
        <w:rPr>
          <w:rFonts w:ascii="宋体" w:hAnsi="宋体" w:cs="宋体"/>
          <w:kern w:val="0"/>
          <w:sz w:val="24"/>
        </w:rPr>
        <w:t>份，【</w:t>
      </w:r>
      <w:sdt>
        <w:sdtPr>
          <w:id w:val="937526348"/>
          <w:placeholder>
            <w:docPart w:val="DefaultPlaceholder_22675703"/>
          </w:placeholder>
          <w:richText/>
        </w:sdtPr>
        <w:sdtContent>
          <w:r w:rsidR="00FF5BDD">
            <w:rPr>
              <w:rFonts w:ascii="宋体" w:hAnsi="宋体" w:hint="eastAsia"/>
              <w:sz w:val="24"/>
              <w:u w:val="single"/>
            </w:rPr>
            <w:t>贷款机构</w:t>
          </w:r>
        </w:sdtContent>
      </w:sdt>
      <w:r w:rsidRPr="00D2498E">
        <w:rPr>
          <w:rFonts w:ascii="宋体" w:hAnsi="宋体" w:cs="宋体"/>
          <w:kern w:val="0"/>
          <w:sz w:val="24"/>
        </w:rPr>
        <w:t>】</w:t>
      </w:r>
      <w:sdt>
        <w:sdtPr>
          <w:id w:val="1688337437"/>
          <w:placeholder>
            <w:docPart w:val="DefaultPlaceholder_22675703"/>
          </w:placeholder>
          <w:richText/>
        </w:sdtPr>
        <w:sdtContent>
          <w:r w:rsidR="00FF5BDD">
            <w:rPr>
              <w:rFonts w:ascii="宋体" w:hAnsi="宋体" w:hint="eastAsia"/>
              <w:sz w:val="24"/>
              <w:u w:val="single"/>
            </w:rPr>
            <w:t>壹</w:t>
          </w:r>
        </w:sdtContent>
      </w:sdt>
      <w:r w:rsidRPr="00D2498E">
        <w:rPr>
          <w:rFonts w:ascii="宋体" w:hAnsi="宋体" w:cs="宋体"/>
          <w:kern w:val="0"/>
          <w:sz w:val="24"/>
        </w:rPr>
        <w:t>份，【</w:t>
      </w:r>
      <w:sdt>
        <w:sdtPr>
          <w:id w:val="1185696032"/>
          <w:placeholder>
            <w:docPart w:val="DefaultPlaceholder_22675703"/>
          </w:placeholder>
          <w:richText/>
        </w:sdtPr>
        <w:sdtContent>
          <w:r w:rsidR="00FF5BDD">
            <w:rPr>
              <w:rFonts w:ascii="宋体" w:hAnsi="宋体" w:hint="eastAsia"/>
              <w:sz w:val="24"/>
              <w:u w:val="single"/>
            </w:rPr>
            <w:t>政府主管</w:t>
          </w:r>
        </w:sdtContent>
      </w:sdt>
      <w:r w:rsidRPr="00D2498E">
        <w:rPr>
          <w:rFonts w:ascii="宋体" w:hAnsi="宋体" w:cs="宋体"/>
          <w:kern w:val="0"/>
          <w:sz w:val="24"/>
        </w:rPr>
        <w:t>】</w:t>
      </w:r>
      <w:sdt>
        <w:sdtPr>
          <w:id w:val="1115760227"/>
          <w:placeholder>
            <w:docPart w:val="DefaultPlaceholder_22675703"/>
          </w:placeholder>
          <w:richText/>
        </w:sdtPr>
        <w:sdtContent>
          <w:r w:rsidR="00315BD5">
            <w:rPr>
              <w:rFonts w:ascii="宋体" w:hAnsi="宋体" w:hint="eastAsia"/>
              <w:sz w:val="24"/>
              <w:u w:val="single"/>
            </w:rPr>
            <w:t>贰</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206758605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38663431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119893613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63667186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19438437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sdt>
      <w:sdtPr>
        <w:id w:val="301480572"/>
        <w:placeholder>
          <w:docPart w:val="DefaultPlaceholder_22675703"/>
        </w:placeholder>
        <w:richText/>
      </w:sdtPr>
      <w:sdtContent>
        <w:p w:rsidR="00075FAC"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　　</w:t>
          </w:r>
          <w:r w:rsidRPr="00D2498E" w:rsidR="004C1158">
            <w:rPr>
              <w:rFonts w:ascii="宋体" w:hAnsi="宋体" w:cs="宋体"/>
              <w:kern w:val="0"/>
              <w:sz w:val="24"/>
            </w:rPr>
            <w:t>签订地点：</w:t>
          </w:r>
          <w:sdt>
            <w:sdtPr>
              <w:id w:val="702134312"/>
              <w:placeholder>
                <w:docPart w:val="DefaultPlaceholder_22675703"/>
              </w:placeholder>
              <w:richText/>
            </w:sdtPr>
            <w:sdtContent>
              <w:r w:rsidRPr="0052396E" w:rsidR="004C1158">
                <w:rPr>
                  <w:rFonts w:ascii="宋体" w:hAnsi="宋体" w:cs="宋体"/>
                  <w:kern w:val="0"/>
                  <w:sz w:val="24"/>
                  <w:u w:val="single"/>
                </w:rPr>
                <w:t xml:space="preserve"> </w:t>
              </w:r>
              <w:r w:rsidRPr="0052396E" w:rsidR="004C1158">
                <w:rPr>
                  <w:rFonts w:ascii="宋体" w:hAnsi="宋体" w:cs="宋体" w:hint="eastAsia"/>
                  <w:kern w:val="0"/>
                  <w:sz w:val="24"/>
                  <w:u w:val="single"/>
                </w:rPr>
                <w:t xml:space="preserve">                </w:t>
              </w:r>
              <w:r w:rsidR="004C1158">
                <w:rPr>
                  <w:rFonts w:ascii="宋体" w:hAnsi="宋体" w:cs="宋体" w:hint="eastAsia"/>
                  <w:kern w:val="0"/>
                  <w:sz w:val="24"/>
                </w:rPr>
                <w:t xml:space="preserve">         </w:t>
              </w:r>
              <w:r w:rsidR="006D3A31">
                <w:rPr>
                  <w:rFonts w:ascii="宋体" w:hAnsi="宋体" w:cs="宋体" w:hint="eastAsia"/>
                  <w:kern w:val="0"/>
                  <w:sz w:val="24"/>
                </w:rPr>
                <w:t xml:space="preserve"> </w:t>
              </w:r>
              <w:r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tab/>
            <w:tab/>
            <w:tab/>
          </w:r>
        </w:p>
      </w:sdtContent>
    </w:sdt>
    <w:p w:rsidR="00116D61" w:rsidRPr="001D61EB" w:rsidP="006E6107">
      <w:pPr>
        <w:widowControl/>
        <w:spacing w:line="480" w:lineRule="auto"/>
        <w:rPr>
          <w:rFonts w:ascii="宋体" w:hAnsi="宋体" w:cs="宋体"/>
          <w:b/>
          <w:bCs/>
          <w:kern w:val="0"/>
          <w:sz w:val="24"/>
        </w:rPr>
      </w:pPr>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887892448"/>
        <w:placeholder>
          <w:docPart w:val="DefaultPlaceholder_22675703"/>
        </w:placeholder>
        <w:richText/>
      </w:sdtPr>
      <w:sdtContent>
        <w:p w:rsidR="003C64F3" w:rsidP="003C64F3">
          <w:pPr>
            <w:widowControl/>
            <w:spacing w:line="360" w:lineRule="auto"/>
            <w:rPr>
              <w:rFonts w:ascii="宋体" w:hAnsi="宋体" w:cs="宋体" w:hint="eastAsia"/>
              <w:kern w:val="0"/>
              <w:sz w:val="24"/>
            </w:rPr>
          </w:pPr>
          <w:r w:rsidRPr="003C64F3">
            <w:rPr>
              <w:rFonts w:ascii="宋体" w:hAnsi="宋体" w:hint="eastAsia"/>
              <w:sz w:val="24"/>
            </w:rPr>
            <w:t xml:space="preserve">  </w:t>
          </w:r>
          <w:r w:rsidRPr="00D807D1">
            <w:rPr>
              <w:rFonts w:ascii="宋体" w:hAnsi="宋体" w:cs="宋体"/>
              <w:kern w:val="0"/>
              <w:sz w:val="24"/>
            </w:rPr>
            <w:t>　</w:t>
          </w:r>
          <w:r w:rsidRPr="00C26E0D">
            <w:rPr>
              <w:kern w:val="0"/>
              <w:sz w:val="24"/>
            </w:rPr>
            <w:t>1</w:t>
          </w:r>
          <w:r w:rsidRPr="00D807D1">
            <w:rPr>
              <w:rFonts w:ascii="宋体" w:hAnsi="宋体" w:cs="宋体"/>
              <w:kern w:val="0"/>
              <w:sz w:val="24"/>
            </w:rPr>
            <w:t>、房屋分层分户图(应当标明详细尺寸，并约定误差范围)</w:t>
          </w:r>
        </w:p>
        <w:p w:rsidR="00E440EB" w:rsidP="003C64F3">
          <w:pPr>
            <w:widowControl/>
            <w:spacing w:line="360" w:lineRule="auto"/>
            <w:rPr>
              <w:rFonts w:ascii="宋体" w:hAnsi="宋体" w:cs="宋体" w:hint="eastAsia"/>
              <w:kern w:val="0"/>
              <w:sz w:val="24"/>
            </w:rPr>
          </w:pPr>
        </w:p>
        <w:p w:rsidR="00E440EB" w:rsidP="003C64F3">
          <w:pPr>
            <w:widowControl/>
            <w:spacing w:line="360" w:lineRule="auto"/>
            <w:rPr>
              <w:rFonts w:ascii="宋体" w:hAnsi="宋体" w:cs="宋体" w:hint="eastAsia"/>
              <w:kern w:val="0"/>
              <w:sz w:val="24"/>
            </w:rPr>
          </w:pPr>
        </w:p>
        <w:p w:rsidR="00E440EB" w:rsidP="003C64F3">
          <w:pPr>
            <w:widowControl/>
            <w:spacing w:line="360" w:lineRule="auto"/>
            <w:rPr>
              <w:rFonts w:ascii="宋体" w:hAnsi="宋体" w:cs="宋体" w:hint="eastAsia"/>
              <w:kern w:val="0"/>
              <w:sz w:val="24"/>
            </w:rPr>
          </w:pPr>
        </w:p>
        <w:p w:rsidR="00E440EB" w:rsidP="003C64F3">
          <w:pPr>
            <w:widowControl/>
            <w:spacing w:line="360" w:lineRule="auto"/>
            <w:rPr>
              <w:rFonts w:ascii="宋体" w:hAnsi="宋体" w:cs="宋体" w:hint="eastAsia"/>
              <w:kern w:val="0"/>
              <w:sz w:val="24"/>
            </w:rPr>
          </w:pPr>
        </w:p>
        <w:p w:rsidR="00E440EB" w:rsidRPr="00E440EB" w:rsidP="003C64F3">
          <w:pPr>
            <w:widowControl/>
            <w:spacing w:line="360" w:lineRule="auto"/>
            <w:rPr>
              <w:rFonts w:ascii="宋体" w:hAnsi="宋体" w:cs="宋体"/>
              <w:kern w:val="0"/>
              <w:sz w:val="24"/>
            </w:rPr>
          </w:pPr>
        </w:p>
        <w:p w:rsidR="003C64F3" w:rsidP="003C64F3">
          <w:pPr>
            <w:widowControl/>
            <w:spacing w:line="360" w:lineRule="auto"/>
            <w:rPr>
              <w:rFonts w:ascii="宋体" w:hAnsi="宋体" w:cs="宋体" w:hint="eastAsia"/>
              <w:b/>
              <w:bCs/>
              <w:kern w:val="0"/>
              <w:sz w:val="24"/>
            </w:rPr>
          </w:pPr>
          <w:r w:rsidR="00E440EB">
            <w:rPr>
              <w:rFonts w:ascii="宋体" w:hAnsi="宋体" w:cs="宋体"/>
              <w:kern w:val="0"/>
              <w:sz w:val="24"/>
            </w:rPr>
            <w:br w:type="page"/>
          </w:r>
          <w:r w:rsidRPr="00D807D1">
            <w:rPr>
              <w:rFonts w:ascii="宋体" w:hAnsi="宋体" w:cs="宋体"/>
              <w:kern w:val="0"/>
              <w:sz w:val="24"/>
            </w:rPr>
            <w:t>　　</w:t>
          </w:r>
          <w:r w:rsidRPr="00C26E0D">
            <w:rPr>
              <w:kern w:val="0"/>
              <w:sz w:val="24"/>
            </w:rPr>
            <w:t>2</w:t>
          </w:r>
          <w:r w:rsidRPr="00D807D1">
            <w:rPr>
              <w:rFonts w:ascii="宋体" w:hAnsi="宋体" w:cs="宋体"/>
              <w:kern w:val="0"/>
              <w:sz w:val="24"/>
            </w:rPr>
            <w:t>、建设工程规划方案总平面图</w:t>
          </w:r>
        </w:p>
        <w:p w:rsidR="00116D61" w:rsidRPr="00B32321"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hint="eastAsia"/>
              <w:sz w:val="24"/>
            </w:rPr>
            <w:pict>
              <v:shape id="_x0000_i1031" type="#_x0000_t75" style="width:239.25pt;height:227.25pt" stroked="f">
                <v:imagedata r:id="rId6" o:title="和缘总图123"/>
              </v:shape>
            </w:pict>
          </w:r>
          <w:r w:rsidR="00E440EB">
            <w:rPr>
              <w:rFonts w:ascii="宋体" w:hAnsi="宋体" w:hint="eastAsia"/>
              <w:sz w:val="24"/>
            </w:rPr>
            <w:t>/</w:t>
          </w:r>
        </w:p>
      </w:sdtContent>
    </w:sdt>
    <w:p w:rsidR="000355EF"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1340918187"/>
        <w:placeholder>
          <w:docPart w:val="DefaultPlaceholder_22675703"/>
        </w:placeholder>
        <w:richText/>
      </w:sdtPr>
      <w:sdtContent>
        <w:p w:rsidR="00E440EB" w:rsidRPr="00E440EB" w:rsidP="00E440EB">
          <w:pPr>
            <w:widowControl/>
            <w:numPr>
              <w:ilvl w:val="0"/>
              <w:numId w:val="2"/>
            </w:numPr>
            <w:snapToGrid w:val="0"/>
            <w:spacing w:after="200"/>
            <w:ind w:left="1440"/>
            <w:jc w:val="left"/>
            <w:rPr>
              <w:rFonts w:ascii="Tahoma" w:eastAsia="微软雅黑" w:hAnsi="Tahoma" w:cs="宋体"/>
              <w:kern w:val="0"/>
              <w:sz w:val="24"/>
              <w:szCs w:val="20"/>
            </w:rPr>
          </w:pPr>
          <w:r w:rsidRPr="00E440EB">
            <w:rPr>
              <w:rFonts w:ascii="Tahoma" w:eastAsia="微软雅黑" w:hAnsi="Tahoma" w:cs="宋体" w:hint="eastAsia"/>
              <w:kern w:val="0"/>
              <w:sz w:val="24"/>
              <w:szCs w:val="20"/>
            </w:rPr>
            <w:t>该商品房所在楼栋的命名权由出卖人确定。</w:t>
          </w:r>
        </w:p>
        <w:p w:rsidR="00E440EB" w:rsidRPr="00E440EB" w:rsidP="00E440EB">
          <w:pPr>
            <w:widowControl/>
            <w:numPr>
              <w:ilvl w:val="0"/>
              <w:numId w:val="2"/>
            </w:numPr>
            <w:snapToGrid w:val="0"/>
            <w:spacing w:after="200"/>
            <w:ind w:left="1440"/>
            <w:jc w:val="left"/>
            <w:rPr>
              <w:rFonts w:ascii="Tahoma" w:eastAsia="微软雅黑" w:hAnsi="Tahoma" w:cs="宋体"/>
              <w:kern w:val="0"/>
              <w:sz w:val="24"/>
              <w:szCs w:val="20"/>
            </w:rPr>
          </w:pPr>
          <w:r w:rsidRPr="00E440EB">
            <w:rPr>
              <w:rFonts w:ascii="Tahoma" w:eastAsia="微软雅黑" w:hAnsi="Tahoma" w:cs="宋体" w:hint="eastAsia"/>
              <w:kern w:val="0"/>
              <w:sz w:val="24"/>
              <w:szCs w:val="20"/>
            </w:rPr>
            <w:t>该商品房所在小区的命名权由地名办确定。</w:t>
          </w:r>
        </w:p>
        <w:p w:rsidR="00E440EB" w:rsidRPr="00E440EB" w:rsidP="00E440EB">
          <w:pPr>
            <w:widowControl/>
            <w:numPr>
              <w:ilvl w:val="0"/>
              <w:numId w:val="2"/>
            </w:numPr>
            <w:snapToGrid w:val="0"/>
            <w:spacing w:after="200"/>
            <w:ind w:left="1440"/>
            <w:jc w:val="left"/>
            <w:rPr>
              <w:rFonts w:cs="宋体"/>
              <w:kern w:val="0"/>
              <w:sz w:val="24"/>
              <w:szCs w:val="20"/>
            </w:rPr>
          </w:pPr>
          <w:r w:rsidRPr="00E440EB">
            <w:rPr>
              <w:rFonts w:ascii="Tahoma" w:eastAsia="微软雅黑" w:hAnsi="Tahoma" w:cs="宋体" w:hint="eastAsia"/>
              <w:kern w:val="0"/>
              <w:sz w:val="24"/>
              <w:szCs w:val="20"/>
            </w:rPr>
            <w:t>该商品房所在楼宇的外墙面和屋顶所有权、收益权归出卖人所有。</w:t>
          </w:r>
        </w:p>
        <w:p w:rsidR="00E440EB" w:rsidRPr="00E440EB" w:rsidP="00E440EB">
          <w:pPr>
            <w:widowControl/>
            <w:numPr>
              <w:ilvl w:val="0"/>
              <w:numId w:val="2"/>
            </w:numPr>
            <w:snapToGrid w:val="0"/>
            <w:spacing w:after="200"/>
            <w:ind w:left="1440"/>
            <w:jc w:val="left"/>
            <w:rPr>
              <w:rFonts w:ascii="Tahoma" w:eastAsia="微软雅黑" w:hAnsi="Tahoma" w:cs="宋体"/>
              <w:kern w:val="0"/>
              <w:sz w:val="24"/>
              <w:szCs w:val="20"/>
            </w:rPr>
          </w:pPr>
          <w:r w:rsidRPr="00E440EB">
            <w:rPr>
              <w:rFonts w:ascii="Tahoma" w:eastAsia="微软雅黑" w:hAnsi="Tahoma" w:cs="宋体" w:hint="eastAsia"/>
              <w:kern w:val="0"/>
              <w:sz w:val="24"/>
              <w:szCs w:val="20"/>
            </w:rPr>
            <w:t>规划用于停放汽车的地下车位、车库归出卖人所有，出卖人可以通过出售或者出租等方式与车位、车库买方或承租人另行约定其归属。</w:t>
          </w:r>
        </w:p>
        <w:p w:rsidR="00E440EB" w:rsidRPr="00E440EB" w:rsidP="00E440EB">
          <w:pPr>
            <w:widowControl/>
            <w:numPr>
              <w:ilvl w:val="0"/>
              <w:numId w:val="2"/>
            </w:numPr>
            <w:snapToGrid w:val="0"/>
            <w:spacing w:after="200"/>
            <w:ind w:left="1440"/>
            <w:jc w:val="left"/>
            <w:rPr>
              <w:rFonts w:ascii="Tahoma" w:eastAsia="微软雅黑" w:hAnsi="Tahoma" w:cs="宋体"/>
              <w:kern w:val="0"/>
              <w:sz w:val="24"/>
              <w:szCs w:val="20"/>
            </w:rPr>
          </w:pPr>
          <w:r w:rsidRPr="00E440EB">
            <w:rPr>
              <w:rFonts w:ascii="Tahoma" w:eastAsia="微软雅黑" w:hAnsi="Tahoma" w:cs="宋体" w:hint="eastAsia"/>
              <w:kern w:val="0"/>
              <w:sz w:val="24"/>
              <w:szCs w:val="20"/>
            </w:rPr>
            <w:t>电梯。</w:t>
          </w:r>
        </w:p>
        <w:p w:rsidR="00E440EB" w:rsidRPr="00E440EB" w:rsidP="00E440EB">
          <w:pPr>
            <w:widowControl/>
            <w:numPr>
              <w:ilvl w:val="0"/>
              <w:numId w:val="2"/>
            </w:numPr>
            <w:snapToGrid w:val="0"/>
            <w:spacing w:after="200"/>
            <w:ind w:left="1440"/>
            <w:jc w:val="left"/>
            <w:rPr>
              <w:rFonts w:ascii="Tahoma" w:eastAsia="微软雅黑" w:hAnsi="Tahoma" w:cs="宋体"/>
              <w:kern w:val="0"/>
              <w:sz w:val="24"/>
              <w:szCs w:val="20"/>
            </w:rPr>
          </w:pPr>
          <w:r w:rsidRPr="00E440EB">
            <w:rPr>
              <w:rFonts w:ascii="Tahoma" w:eastAsia="微软雅黑" w:hAnsi="Tahoma" w:cs="宋体" w:hint="eastAsia"/>
              <w:kern w:val="0"/>
              <w:sz w:val="24"/>
              <w:szCs w:val="20"/>
            </w:rPr>
            <w:t>楼梯</w:t>
          </w:r>
        </w:p>
        <w:p w:rsidR="00E440EB" w:rsidRPr="00E440EB" w:rsidP="00E440EB">
          <w:pPr>
            <w:widowControl/>
            <w:numPr>
              <w:ilvl w:val="0"/>
              <w:numId w:val="2"/>
            </w:numPr>
            <w:snapToGrid w:val="0"/>
            <w:spacing w:after="200"/>
            <w:ind w:left="1440"/>
            <w:jc w:val="left"/>
            <w:rPr>
              <w:rFonts w:ascii="Tahoma" w:eastAsia="微软雅黑" w:hAnsi="Tahoma" w:cs="宋体"/>
              <w:kern w:val="0"/>
              <w:sz w:val="24"/>
              <w:szCs w:val="20"/>
            </w:rPr>
          </w:pPr>
          <w:r w:rsidRPr="00E440EB">
            <w:rPr>
              <w:rFonts w:ascii="Tahoma" w:eastAsia="微软雅黑" w:hAnsi="Tahoma" w:cs="宋体" w:hint="eastAsia"/>
              <w:kern w:val="0"/>
              <w:sz w:val="24"/>
              <w:szCs w:val="20"/>
            </w:rPr>
            <w:t>大堂等</w:t>
          </w:r>
        </w:p>
        <w:p w:rsidR="00116D61" w:rsidRPr="009A664C" w:rsidP="003C64F3">
          <w:pPr>
            <w:widowControl/>
            <w:spacing w:line="360" w:lineRule="auto"/>
            <w:rPr>
              <w:rFonts w:ascii="宋体" w:hAnsi="宋体" w:cs="宋体"/>
              <w:b/>
              <w:bCs/>
              <w:kern w:val="0"/>
              <w:sz w:val="24"/>
            </w:rPr>
          </w:pPr>
          <w:r w:rsidR="00E440EB">
            <w:rPr>
              <w:rFonts w:hint="eastAsia"/>
              <w:kern w:val="0"/>
              <w:sz w:val="24"/>
            </w:rPr>
            <w:t xml:space="preserve"> </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622659"/>
        <w:placeholder>
          <w:docPart w:val="DefaultPlaceholder_22675703"/>
        </w:placeholder>
        <w:richText/>
      </w:sdtPr>
      <w:sdtContent>
        <w:p w:rsidR="00B54F57" w:rsidP="003C64F3">
          <w:pPr>
            <w:widowControl/>
            <w:spacing w:line="360" w:lineRule="auto"/>
            <w:rPr>
              <w:rFonts w:ascii="宋体" w:hAnsi="宋体"/>
              <w:sz w:val="24"/>
            </w:rPr>
          </w:pPr>
          <w:r w:rsidR="00E440EB">
            <w:rPr>
              <w:rFonts w:ascii="宋体" w:hAnsi="宋体" w:hint="eastAsia"/>
              <w:sz w:val="24"/>
            </w:rPr>
            <w:t xml:space="preserve"> 无</w:t>
          </w:r>
        </w:p>
      </w:sdtContent>
    </w:sdt>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p w:rsidR="00116D61" w:rsidRPr="00BE4C81" w:rsidP="00B54F57">
      <w:pPr>
        <w:widowControl/>
        <w:spacing w:before="156" w:beforeLines="50" w:after="312" w:afterLines="100" w:line="360" w:lineRule="auto"/>
        <w:ind w:firstLine="470" w:firstLineChars="196"/>
        <w:rPr>
          <w:rFonts w:ascii="宋体" w:hAnsi="宋体" w:cs="宋体"/>
          <w:b/>
          <w:bCs/>
          <w:kern w:val="0"/>
          <w:sz w:val="24"/>
        </w:rPr>
      </w:pPr>
      <w:sdt>
        <w:sdtPr>
          <w:id w:val="257591876"/>
          <w:placeholder>
            <w:docPart w:val="DefaultPlaceholder_22675703"/>
          </w:placeholder>
          <w:richText/>
        </w:sdtPr>
        <w:sdtContent>
          <w:r w:rsidRPr="00E440EB" w:rsidR="00E440EB">
            <w:rPr>
              <w:rFonts w:ascii="宋体" w:hAnsi="宋体" w:hint="eastAsia"/>
              <w:sz w:val="24"/>
            </w:rPr>
            <w:t>详见合同第六条、第七条及第八条约定。</w:t>
          </w:r>
          <w:r w:rsidR="00E440EB">
            <w:rPr>
              <w:rFonts w:ascii="宋体" w:hAnsi="宋体" w:hint="eastAsia"/>
              <w:sz w:val="24"/>
            </w:rPr>
            <w:t xml:space="preserve"> </w:t>
          </w:r>
        </w:sdtContent>
      </w:sdt>
      <w:r w:rsidR="000355EF">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2116399250"/>
        <w:placeholder>
          <w:docPart w:val="DefaultPlaceholder_22675703"/>
        </w:placeholder>
        <w:richText/>
      </w:sdtPr>
      <w:sdtContent>
        <w:p w:rsidR="00B54F57" w:rsidP="00B54F57">
          <w:pPr>
            <w:widowControl/>
            <w:spacing w:line="360" w:lineRule="auto"/>
            <w:rPr>
              <w:rFonts w:ascii="宋体" w:hAnsi="宋体" w:cs="宋体" w:hint="eastAsia"/>
              <w:kern w:val="0"/>
              <w:sz w:val="24"/>
            </w:rPr>
          </w:pPr>
          <w:r w:rsidRPr="003C64F3">
            <w:rPr>
              <w:rFonts w:ascii="宋体" w:hAnsi="宋体" w:hint="eastAsia"/>
              <w:sz w:val="24"/>
            </w:rPr>
            <w:t xml:space="preserve">  </w:t>
          </w:r>
          <w:r w:rsidRPr="00D807D1">
            <w:rPr>
              <w:rFonts w:ascii="宋体" w:hAnsi="宋体" w:cs="宋体"/>
              <w:kern w:val="0"/>
              <w:sz w:val="24"/>
            </w:rPr>
            <w:t>　</w:t>
          </w:r>
          <w:r w:rsidRPr="00104C31">
            <w:rPr>
              <w:kern w:val="0"/>
              <w:sz w:val="24"/>
            </w:rPr>
            <w:t>1</w:t>
          </w:r>
          <w:r w:rsidRPr="00D807D1">
            <w:rPr>
              <w:rFonts w:ascii="宋体" w:hAnsi="宋体" w:cs="宋体"/>
              <w:kern w:val="0"/>
              <w:sz w:val="24"/>
            </w:rPr>
            <w:t>、相关设施的位置及用途</w:t>
          </w:r>
        </w:p>
        <w:p w:rsidR="00E440EB" w:rsidRPr="00E440EB" w:rsidP="00E440EB">
          <w:pPr>
            <w:widowControl/>
            <w:spacing w:line="360" w:lineRule="auto"/>
            <w:rPr>
              <w:rFonts w:ascii="宋体" w:hAnsi="宋体" w:cs="宋体" w:hint="eastAsia"/>
              <w:kern w:val="0"/>
              <w:sz w:val="24"/>
            </w:rPr>
          </w:pPr>
          <w:r>
            <w:rPr>
              <w:rFonts w:ascii="宋体" w:hAnsi="宋体" w:cs="宋体" w:hint="eastAsia"/>
              <w:kern w:val="0"/>
              <w:sz w:val="24"/>
            </w:rPr>
            <w:tab/>
            <w:tab/>
          </w:r>
          <w:r w:rsidRPr="00E440EB">
            <w:rPr>
              <w:rFonts w:ascii="宋体" w:hAnsi="宋体" w:cs="宋体" w:hint="eastAsia"/>
              <w:kern w:val="0"/>
              <w:sz w:val="24"/>
            </w:rPr>
            <w:t>电梯（电梯井内）</w:t>
          </w:r>
        </w:p>
        <w:p w:rsidR="00E440EB" w:rsidRPr="00E440EB" w:rsidP="00E440EB">
          <w:pPr>
            <w:widowControl/>
            <w:spacing w:line="360" w:lineRule="auto"/>
            <w:rPr>
              <w:rFonts w:ascii="宋体" w:hAnsi="宋体" w:cs="宋体" w:hint="eastAsia"/>
              <w:kern w:val="0"/>
              <w:sz w:val="24"/>
            </w:rPr>
          </w:pPr>
          <w:r>
            <w:rPr>
              <w:rFonts w:ascii="宋体" w:hAnsi="宋体" w:cs="宋体" w:hint="eastAsia"/>
              <w:kern w:val="0"/>
              <w:sz w:val="24"/>
            </w:rPr>
            <w:tab/>
            <w:tab/>
          </w:r>
          <w:r w:rsidRPr="00E440EB">
            <w:rPr>
              <w:rFonts w:ascii="宋体" w:hAnsi="宋体" w:cs="宋体" w:hint="eastAsia"/>
              <w:kern w:val="0"/>
              <w:sz w:val="24"/>
            </w:rPr>
            <w:t>水表（水井内）</w:t>
          </w:r>
        </w:p>
        <w:p w:rsidR="00E440EB" w:rsidRPr="00E440EB" w:rsidP="00E440EB">
          <w:pPr>
            <w:widowControl/>
            <w:spacing w:line="360" w:lineRule="auto"/>
            <w:rPr>
              <w:rFonts w:ascii="宋体" w:hAnsi="宋体" w:cs="宋体" w:hint="eastAsia"/>
              <w:kern w:val="0"/>
              <w:sz w:val="24"/>
            </w:rPr>
          </w:pPr>
          <w:r>
            <w:rPr>
              <w:rFonts w:ascii="宋体" w:hAnsi="宋体" w:cs="宋体" w:hint="eastAsia"/>
              <w:kern w:val="0"/>
              <w:sz w:val="24"/>
            </w:rPr>
            <w:tab/>
            <w:tab/>
          </w:r>
          <w:r w:rsidRPr="00E440EB">
            <w:rPr>
              <w:rFonts w:ascii="宋体" w:hAnsi="宋体" w:cs="宋体" w:hint="eastAsia"/>
              <w:kern w:val="0"/>
              <w:sz w:val="24"/>
            </w:rPr>
            <w:t>电表（</w:t>
          </w:r>
          <w:r w:rsidR="0047457A">
            <w:rPr>
              <w:rFonts w:ascii="宋体" w:hAnsi="宋体" w:cs="宋体" w:hint="eastAsia"/>
              <w:kern w:val="0"/>
              <w:sz w:val="24"/>
            </w:rPr>
            <w:t>电梯前室</w:t>
          </w:r>
          <w:r w:rsidRPr="00E440EB">
            <w:rPr>
              <w:rFonts w:ascii="宋体" w:hAnsi="宋体" w:cs="宋体" w:hint="eastAsia"/>
              <w:kern w:val="0"/>
              <w:sz w:val="24"/>
            </w:rPr>
            <w:t>）</w:t>
          </w:r>
        </w:p>
        <w:p w:rsidR="00E440EB" w:rsidRPr="00E440EB" w:rsidP="00E440EB">
          <w:pPr>
            <w:widowControl/>
            <w:spacing w:line="360" w:lineRule="auto"/>
            <w:rPr>
              <w:rFonts w:ascii="宋体" w:hAnsi="宋体" w:cs="宋体" w:hint="eastAsia"/>
              <w:kern w:val="0"/>
              <w:sz w:val="24"/>
            </w:rPr>
          </w:pPr>
          <w:r>
            <w:rPr>
              <w:rFonts w:ascii="宋体" w:hAnsi="宋体" w:cs="宋体" w:hint="eastAsia"/>
              <w:kern w:val="0"/>
              <w:sz w:val="24"/>
            </w:rPr>
            <w:tab/>
            <w:tab/>
          </w:r>
          <w:r w:rsidRPr="00E440EB">
            <w:rPr>
              <w:rFonts w:ascii="宋体" w:hAnsi="宋体" w:cs="宋体" w:hint="eastAsia"/>
              <w:kern w:val="0"/>
              <w:sz w:val="24"/>
            </w:rPr>
            <w:t>燃气表（厨房内）</w:t>
          </w:r>
        </w:p>
        <w:p w:rsidR="00E440EB" w:rsidRPr="00E440EB" w:rsidP="00E440EB">
          <w:pPr>
            <w:widowControl/>
            <w:spacing w:line="360" w:lineRule="auto"/>
            <w:rPr>
              <w:rFonts w:ascii="宋体" w:hAnsi="宋体" w:cs="宋体"/>
              <w:kern w:val="0"/>
              <w:sz w:val="24"/>
            </w:rPr>
          </w:pPr>
          <w:r>
            <w:rPr>
              <w:rFonts w:ascii="宋体" w:hAnsi="宋体" w:cs="宋体" w:hint="eastAsia"/>
              <w:kern w:val="0"/>
              <w:sz w:val="24"/>
            </w:rPr>
            <w:tab/>
            <w:tab/>
          </w:r>
          <w:r w:rsidRPr="00E440EB">
            <w:rPr>
              <w:rFonts w:ascii="宋体" w:hAnsi="宋体" w:cs="宋体" w:hint="eastAsia"/>
              <w:kern w:val="0"/>
              <w:sz w:val="24"/>
            </w:rPr>
            <w:t>户控箱（内墙上）</w:t>
          </w:r>
          <w:r>
            <w:rPr>
              <w:rFonts w:ascii="宋体" w:hAnsi="宋体" w:cs="宋体" w:hint="eastAsia"/>
              <w:kern w:val="0"/>
              <w:sz w:val="24"/>
            </w:rPr>
            <w:tab/>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104C31">
            <w:rPr>
              <w:kern w:val="0"/>
              <w:sz w:val="24"/>
            </w:rPr>
            <w:t>2</w:t>
          </w:r>
          <w:r w:rsidRPr="00D807D1">
            <w:rPr>
              <w:rFonts w:ascii="宋体" w:hAnsi="宋体" w:cs="宋体"/>
              <w:kern w:val="0"/>
              <w:sz w:val="24"/>
            </w:rPr>
            <w:t>、其他约定</w:t>
          </w:r>
        </w:p>
        <w:p w:rsidR="007F3CD4" w:rsidP="007F3CD4">
          <w:pPr>
            <w:widowControl/>
            <w:spacing w:line="360" w:lineRule="auto"/>
            <w:rPr>
              <w:rFonts w:ascii="宋体" w:hAnsi="宋体" w:cs="宋体"/>
              <w:b/>
              <w:bCs/>
              <w:color w:val="000000"/>
              <w:kern w:val="0"/>
              <w:sz w:val="24"/>
            </w:rPr>
          </w:pPr>
          <w:r w:rsidRPr="003C64F3" w:rsidR="00B54F57">
            <w:rPr>
              <w:rFonts w:ascii="宋体" w:hAnsi="宋体" w:hint="eastAsia"/>
              <w:sz w:val="24"/>
            </w:rPr>
            <w:t xml:space="preserve">  </w:t>
          </w:r>
          <w:r w:rsidR="00E440EB">
            <w:rPr>
              <w:rFonts w:ascii="宋体" w:hAnsi="宋体" w:hint="eastAsia"/>
              <w:sz w:val="24"/>
            </w:rPr>
            <w:tab/>
          </w:r>
          <w:r w:rsidRPr="00E440EB" w:rsidR="00E440EB">
            <w:rPr>
              <w:rFonts w:ascii="宋体" w:hAnsi="宋体" w:hint="eastAsia"/>
              <w:sz w:val="24"/>
            </w:rPr>
            <w:t>因本项目分期开发、分期交付，相应商品房公共服务及其配套设施具有整体性，故株洲市联合验收合格文件不作为本商品房交付的必备条件，由出卖人整体建设完成后提供。</w:t>
          </w:r>
          <w:r w:rsidRPr="003C64F3" w:rsidR="00B54F57">
            <w:rPr>
              <w:rFonts w:ascii="宋体" w:hAnsi="宋体" w:hint="eastAsia"/>
              <w:sz w:val="24"/>
            </w:rPr>
            <w:t xml:space="preserve"> </w:t>
          </w:r>
        </w:p>
      </w:sdtContent>
    </w:sdt>
    <w:p w:rsidR="000355EF" w:rsidP="007F3CD4">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7F3CD4" w:rsidP="007F3CD4">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7F3CD4" w:rsidP="007F3CD4">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8A7660" w:rsidRPr="008D19BF" w:rsidP="008A7660">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05581843"/>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墙漆</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8A7660" w:rsidRPr="008D19BF" w:rsidP="008A7660">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Pr>
          <w:rFonts w:ascii="宋体" w:hAnsi="宋体" w:cs="宋体" w:hint="eastAsia"/>
          <w:color w:val="000000"/>
          <w:kern w:val="0"/>
          <w:sz w:val="24"/>
        </w:rPr>
        <w:t>室内公共部位：</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79258239"/>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瓷砖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46481264"/>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瓷砖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92128459"/>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仿瓷</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15484757"/>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瓷砖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890659528"/>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瓷砖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3023799"/>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仿瓷</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13976586"/>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瓷砖</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081613569"/>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仿瓷</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856927429"/>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仿瓷</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156102505"/>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水泥</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011156837"/>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仿瓷</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01334378"/>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仿瓷</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8A7660" w:rsidRPr="008D19BF" w:rsidP="008A7660">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Pr>
          <w:rFonts w:ascii="宋体" w:hAnsi="宋体" w:cs="宋体" w:hint="eastAsia"/>
          <w:color w:val="000000"/>
          <w:kern w:val="0"/>
          <w:sz w:val="24"/>
        </w:rPr>
        <w:t>起居室</w:t>
      </w:r>
      <w:r w:rsidRPr="008D19BF">
        <w:rPr>
          <w:rFonts w:ascii="宋体" w:hAnsi="宋体" w:cs="宋体"/>
          <w:color w:val="000000"/>
          <w:kern w:val="0"/>
          <w:sz w:val="24"/>
        </w:rPr>
        <w:t>：</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612984829"/>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水泥</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922563979"/>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砂浆</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146195424"/>
          <w:placeholder>
            <w:docPart w:val="DefaultPlaceholder_22675703"/>
          </w:placeholder>
          <w:richText/>
        </w:sdtPr>
        <w:sdtContent>
          <w:r>
            <w:rPr>
              <w:rFonts w:ascii="宋体" w:hAnsi="宋体" w:cs="宋体" w:hint="eastAsia"/>
              <w:color w:val="000000"/>
              <w:kern w:val="0"/>
              <w:sz w:val="24"/>
              <w:u w:val="single"/>
            </w:rPr>
            <w:t xml:space="preserve">  结构楼板</w:t>
          </w:r>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8A7660" w:rsidRPr="008D19BF" w:rsidP="008A7660">
      <w:pPr>
        <w:widowControl/>
        <w:spacing w:line="360" w:lineRule="auto"/>
        <w:ind w:firstLine="480"/>
        <w:rPr>
          <w:rFonts w:ascii="宋体" w:hAnsi="宋体" w:cs="宋体" w:hint="eastAsia"/>
          <w:color w:val="000000"/>
          <w:kern w:val="0"/>
          <w:sz w:val="24"/>
        </w:rPr>
      </w:pPr>
      <w:r w:rsidRPr="008D19BF">
        <w:rPr>
          <w:color w:val="000000"/>
          <w:kern w:val="0"/>
          <w:sz w:val="24"/>
        </w:rPr>
        <w:t>4</w:t>
      </w:r>
      <w:r w:rsidRPr="008D19BF">
        <w:rPr>
          <w:rFonts w:ascii="宋体" w:hAnsi="宋体" w:cs="宋体"/>
          <w:color w:val="000000"/>
          <w:kern w:val="0"/>
          <w:sz w:val="24"/>
        </w:rPr>
        <w:t>、</w:t>
      </w:r>
      <w:r w:rsidRPr="008D19BF">
        <w:rPr>
          <w:rFonts w:ascii="宋体" w:hAnsi="宋体" w:cs="宋体" w:hint="eastAsia"/>
          <w:color w:val="000000"/>
          <w:kern w:val="0"/>
          <w:sz w:val="24"/>
        </w:rPr>
        <w:t>厨房</w:t>
      </w:r>
      <w:r w:rsidRPr="008D19BF">
        <w:rPr>
          <w:rFonts w:ascii="宋体" w:hAnsi="宋体" w:cs="宋体"/>
          <w:color w:val="000000"/>
          <w:kern w:val="0"/>
          <w:sz w:val="24"/>
        </w:rPr>
        <w:t>：</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451008242"/>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结构楼面</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93728759"/>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水泥砂浆拉毛</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33485491"/>
          <w:placeholder>
            <w:docPart w:val="DefaultPlaceholder_22675703"/>
          </w:placeholder>
          <w:richText/>
        </w:sdtPr>
        <w:sdtContent>
          <w:r>
            <w:rPr>
              <w:rFonts w:ascii="宋体" w:hAnsi="宋体" w:cs="宋体" w:hint="eastAsia"/>
              <w:color w:val="000000"/>
              <w:kern w:val="0"/>
              <w:sz w:val="24"/>
              <w:u w:val="single"/>
            </w:rPr>
            <w:t xml:space="preserve"> </w:t>
          </w:r>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结构楼板</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8A7660" w:rsidRPr="008D19BF" w:rsidP="008A7660">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347950374"/>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无</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8A7660" w:rsidRPr="008D19BF" w:rsidP="008A7660">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rFonts w:hint="eastAsia"/>
          <w:color w:val="000000"/>
          <w:kern w:val="0"/>
          <w:sz w:val="24"/>
        </w:rPr>
        <w:t>5</w:t>
      </w:r>
      <w:r w:rsidRPr="008D19BF">
        <w:rPr>
          <w:rFonts w:ascii="宋体" w:hAnsi="宋体" w:cs="宋体"/>
          <w:color w:val="000000"/>
          <w:kern w:val="0"/>
          <w:sz w:val="24"/>
        </w:rPr>
        <w:t>、卫生间：</w:t>
      </w:r>
    </w:p>
    <w:p w:rsidR="008A7660" w:rsidRPr="008D19BF" w:rsidP="008A7660">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16439024"/>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施工至防水层</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714319646"/>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水泥砂浆拉毛</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906758825"/>
          <w:placeholder>
            <w:docPart w:val="DefaultPlaceholder_22675703"/>
          </w:placeholder>
          <w:richText/>
        </w:sdtPr>
        <w:sdtContent>
          <w:r w:rsidRPr="008D19BF">
            <w:rPr>
              <w:rFonts w:ascii="宋体" w:hAnsi="宋体" w:cs="宋体" w:hint="eastAsia"/>
              <w:color w:val="000000"/>
              <w:kern w:val="0"/>
              <w:sz w:val="24"/>
              <w:u w:val="single"/>
            </w:rPr>
            <w:t xml:space="preserve">   </w:t>
          </w:r>
          <w:r>
            <w:rPr>
              <w:rFonts w:ascii="宋体" w:hAnsi="宋体" w:cs="宋体" w:hint="eastAsia"/>
              <w:color w:val="000000"/>
              <w:kern w:val="0"/>
              <w:sz w:val="24"/>
              <w:u w:val="single"/>
            </w:rPr>
            <w:t>结构楼板</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8A7660" w:rsidRPr="008D19BF" w:rsidP="008A7660">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r>
      <w:r w:rsidRPr="008D19BF">
        <w:rPr>
          <w:rFonts w:ascii="宋体" w:hAnsi="宋体" w:cs="宋体"/>
          <w:color w:val="000000"/>
          <w:kern w:val="0"/>
          <w:sz w:val="24"/>
        </w:rPr>
        <w:t>卫生器具</w:t>
      </w:r>
      <w:sdt>
        <w:sdtPr>
          <w:id w:val="1707769053"/>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卫生间仅施工防水层，不回填不装洁具</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8A7660" w:rsidRPr="008D19BF" w:rsidP="008A7660">
      <w:pPr>
        <w:widowControl/>
        <w:spacing w:line="360" w:lineRule="auto"/>
        <w:ind w:left="359" w:firstLine="120" w:leftChars="171" w:firstLineChars="50"/>
        <w:rPr>
          <w:rFonts w:ascii="宋体" w:hAnsi="宋体" w:cs="宋体"/>
          <w:color w:val="000000"/>
          <w:kern w:val="0"/>
          <w:sz w:val="24"/>
        </w:rPr>
      </w:pPr>
      <w:r w:rsidRPr="008D19BF">
        <w:rPr>
          <w:rFonts w:hint="eastAsia"/>
          <w:color w:val="000000"/>
          <w:kern w:val="0"/>
          <w:sz w:val="24"/>
        </w:rPr>
        <w:t>6</w:t>
      </w:r>
      <w:r w:rsidRPr="008D19BF">
        <w:rPr>
          <w:rFonts w:ascii="宋体" w:hAnsi="宋体" w:cs="宋体"/>
          <w:color w:val="000000"/>
          <w:kern w:val="0"/>
          <w:sz w:val="24"/>
        </w:rPr>
        <w:t>、阳台：【</w:t>
      </w:r>
      <w:sdt>
        <w:sdtPr>
          <w:id w:val="49373048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塑钢封闭</w:t>
      </w:r>
      <w:r w:rsidRPr="008D19BF">
        <w:rPr>
          <w:rFonts w:ascii="宋体" w:hAnsi="宋体" w:cs="宋体"/>
          <w:color w:val="000000"/>
          <w:kern w:val="0"/>
          <w:sz w:val="24"/>
        </w:rPr>
        <w:t>】【</w:t>
      </w:r>
      <w:sdt>
        <w:sdtPr>
          <w:id w:val="68930731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铝合金封闭</w:t>
      </w:r>
      <w:r w:rsidRPr="008D19BF">
        <w:rPr>
          <w:rFonts w:ascii="宋体" w:hAnsi="宋体" w:cs="宋体"/>
          <w:color w:val="000000"/>
          <w:kern w:val="0"/>
          <w:sz w:val="24"/>
        </w:rPr>
        <w:t>】【</w:t>
      </w:r>
      <w:sdt>
        <w:sdtPr>
          <w:id w:val="168005101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断桥铝合金封闭</w:t>
      </w:r>
      <w:r w:rsidRPr="008D19BF">
        <w:rPr>
          <w:rFonts w:ascii="宋体" w:hAnsi="宋体" w:cs="宋体"/>
          <w:color w:val="000000"/>
          <w:kern w:val="0"/>
          <w:sz w:val="24"/>
        </w:rPr>
        <w:t>】</w:t>
      </w:r>
      <w:r w:rsidRPr="008D19BF">
        <w:rPr>
          <w:rFonts w:ascii="宋体" w:hAnsi="宋体" w:cs="宋体" w:hint="eastAsia"/>
          <w:color w:val="000000"/>
          <w:kern w:val="0"/>
          <w:sz w:val="24"/>
        </w:rPr>
        <w:t xml:space="preserve"> </w:t>
      </w:r>
      <w:r w:rsidRPr="008D19BF">
        <w:rPr>
          <w:rFonts w:ascii="宋体" w:hAnsi="宋体" w:cs="宋体"/>
          <w:color w:val="000000"/>
          <w:kern w:val="0"/>
          <w:sz w:val="24"/>
        </w:rPr>
        <w:t>【</w:t>
      </w:r>
      <w:sdt>
        <w:sdtPr>
          <w:id w:val="16424306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不封闭</w:t>
      </w:r>
      <w:r w:rsidRPr="008D19BF">
        <w:rPr>
          <w:rFonts w:ascii="宋体" w:hAnsi="宋体" w:cs="宋体"/>
          <w:color w:val="000000"/>
          <w:kern w:val="0"/>
          <w:sz w:val="24"/>
        </w:rPr>
        <w:t>】【</w:t>
      </w:r>
      <w:sdt>
        <w:sdtPr>
          <w:id w:val="23197468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89132500"/>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以设计要求为准</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874451927"/>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8A7660" w:rsidRPr="008D19BF" w:rsidP="008A7660">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rFonts w:hint="eastAsia"/>
          <w:color w:val="000000"/>
          <w:kern w:val="0"/>
          <w:sz w:val="24"/>
        </w:rPr>
        <w:t>7</w:t>
      </w:r>
      <w:r w:rsidRPr="008D19BF">
        <w:rPr>
          <w:rFonts w:ascii="宋体" w:hAnsi="宋体" w:cs="宋体"/>
          <w:color w:val="000000"/>
          <w:kern w:val="0"/>
          <w:sz w:val="24"/>
        </w:rPr>
        <w:t>、电梯：</w:t>
      </w:r>
    </w:p>
    <w:p w:rsidR="008A7660" w:rsidRPr="008D19BF" w:rsidP="008A7660">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789882798"/>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品牌电梯</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8A7660" w:rsidRPr="008D19BF" w:rsidP="008A7660">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917265767"/>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8A7660" w:rsidRPr="008D19BF" w:rsidP="008A7660">
      <w:pPr>
        <w:widowControl/>
        <w:spacing w:line="360" w:lineRule="auto"/>
        <w:ind w:firstLine="480"/>
        <w:rPr>
          <w:rFonts w:ascii="宋体" w:hAnsi="宋体" w:cs="宋体"/>
          <w:color w:val="000000"/>
          <w:kern w:val="0"/>
          <w:sz w:val="24"/>
        </w:rPr>
      </w:pPr>
      <w:r w:rsidRPr="008D19BF">
        <w:rPr>
          <w:rFonts w:hint="eastAsia"/>
          <w:color w:val="000000"/>
          <w:kern w:val="0"/>
          <w:sz w:val="24"/>
        </w:rPr>
        <w:t>8</w:t>
      </w:r>
      <w:r w:rsidRPr="008D19BF">
        <w:rPr>
          <w:rFonts w:ascii="宋体" w:hAnsi="宋体" w:cs="宋体"/>
          <w:color w:val="000000"/>
          <w:kern w:val="0"/>
          <w:sz w:val="24"/>
        </w:rPr>
        <w:t>、管道：</w:t>
      </w:r>
      <w:sdt>
        <w:sdtPr>
          <w:id w:val="1816347817"/>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主管到户采用符合国家标准的管道材料</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8A7660" w:rsidRPr="008D19BF" w:rsidP="008A7660">
      <w:pPr>
        <w:widowControl/>
        <w:spacing w:line="360" w:lineRule="auto"/>
        <w:ind w:firstLine="480"/>
        <w:rPr>
          <w:rFonts w:ascii="宋体" w:hAnsi="宋体" w:cs="宋体"/>
          <w:color w:val="000000"/>
          <w:kern w:val="0"/>
          <w:sz w:val="24"/>
        </w:rPr>
      </w:pPr>
      <w:r w:rsidRPr="008D19BF">
        <w:rPr>
          <w:rFonts w:hint="eastAsia"/>
          <w:color w:val="000000"/>
          <w:kern w:val="0"/>
          <w:sz w:val="24"/>
        </w:rPr>
        <w:t>9</w:t>
      </w:r>
      <w:r w:rsidRPr="008D19BF">
        <w:rPr>
          <w:rFonts w:ascii="宋体" w:hAnsi="宋体" w:cs="宋体"/>
          <w:color w:val="000000"/>
          <w:kern w:val="0"/>
          <w:sz w:val="24"/>
        </w:rPr>
        <w:t>、窗户：</w:t>
      </w:r>
      <w:sdt>
        <w:sdtPr>
          <w:id w:val="1266205480"/>
          <w:placeholder>
            <w:docPart w:val="DefaultPlaceholder_22675703"/>
          </w:placeholder>
          <w:richText/>
        </w:sdtPr>
        <w:sdtContent>
          <w:r w:rsidRPr="008D19BF">
            <w:rPr>
              <w:rFonts w:ascii="宋体" w:hAnsi="宋体" w:hint="eastAsia"/>
              <w:color w:val="000000"/>
              <w:sz w:val="24"/>
              <w:u w:val="single"/>
            </w:rPr>
            <w:t xml:space="preserve"> </w:t>
          </w:r>
          <w:r>
            <w:rPr>
              <w:rFonts w:ascii="宋体" w:hAnsi="宋体" w:hint="eastAsia"/>
              <w:color w:val="000000"/>
              <w:sz w:val="24"/>
              <w:u w:val="single"/>
            </w:rPr>
            <w:t>铝合金窗</w:t>
          </w:r>
          <w:r w:rsidRPr="008D19BF">
            <w:rPr>
              <w:rFonts w:ascii="宋体" w:hAnsi="宋体" w:hint="eastAsia"/>
              <w:color w:val="000000"/>
              <w:sz w:val="24"/>
              <w:u w:val="single"/>
            </w:rPr>
            <w:t xml:space="preserve">  </w:t>
          </w:r>
        </w:sdtContent>
      </w:sdt>
      <w:r w:rsidRPr="008D19BF">
        <w:rPr>
          <w:rFonts w:ascii="宋体" w:hAnsi="宋体" w:cs="宋体"/>
          <w:color w:val="000000"/>
          <w:kern w:val="0"/>
          <w:sz w:val="24"/>
        </w:rPr>
        <w:t>。</w:t>
      </w:r>
    </w:p>
    <w:sdt>
      <w:sdtPr>
        <w:id w:val="1443319041"/>
        <w:placeholder>
          <w:docPart w:val="DefaultPlaceholder_22675703"/>
        </w:placeholder>
        <w:richText/>
      </w:sdtPr>
      <w:sdtContent>
        <w:p w:rsidR="008A7660" w:rsidP="008A7660">
          <w:pPr>
            <w:widowControl/>
            <w:spacing w:line="360" w:lineRule="auto"/>
            <w:ind w:firstLine="465"/>
            <w:rPr>
              <w:rFonts w:ascii="宋体" w:hAnsi="宋体" w:hint="eastAsia"/>
              <w:color w:val="000000"/>
              <w:sz w:val="24"/>
              <w:u w:val="single"/>
            </w:rPr>
          </w:pPr>
          <w:r w:rsidRPr="008D19BF">
            <w:rPr>
              <w:rFonts w:hint="eastAsia"/>
              <w:color w:val="000000"/>
              <w:kern w:val="0"/>
              <w:sz w:val="24"/>
            </w:rPr>
            <w:t>10</w:t>
          </w:r>
          <w:r w:rsidRPr="008D19BF">
            <w:rPr>
              <w:rFonts w:ascii="宋体" w:hAnsi="宋体" w:cs="宋体"/>
              <w:color w:val="000000"/>
              <w:kern w:val="0"/>
              <w:sz w:val="24"/>
            </w:rPr>
            <w:t>、</w:t>
          </w:r>
          <w:r w:rsidRPr="008D19BF">
            <w:rPr>
              <w:rFonts w:ascii="宋体" w:hAnsi="宋体" w:hint="eastAsia"/>
              <w:color w:val="000000"/>
              <w:sz w:val="24"/>
              <w:u w:val="single"/>
            </w:rPr>
            <w:t xml:space="preserve"> </w:t>
          </w:r>
          <w:r>
            <w:rPr>
              <w:rFonts w:ascii="宋体" w:hAnsi="宋体" w:hint="eastAsia"/>
              <w:color w:val="000000"/>
              <w:sz w:val="24"/>
              <w:u w:val="single"/>
            </w:rPr>
            <w:t>室内供水一户一表，仅在公共卫生间、厨房安装一个装修龙头；</w:t>
          </w:r>
        </w:p>
        <w:p w:rsidR="008A7660" w:rsidP="008A7660">
          <w:pPr>
            <w:widowControl/>
            <w:spacing w:line="360" w:lineRule="auto"/>
            <w:rPr>
              <w:rFonts w:ascii="宋体" w:hAnsi="宋体" w:hint="eastAsia"/>
              <w:color w:val="000000"/>
              <w:sz w:val="24"/>
              <w:u w:val="single"/>
            </w:rPr>
          </w:pPr>
          <w:r w:rsidRPr="008A7660">
            <w:rPr>
              <w:rFonts w:ascii="宋体" w:hAnsi="宋体" w:hint="eastAsia"/>
              <w:color w:val="000000"/>
              <w:sz w:val="24"/>
            </w:rPr>
            <w:tab/>
          </w:r>
          <w:r>
            <w:rPr>
              <w:rFonts w:ascii="宋体" w:hAnsi="宋体" w:hint="eastAsia"/>
              <w:color w:val="000000"/>
              <w:sz w:val="24"/>
              <w:u w:val="single"/>
            </w:rPr>
            <w:t>11、室内一户一表。</w:t>
          </w:r>
        </w:p>
        <w:p w:rsidR="008A7660" w:rsidP="008A7660">
          <w:pPr>
            <w:widowControl/>
            <w:spacing w:line="360" w:lineRule="auto"/>
            <w:rPr>
              <w:rFonts w:ascii="宋体" w:hAnsi="宋体" w:hint="eastAsia"/>
              <w:color w:val="000000"/>
              <w:sz w:val="24"/>
              <w:u w:val="single"/>
            </w:rPr>
          </w:pPr>
          <w:r w:rsidRPr="008A7660">
            <w:rPr>
              <w:rFonts w:ascii="宋体" w:hAnsi="宋体" w:hint="eastAsia"/>
              <w:color w:val="000000"/>
              <w:sz w:val="24"/>
            </w:rPr>
            <w:tab/>
          </w:r>
          <w:r>
            <w:rPr>
              <w:rFonts w:ascii="宋体" w:hAnsi="宋体" w:hint="eastAsia"/>
              <w:color w:val="000000"/>
              <w:sz w:val="24"/>
              <w:u w:val="single"/>
            </w:rPr>
            <w:t>12、除安装入户防盗门，其他户内门均不安装。</w:t>
          </w:r>
        </w:p>
        <w:p w:rsidR="008A7660" w:rsidP="008A7660">
          <w:pPr>
            <w:widowControl/>
            <w:spacing w:line="360" w:lineRule="auto"/>
            <w:rPr>
              <w:rFonts w:ascii="宋体" w:hAnsi="宋体" w:hint="eastAsia"/>
              <w:color w:val="000000"/>
              <w:sz w:val="24"/>
              <w:u w:val="single"/>
            </w:rPr>
          </w:pPr>
        </w:p>
        <w:p w:rsidR="00116D61" w:rsidRPr="0065791D" w:rsidP="008A7660">
          <w:pPr>
            <w:widowControl/>
            <w:spacing w:line="360" w:lineRule="auto"/>
            <w:rPr>
              <w:rFonts w:ascii="宋体" w:hAnsi="宋体" w:cs="宋体"/>
              <w:b/>
              <w:bCs/>
              <w:kern w:val="0"/>
              <w:sz w:val="24"/>
            </w:rPr>
          </w:pPr>
          <w:r w:rsidR="008A7660">
            <w:rPr>
              <w:rFonts w:ascii="宋体" w:hAnsi="宋体" w:hint="eastAsia"/>
              <w:color w:val="000000"/>
              <w:sz w:val="24"/>
              <w:u w:val="single"/>
            </w:rPr>
            <w:t>注：开发商可根据实际情况需要，保留采用同等品质的建筑材料、设备代替上述所列各项的权利</w:t>
          </w:r>
          <w:r w:rsidRPr="008D19BF" w:rsidR="008A7660">
            <w:rPr>
              <w:rFonts w:ascii="宋体" w:hAnsi="宋体" w:hint="eastAsia"/>
              <w:color w:val="000000"/>
              <w:sz w:val="24"/>
              <w:u w:val="single"/>
            </w:rPr>
            <w:t xml:space="preserve"> </w:t>
          </w:r>
          <w:r w:rsidRPr="00DC4D85" w:rsidR="008A7660">
            <w:rPr>
              <w:rFonts w:ascii="宋体" w:hAnsi="宋体" w:cs="宋体"/>
              <w:color w:val="000000"/>
              <w:kern w:val="0"/>
              <w:sz w:val="24"/>
              <w:u w:val="single"/>
            </w:rPr>
            <w:t xml:space="preserve"> </w:t>
          </w:r>
          <w:r w:rsidRPr="008D19BF" w:rsidR="008A7660">
            <w:rPr>
              <w:rFonts w:ascii="宋体" w:hAnsi="宋体" w:cs="宋体"/>
              <w:color w:val="000000"/>
              <w:kern w:val="0"/>
              <w:sz w:val="24"/>
            </w:rPr>
            <w:t>。</w:t>
          </w:r>
          <w:r w:rsidRPr="008D19BF" w:rsidR="008A7660">
            <w:rPr>
              <w:rFonts w:ascii="宋体" w:hAnsi="宋体" w:cs="宋体"/>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sdtContent>
    </w:sdt>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618904249"/>
          <w:placeholder>
            <w:docPart w:val="DefaultPlaceholder_22675703"/>
          </w:placeholder>
          <w:richText/>
        </w:sdtPr>
        <w:sdtContent>
          <w:r w:rsidR="00155B01">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1593819565"/>
          <w:placeholder>
            <w:docPart w:val="DefaultPlaceholder_22675703"/>
          </w:placeholder>
          <w:richText/>
        </w:sdtPr>
        <w:sdtContent>
          <w:r w:rsidR="00E440EB">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794219257"/>
          <w:placeholder>
            <w:docPart w:val="DefaultPlaceholder_22675703"/>
          </w:placeholder>
          <w:richText/>
        </w:sdtPr>
        <w:sdtContent>
          <w:r w:rsidR="00155B01">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331313"/>
          <w:placeholder>
            <w:docPart w:val="DefaultPlaceholder_22675703"/>
          </w:placeholder>
          <w:richText/>
        </w:sdtPr>
        <w:sdtContent>
          <w:r w:rsidR="00E440EB">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413827059"/>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553852818"/>
          <w:placeholder>
            <w:docPart w:val="DefaultPlaceholder_22675703"/>
          </w:placeholder>
          <w:richText/>
        </w:sdtPr>
        <w:sdtContent>
          <w:r w:rsidR="00E440EB">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380691430"/>
          <w:placeholder>
            <w:docPart w:val="DefaultPlaceholder_22675703"/>
          </w:placeholder>
          <w:richText/>
        </w:sdtPr>
        <w:sdtContent>
          <w:r w:rsidR="00155B01">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671416977"/>
          <w:placeholder>
            <w:docPart w:val="DefaultPlaceholder_22675703"/>
          </w:placeholder>
          <w:richText/>
        </w:sdtPr>
        <w:sdtContent>
          <w:r w:rsidR="00E440EB">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394228586"/>
          <w:placeholder>
            <w:docPart w:val="DefaultPlaceholder_22675703"/>
          </w:placeholder>
          <w:richText/>
        </w:sdtPr>
        <w:sdtContent>
          <w:r w:rsidR="00251413">
            <w:rPr>
              <w:rFonts w:ascii="宋体" w:hAnsi="宋体" w:hint="eastAsia"/>
              <w:sz w:val="24"/>
              <w:u w:val="single"/>
            </w:rPr>
            <w:t>/</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244197108"/>
          <w:placeholder>
            <w:docPart w:val="DefaultPlaceholder_22675703"/>
          </w:placeholder>
          <w:richText/>
        </w:sdtPr>
        <w:sdtContent>
          <w:r w:rsidR="00E440EB">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906642172"/>
          <w:placeholder>
            <w:docPart w:val="DefaultPlaceholder_22675703"/>
          </w:placeholder>
          <w:richText/>
        </w:sdtPr>
        <w:sdtContent>
          <w:r w:rsidR="00E440EB">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671210112"/>
          <w:placeholder>
            <w:docPart w:val="DefaultPlaceholder_22675703"/>
          </w:placeholder>
          <w:richText/>
        </w:sdtPr>
        <w:sdtContent>
          <w:r w:rsidR="00E440EB">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416397593"/>
          <w:placeholder>
            <w:docPart w:val="DefaultPlaceholder_22675703"/>
          </w:placeholder>
          <w:richText/>
        </w:sdtPr>
        <w:sdtContent>
          <w:r w:rsidR="00E440EB">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18886229"/>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Pr>
              <w:rFonts w:hint="eastAsia"/>
              <w:kern w:val="0"/>
              <w:sz w:val="24"/>
            </w:rPr>
            <w:t xml:space="preserve"> </w:t>
          </w:r>
        </w:p>
        <w:p w:rsidR="00116D61" w:rsidRPr="00B45683" w:rsidP="00B54F57">
          <w:pPr>
            <w:widowControl/>
            <w:spacing w:before="156" w:beforeLines="50" w:after="312" w:afterLines="100" w:line="360" w:lineRule="auto"/>
            <w:ind w:firstLine="480" w:firstLineChars="200"/>
            <w:rPr>
              <w:rFonts w:ascii="宋体" w:hAnsi="宋体" w:cs="宋体"/>
              <w:b/>
              <w:bCs/>
              <w:kern w:val="0"/>
              <w:sz w:val="24"/>
            </w:rPr>
          </w:pPr>
          <w:r w:rsidR="00155B01">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324415440"/>
        <w:placeholder>
          <w:docPart w:val="DefaultPlaceholder_22675703"/>
        </w:placeholder>
        <w:richText/>
      </w:sdtPr>
      <w:sdtContent>
        <w:p w:rsidR="00B54F57" w:rsidP="00B54F57">
          <w:pPr>
            <w:widowControl/>
            <w:spacing w:line="360" w:lineRule="auto"/>
            <w:rPr>
              <w:rFonts w:ascii="宋体" w:hAnsi="宋体" w:cs="宋体" w:hint="eastAsia"/>
              <w:kern w:val="0"/>
              <w:sz w:val="24"/>
            </w:rPr>
          </w:pPr>
          <w:r w:rsidRPr="003C64F3">
            <w:rPr>
              <w:rFonts w:ascii="宋体" w:hAnsi="宋体" w:hint="eastAsia"/>
              <w:sz w:val="24"/>
            </w:rPr>
            <w:t xml:space="preserve">  </w:t>
          </w:r>
          <w:r w:rsidRPr="000E3AB7">
            <w:rPr>
              <w:kern w:val="0"/>
              <w:sz w:val="24"/>
            </w:rPr>
            <w:t>1</w:t>
          </w:r>
          <w:r w:rsidRPr="00D807D1">
            <w:rPr>
              <w:rFonts w:ascii="宋体" w:hAnsi="宋体" w:cs="宋体"/>
              <w:kern w:val="0"/>
              <w:sz w:val="24"/>
            </w:rPr>
            <w:t>、前期物业服务合同</w:t>
          </w:r>
        </w:p>
        <w:p w:rsidR="00155B01" w:rsidRPr="00D807D1" w:rsidP="00B54F57">
          <w:pPr>
            <w:widowControl/>
            <w:spacing w:line="360" w:lineRule="auto"/>
            <w:rPr>
              <w:rFonts w:ascii="宋体" w:hAnsi="宋体" w:cs="宋体"/>
              <w:kern w:val="0"/>
              <w:sz w:val="24"/>
            </w:rPr>
          </w:pPr>
          <w:r>
            <w:rPr>
              <w:rFonts w:ascii="宋体" w:hAnsi="宋体" w:cs="宋体" w:hint="eastAsia"/>
              <w:kern w:val="0"/>
              <w:sz w:val="24"/>
            </w:rPr>
            <w:tab/>
            <w:tab/>
          </w:r>
          <w:r w:rsidRPr="00155B01">
            <w:rPr>
              <w:rFonts w:ascii="宋体" w:hAnsi="宋体" w:cs="宋体" w:hint="eastAsia"/>
              <w:kern w:val="0"/>
              <w:sz w:val="24"/>
            </w:rPr>
            <w:t>详见销售现场公示内容，最终以买受人与物业服务企业签订的《前期物业服务</w:t>
          </w:r>
          <w:r>
            <w:rPr>
              <w:rFonts w:ascii="宋体" w:hAnsi="宋体" w:cs="宋体" w:hint="eastAsia"/>
              <w:kern w:val="0"/>
              <w:sz w:val="24"/>
            </w:rPr>
            <w:tab/>
          </w:r>
          <w:r w:rsidRPr="00155B01">
            <w:rPr>
              <w:rFonts w:ascii="宋体" w:hAnsi="宋体" w:cs="宋体" w:hint="eastAsia"/>
              <w:kern w:val="0"/>
              <w:sz w:val="24"/>
            </w:rPr>
            <w:t>协议》为准。</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0E3AB7">
            <w:rPr>
              <w:kern w:val="0"/>
              <w:sz w:val="24"/>
            </w:rPr>
            <w:t>2</w:t>
          </w:r>
          <w:r w:rsidRPr="00D807D1">
            <w:rPr>
              <w:rFonts w:ascii="宋体" w:hAnsi="宋体" w:cs="宋体"/>
              <w:kern w:val="0"/>
              <w:sz w:val="24"/>
            </w:rPr>
            <w:t>、临时管理规约</w:t>
          </w:r>
        </w:p>
        <w:p w:rsidR="00B54F57" w:rsidRPr="00D807D1" w:rsidP="00B54F57">
          <w:pPr>
            <w:widowControl/>
            <w:spacing w:line="360" w:lineRule="auto"/>
            <w:rPr>
              <w:rFonts w:ascii="宋体" w:hAnsi="宋体" w:cs="宋体"/>
              <w:kern w:val="0"/>
              <w:sz w:val="24"/>
            </w:rPr>
          </w:pPr>
          <w:r w:rsidR="00155B01">
            <w:rPr>
              <w:rFonts w:ascii="宋体" w:hAnsi="宋体" w:cs="宋体" w:hint="eastAsia"/>
              <w:kern w:val="0"/>
              <w:sz w:val="24"/>
            </w:rPr>
            <w:tab/>
            <w:tab/>
          </w:r>
          <w:r w:rsidRPr="00155B01" w:rsidR="00155B01">
            <w:rPr>
              <w:rFonts w:ascii="宋体" w:hAnsi="宋体" w:cs="宋体" w:hint="eastAsia"/>
              <w:kern w:val="0"/>
              <w:sz w:val="24"/>
            </w:rPr>
            <w:t>详见销售现场公示内容，最终以买受人与物业服务企业签订的《临时管理规约》为准。</w:t>
          </w:r>
          <w:r>
            <w:rPr>
              <w:rFonts w:hint="eastAsia"/>
              <w:kern w:val="0"/>
              <w:sz w:val="24"/>
            </w:rPr>
            <w:t xml:space="preserve"> </w:t>
          </w:r>
        </w:p>
        <w:p w:rsidR="00116D61" w:rsidRPr="00B54F57" w:rsidP="00B54F57">
          <w:pPr>
            <w:widowControl/>
            <w:spacing w:before="156" w:beforeLines="50" w:after="312" w:afterLines="100" w:line="360" w:lineRule="auto"/>
            <w:ind w:firstLine="480" w:firstLineChars="200"/>
            <w:rPr>
              <w:rFonts w:ascii="宋体" w:hAnsi="宋体" w:cs="宋体"/>
              <w:b/>
              <w:bCs/>
              <w:kern w:val="0"/>
              <w:sz w:val="24"/>
            </w:rPr>
          </w:pPr>
          <w:r w:rsidR="00155B01">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675961631"/>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(如：该商品房公共管道检修口、柱子、变电箱等有遮挡或妨碍房屋正常使用的情况)</w:t>
          </w:r>
        </w:p>
        <w:p w:rsidR="00116D61" w:rsidRPr="001E48B7" w:rsidP="00B54F57">
          <w:pPr>
            <w:widowControl/>
            <w:spacing w:line="360" w:lineRule="auto"/>
            <w:rPr>
              <w:rFonts w:ascii="宋体" w:hAnsi="宋体" w:cs="宋体"/>
              <w:b/>
              <w:bCs/>
              <w:kern w:val="0"/>
              <w:sz w:val="24"/>
            </w:rPr>
          </w:pPr>
          <w:r w:rsidR="00155B01">
            <w:rPr>
              <w:rFonts w:ascii="宋体" w:hAnsi="宋体" w:hint="eastAsia"/>
              <w:sz w:val="24"/>
            </w:rPr>
            <w:t xml:space="preserve"> </w:t>
          </w:r>
        </w:p>
      </w:sdtContent>
    </w:sdt>
    <w:p w:rsidR="000355EF" w:rsidP="00B54F57">
      <w:pPr>
        <w:widowControl/>
        <w:spacing w:line="360" w:lineRule="auto"/>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263274555"/>
        <w:placeholder>
          <w:docPart w:val="DefaultPlaceholder_22675703"/>
        </w:placeholder>
        <w:richText/>
      </w:sdtPr>
      <w:sdtContent>
        <w:p w:rsidR="00155B01" w:rsidRPr="00155B01" w:rsidP="00155B01">
          <w:pPr>
            <w:jc w:val="center"/>
            <w:rPr>
              <w:rFonts w:cs="宋体"/>
              <w:b/>
              <w:kern w:val="0"/>
              <w:sz w:val="24"/>
              <w:szCs w:val="20"/>
            </w:rPr>
          </w:pPr>
          <w:r w:rsidRPr="00155B01">
            <w:rPr>
              <w:rFonts w:cs="宋体" w:hint="eastAsia"/>
              <w:b/>
              <w:kern w:val="0"/>
              <w:sz w:val="24"/>
              <w:szCs w:val="20"/>
            </w:rPr>
            <w:t>《株洲市商品房买卖合同（预售）》补充协议</w:t>
          </w:r>
        </w:p>
        <w:p w:rsidR="00155B01" w:rsidRPr="00155B01" w:rsidP="00155B01">
          <w:pPr>
            <w:spacing w:line="360" w:lineRule="auto"/>
            <w:ind w:firstLine="480"/>
            <w:rPr>
              <w:rFonts w:cs="宋体"/>
              <w:kern w:val="0"/>
              <w:sz w:val="24"/>
              <w:szCs w:val="20"/>
            </w:rPr>
          </w:pPr>
        </w:p>
        <w:p w:rsidR="00155B01" w:rsidRPr="00315BD5" w:rsidP="00155B01">
          <w:pPr>
            <w:spacing w:line="360" w:lineRule="auto"/>
            <w:ind w:firstLine="480"/>
            <w:rPr>
              <w:rFonts w:cs="宋体"/>
              <w:kern w:val="0"/>
              <w:szCs w:val="21"/>
              <w:u w:val="single"/>
            </w:rPr>
          </w:pPr>
          <w:r w:rsidRPr="00315BD5">
            <w:rPr>
              <w:rFonts w:cs="宋体" w:hint="eastAsia"/>
              <w:kern w:val="0"/>
              <w:szCs w:val="21"/>
            </w:rPr>
            <w:t>出卖人：</w:t>
          </w:r>
          <w:r w:rsidRPr="00315BD5">
            <w:rPr>
              <w:rFonts w:cs="宋体"/>
              <w:kern w:val="0"/>
              <w:szCs w:val="21"/>
              <w:u w:val="single"/>
            </w:rPr>
            <w:t xml:space="preserve"> </w:t>
          </w:r>
          <w:r w:rsidRPr="00315BD5">
            <w:rPr>
              <w:rFonts w:cs="宋体" w:hint="eastAsia"/>
              <w:kern w:val="0"/>
              <w:szCs w:val="21"/>
              <w:u w:val="single"/>
            </w:rPr>
            <w:t>湖南和缘房地产开发有限公司</w:t>
          </w:r>
          <w:r w:rsidRPr="00315BD5">
            <w:rPr>
              <w:rFonts w:cs="宋体"/>
              <w:kern w:val="0"/>
              <w:szCs w:val="21"/>
              <w:u w:val="single"/>
            </w:rPr>
            <w:t xml:space="preserve">  </w:t>
          </w:r>
        </w:p>
        <w:p w:rsidR="00155B01" w:rsidRPr="00315BD5" w:rsidP="00155B01">
          <w:pPr>
            <w:spacing w:line="360" w:lineRule="auto"/>
            <w:ind w:firstLine="480"/>
            <w:rPr>
              <w:rFonts w:cs="宋体"/>
              <w:kern w:val="0"/>
              <w:szCs w:val="21"/>
              <w:u w:val="single"/>
            </w:rPr>
          </w:pPr>
          <w:r w:rsidRPr="00315BD5">
            <w:rPr>
              <w:rFonts w:cs="宋体" w:hint="eastAsia"/>
              <w:kern w:val="0"/>
              <w:szCs w:val="21"/>
            </w:rPr>
            <w:t>买受人：</w:t>
          </w:r>
          <w:r w:rsidRPr="00315BD5">
            <w:rPr>
              <w:rFonts w:cs="宋体"/>
              <w:kern w:val="0"/>
              <w:szCs w:val="21"/>
              <w:u w:val="single"/>
            </w:rPr>
            <w:t xml:space="preserve">                  </w:t>
          </w:r>
        </w:p>
        <w:p w:rsidR="00155B01" w:rsidRPr="00315BD5" w:rsidP="00155B01">
          <w:pPr>
            <w:spacing w:line="360" w:lineRule="auto"/>
            <w:ind w:firstLine="480"/>
            <w:rPr>
              <w:rFonts w:cs="宋体"/>
              <w:kern w:val="0"/>
              <w:szCs w:val="21"/>
            </w:rPr>
          </w:pPr>
          <w:r w:rsidRPr="00315BD5">
            <w:rPr>
              <w:rFonts w:cs="宋体" w:hint="eastAsia"/>
              <w:kern w:val="0"/>
              <w:szCs w:val="21"/>
            </w:rPr>
            <w:t>共有情况：</w:t>
          </w:r>
          <w:r w:rsidRPr="00315BD5">
            <w:rPr>
              <w:rFonts w:cs="宋体"/>
              <w:kern w:val="0"/>
              <w:szCs w:val="21"/>
              <w:u w:val="single"/>
            </w:rPr>
            <w:t xml:space="preserve">                           </w:t>
          </w:r>
          <w:r w:rsidRPr="00315BD5">
            <w:rPr>
              <w:rFonts w:cs="宋体" w:hint="eastAsia"/>
              <w:kern w:val="0"/>
              <w:szCs w:val="21"/>
            </w:rPr>
            <w:t>（买受人为复数时须注明共有情况）</w:t>
          </w:r>
        </w:p>
        <w:p w:rsidR="00155B01" w:rsidRPr="00315BD5" w:rsidP="00155B01">
          <w:pPr>
            <w:spacing w:line="360" w:lineRule="auto"/>
            <w:ind w:firstLine="480"/>
            <w:rPr>
              <w:rFonts w:ascii="宋体" w:hAnsi="宋体" w:cs="宋体"/>
              <w:kern w:val="0"/>
              <w:szCs w:val="21"/>
            </w:rPr>
          </w:pPr>
          <w:r w:rsidRPr="00315BD5">
            <w:rPr>
              <w:rFonts w:cs="宋体" w:hint="eastAsia"/>
              <w:kern w:val="0"/>
              <w:szCs w:val="21"/>
            </w:rPr>
            <w:t>双方在</w:t>
          </w:r>
          <w:r w:rsidRPr="00315BD5">
            <w:rPr>
              <w:rFonts w:cs="宋体"/>
              <w:kern w:val="0"/>
              <w:szCs w:val="21"/>
              <w:u w:val="single"/>
            </w:rPr>
            <w:t xml:space="preserve">       </w:t>
          </w:r>
          <w:r w:rsidRPr="00315BD5">
            <w:rPr>
              <w:rFonts w:cs="宋体" w:hint="eastAsia"/>
              <w:kern w:val="0"/>
              <w:szCs w:val="21"/>
            </w:rPr>
            <w:t>年</w:t>
          </w:r>
          <w:r w:rsidRPr="00315BD5">
            <w:rPr>
              <w:rFonts w:cs="宋体"/>
              <w:kern w:val="0"/>
              <w:szCs w:val="21"/>
              <w:u w:val="single"/>
            </w:rPr>
            <w:t xml:space="preserve">    </w:t>
          </w:r>
          <w:r w:rsidRPr="00315BD5">
            <w:rPr>
              <w:rFonts w:cs="宋体" w:hint="eastAsia"/>
              <w:kern w:val="0"/>
              <w:szCs w:val="21"/>
            </w:rPr>
            <w:t>月</w:t>
          </w:r>
          <w:r w:rsidRPr="00315BD5">
            <w:rPr>
              <w:rFonts w:cs="宋体"/>
              <w:kern w:val="0"/>
              <w:szCs w:val="21"/>
              <w:u w:val="single"/>
            </w:rPr>
            <w:t xml:space="preserve">     </w:t>
          </w:r>
          <w:r w:rsidRPr="00315BD5">
            <w:rPr>
              <w:rFonts w:cs="宋体" w:hint="eastAsia"/>
              <w:kern w:val="0"/>
              <w:szCs w:val="21"/>
            </w:rPr>
            <w:t>日签订的</w:t>
          </w:r>
          <w:r w:rsidRPr="00315BD5">
            <w:rPr>
              <w:rFonts w:ascii="宋体" w:hAnsi="宋体" w:cs="宋体" w:hint="eastAsia"/>
              <w:kern w:val="0"/>
              <w:szCs w:val="21"/>
            </w:rPr>
            <w:t>《株洲市商品房买卖合同（预售）》（以下简称买卖合同）基础上，经双方平等、自愿、协商一致，签订本补充协议，双方共同遵照执行。</w:t>
          </w:r>
        </w:p>
        <w:p w:rsidR="00155B01" w:rsidRPr="00315BD5" w:rsidP="00155B01">
          <w:pPr>
            <w:numPr>
              <w:ilvl w:val="0"/>
              <w:numId w:val="3"/>
            </w:numPr>
            <w:spacing w:line="360" w:lineRule="auto"/>
            <w:ind w:firstLine="482"/>
            <w:jc w:val="left"/>
            <w:rPr>
              <w:rFonts w:ascii="宋体" w:hAnsi="宋体" w:cs="宋体" w:hint="eastAsia"/>
              <w:kern w:val="0"/>
              <w:szCs w:val="21"/>
            </w:rPr>
          </w:pPr>
          <w:r w:rsidRPr="00315BD5">
            <w:rPr>
              <w:rFonts w:ascii="宋体" w:hAnsi="宋体" w:cs="宋体" w:hint="eastAsia"/>
              <w:b/>
              <w:kern w:val="0"/>
              <w:szCs w:val="21"/>
            </w:rPr>
            <w:t>对计价方式与付款的补充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1.1买卖合同约定的购房总价款不包含政府部门规费、房屋维修资金。政府部门规费（含买受人委托出卖人代交的税费、办证手续费、登记费等）在双方签订买卖合同时由出卖人代收代缴（但法律法规禁止的情形除外）。</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1.2买受人购买的商品房为预售商品房的，应当在申请办理预告登记前缴存房屋维修资金；买受人购买的商品房为现房的，应当在申请办理转移登记前缴存房屋维修资金。买受人未按规定缴存房屋维修资金的，出卖人不得将房屋交付买受人。</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1.3出卖人仅承担水、电、气、电话通信、有线电视、宽带网络线路敷设到户的费用，其他有关水、电、气、电话通信、有线电视、宽带网络的相关费用由买受人自行向相关单位缴纳。</w:t>
          </w:r>
        </w:p>
        <w:p w:rsidR="00155B01" w:rsidRPr="00315BD5" w:rsidP="00155B01">
          <w:pPr>
            <w:numPr>
              <w:ilvl w:val="0"/>
              <w:numId w:val="3"/>
            </w:numPr>
            <w:spacing w:line="360" w:lineRule="auto"/>
            <w:ind w:firstLine="482"/>
            <w:jc w:val="left"/>
            <w:rPr>
              <w:rFonts w:ascii="宋体" w:hAnsi="宋体" w:cs="宋体" w:hint="eastAsia"/>
              <w:kern w:val="0"/>
              <w:szCs w:val="21"/>
            </w:rPr>
          </w:pPr>
          <w:r w:rsidRPr="00315BD5">
            <w:rPr>
              <w:rFonts w:ascii="宋体" w:hAnsi="宋体" w:cs="宋体" w:hint="eastAsia"/>
              <w:b/>
              <w:kern w:val="0"/>
              <w:szCs w:val="21"/>
            </w:rPr>
            <w:t>对付款方式及期限的补充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2.1对于银行按揭贷款客户</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2.1.1买受人采用银行按揭贷款方式支付房价款的，买受人应向出卖人指定的银行办理按揭贷款；若买受人自行联系银行办理按揭以支付房款，则出卖人不提供担保，且买受人应按照买卖合同约定的时间支付全部房款。</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b/>
              <w:kern w:val="0"/>
              <w:szCs w:val="21"/>
            </w:rPr>
            <w:t>2.1.2</w:t>
          </w:r>
          <w:r w:rsidRPr="00315BD5">
            <w:rPr>
              <w:rFonts w:ascii="宋体" w:hAnsi="宋体" w:cs="宋体" w:hint="eastAsia"/>
              <w:b/>
              <w:kern w:val="0"/>
              <w:szCs w:val="21"/>
              <w:u w:val="single"/>
            </w:rPr>
            <w:t>买受人应遵守银行按揭贷款的所有规定提供相关资料并接受银行的按揭贷款资格审查，如审查不合格或需要满足最新的信贷政策要求，买受人可选择补交资料、提高首付款比例或选择其他付款方式支付剩余房款，买卖合同并不因此解除，出卖人不承担任何相关责任。</w:t>
          </w:r>
          <w:r w:rsidRPr="00315BD5">
            <w:rPr>
              <w:rFonts w:ascii="宋体" w:hAnsi="宋体" w:cs="宋体" w:hint="eastAsia"/>
              <w:kern w:val="0"/>
              <w:szCs w:val="21"/>
            </w:rPr>
            <w:t>但因非出卖人的原因在买卖合同签订之日起60日内出卖人未收到相当于剩余房款的贷款款项的，且买受人无法以其他方式足额支付房款的，出卖人有权解除买卖合同，买受人应支付房款总价款5％的违约金。</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2.1.3买受人向银行申请贷款的首付款比例、贷款金额、贷款期限、贷款利率等以银行根据国家贷款新政以及银行内部规定最终批准的结果为准。</w:t>
          </w:r>
          <w:r w:rsidRPr="00315BD5">
            <w:rPr>
              <w:rFonts w:ascii="宋体" w:hAnsi="宋体" w:cs="宋体" w:hint="eastAsia"/>
              <w:b/>
              <w:kern w:val="0"/>
              <w:szCs w:val="21"/>
              <w:u w:val="single"/>
            </w:rPr>
            <w:t>如银行批准的贷款额度未达到买卖合同约定的买受人申请额度或买受人未能获得贷款的，则两者之间的差额由买受人于银行审批结果揭晓后15日内以自有资金一次性支付完毕，</w:t>
          </w:r>
          <w:r w:rsidRPr="00315BD5">
            <w:rPr>
              <w:rFonts w:ascii="宋体" w:hAnsi="宋体" w:cs="宋体" w:hint="eastAsia"/>
              <w:kern w:val="0"/>
              <w:szCs w:val="21"/>
            </w:rPr>
            <w:t>否则，买受人应当按照买卖合同第八条的约定承担逾期付款违约责任，且出卖人有权解除买卖合同，买受人应支付房款总价款5％的违约金。</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2.1.4买受人与银行签订贷款合同后，在出卖人承担担保责任期间，因买受人的原因，导致出卖人向银行承担保证责任代买受人还款的，买受人必须在接到出卖人通知之日起5日内归还出卖人代还款项，并按中国人民银行同期贷款利率向出卖人支付代还款项的利息。</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b/>
              <w:kern w:val="0"/>
              <w:szCs w:val="21"/>
              <w:u w:val="single"/>
            </w:rPr>
            <w:t>若买受人逾期15日未归还出卖人代还的款项，或者出卖人连续2期向银行承担保证责任，或者出卖人代买受人还款的总金额超过20000元的，出卖人有权解除买卖合同并要求买受人承担房款总价10％的违约金。</w:t>
          </w:r>
          <w:r w:rsidRPr="00315BD5">
            <w:rPr>
              <w:rFonts w:ascii="宋体" w:hAnsi="宋体" w:cs="宋体" w:hint="eastAsia"/>
              <w:kern w:val="0"/>
              <w:szCs w:val="21"/>
            </w:rPr>
            <w:t>同时出卖人有权将买受人已付的房价款直接用于代买受人偿付按揭贷款本息、罚金及其他费用，并直接抵扣出卖人已承担的全部担保款项（包括本金、利息、罚金、违约金、诉讼费、律师费等所有款项）和买受人应承担的违约金、赔偿金。</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2.2对于公积金贷款的客户</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2.2.1</w:t>
          </w:r>
          <w:r w:rsidRPr="00315BD5">
            <w:rPr>
              <w:rFonts w:ascii="宋体" w:hAnsi="宋体" w:cs="宋体" w:hint="eastAsia"/>
              <w:b/>
              <w:kern w:val="0"/>
              <w:szCs w:val="21"/>
              <w:u w:val="single"/>
            </w:rPr>
            <w:t>买受人应遵守项目所在地有关公积金贷款的所有规定提供相关资料并接受资格审查，如审查不合格或需要满足最新的政策要求，买受人可选择补交资料、提高首付款比例或选择其他付款方式支付剩余房款，买卖合同并不因此解除，出卖人不承担任何相关责任。</w:t>
          </w:r>
          <w:r w:rsidRPr="00315BD5">
            <w:rPr>
              <w:rFonts w:ascii="宋体" w:hAnsi="宋体" w:cs="宋体" w:hint="eastAsia"/>
              <w:kern w:val="0"/>
              <w:szCs w:val="21"/>
            </w:rPr>
            <w:t>因非出卖人的原因在买卖合同签订之日起60日内出卖人未收到相当于剩余房款的公积金贷款款项的，且买受人无法以其他方式足额支付房款的，出卖人有权解除买卖合同，买受人必须承担房屋总价款5％的违约金。</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2.2.2买受人申请的公积金贷款额度和年限均以公积金中心最终审批结果为准，</w:t>
          </w:r>
          <w:r w:rsidRPr="00315BD5">
            <w:rPr>
              <w:rFonts w:ascii="宋体" w:hAnsi="宋体" w:cs="宋体" w:hint="eastAsia"/>
              <w:b/>
              <w:kern w:val="0"/>
              <w:szCs w:val="21"/>
              <w:u w:val="single"/>
            </w:rPr>
            <w:t>若最终公积金中心放款的额度少于买受人申请的额度，则两者之间的差额应由买受人在贷款审批结果揭晓之日起的7日内以自有资金一次性向出卖人支付完毕，</w:t>
          </w:r>
          <w:r w:rsidRPr="00315BD5">
            <w:rPr>
              <w:rFonts w:ascii="宋体" w:hAnsi="宋体" w:cs="宋体" w:hint="eastAsia"/>
              <w:kern w:val="0"/>
              <w:szCs w:val="21"/>
            </w:rPr>
            <w:t>逾期则需承担买卖合同第八条逾期付款的违约责任，且出卖人有权解除合同，买受人必须承担房屋总价款5％的违约金。</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2.2.3</w:t>
          </w:r>
          <w:r w:rsidRPr="00315BD5">
            <w:rPr>
              <w:rFonts w:ascii="宋体" w:hAnsi="宋体" w:cs="宋体" w:hint="eastAsia"/>
              <w:b/>
              <w:kern w:val="0"/>
              <w:szCs w:val="21"/>
              <w:u w:val="single"/>
            </w:rPr>
            <w:t>如买受人未能在约定期限内获准公积金贷款，则买受人应当在收到出卖人通知之日起7日内，向出卖人申请经出卖人同意后改为按揭贷款，并在出卖人同意后7日内提交办理银行按揭贷款的所有资料，自出卖人通知之日起45日内贷款款项全额划入出卖人账户。</w:t>
          </w:r>
          <w:r w:rsidRPr="00315BD5">
            <w:rPr>
              <w:rFonts w:ascii="宋体" w:hAnsi="宋体" w:cs="宋体" w:hint="eastAsia"/>
              <w:kern w:val="0"/>
              <w:szCs w:val="21"/>
            </w:rPr>
            <w:t xml:space="preserve">否则出卖人有权解除合同，买受人必须承担房屋总价款5％的违约金。 </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2.2.4出卖人对于公积金贷款的客户提供担保的，买受人应按照本协议2.1.4项的内容执行。</w:t>
          </w:r>
        </w:p>
        <w:p w:rsidR="00155B01" w:rsidRPr="00315BD5" w:rsidP="00155B01">
          <w:pPr>
            <w:numPr>
              <w:ilvl w:val="0"/>
              <w:numId w:val="3"/>
            </w:numPr>
            <w:spacing w:line="360" w:lineRule="auto"/>
            <w:ind w:firstLine="482"/>
            <w:jc w:val="left"/>
            <w:rPr>
              <w:rFonts w:ascii="宋体" w:hAnsi="宋体" w:cs="宋体" w:hint="eastAsia"/>
              <w:b/>
              <w:kern w:val="0"/>
              <w:szCs w:val="21"/>
            </w:rPr>
          </w:pPr>
          <w:r w:rsidRPr="00315BD5">
            <w:rPr>
              <w:rFonts w:ascii="宋体" w:hAnsi="宋体" w:cs="宋体" w:hint="eastAsia"/>
              <w:b/>
              <w:kern w:val="0"/>
              <w:szCs w:val="21"/>
            </w:rPr>
            <w:t>对抵押情况的补充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买卖合同第四条中所指的</w:t>
          </w:r>
          <w:r w:rsidRPr="00315BD5">
            <w:rPr>
              <w:rFonts w:ascii="宋体" w:hAnsi="宋体" w:cs="宋体" w:hint="eastAsia"/>
              <w:kern w:val="0"/>
              <w:szCs w:val="21"/>
            </w:rPr>
            <w:t>“</w:t>
          </w:r>
          <w:r w:rsidRPr="00315BD5">
            <w:rPr>
              <w:rFonts w:ascii="宋体" w:hAnsi="宋体" w:cs="宋体" w:hint="eastAsia"/>
              <w:kern w:val="0"/>
              <w:szCs w:val="21"/>
            </w:rPr>
            <w:t>未设定抵押</w:t>
          </w:r>
          <w:r w:rsidRPr="00315BD5">
            <w:rPr>
              <w:rFonts w:ascii="宋体" w:hAnsi="宋体" w:cs="宋体" w:hint="eastAsia"/>
              <w:kern w:val="0"/>
              <w:szCs w:val="21"/>
            </w:rPr>
            <w:t>”</w:t>
          </w:r>
          <w:r w:rsidRPr="00315BD5">
            <w:rPr>
              <w:rFonts w:ascii="宋体" w:hAnsi="宋体" w:cs="宋体" w:hint="eastAsia"/>
              <w:kern w:val="0"/>
              <w:szCs w:val="21"/>
            </w:rPr>
            <w:t>是指签订买卖合同时的状态。</w:t>
          </w:r>
          <w:r w:rsidRPr="00315BD5">
            <w:rPr>
              <w:rFonts w:ascii="宋体" w:hAnsi="宋体" w:cs="宋体" w:hint="eastAsia"/>
              <w:b/>
              <w:kern w:val="0"/>
              <w:szCs w:val="21"/>
              <w:u w:val="single"/>
            </w:rPr>
            <w:t>买受人同意出卖人有权在签订买卖合同后将该商品房分摊土地使用权及在建工程设定抵押，出卖人无需另行通知买受人。</w:t>
          </w:r>
          <w:r w:rsidRPr="00315BD5">
            <w:rPr>
              <w:rFonts w:ascii="宋体" w:hAnsi="宋体" w:cs="宋体" w:hint="eastAsia"/>
              <w:kern w:val="0"/>
              <w:szCs w:val="21"/>
            </w:rPr>
            <w:t>但出卖人不得因该抵押而影响买受人按合同约定取得分户产权证。</w:t>
          </w:r>
        </w:p>
        <w:p w:rsidR="00155B01" w:rsidRPr="00315BD5" w:rsidP="00155B01">
          <w:pPr>
            <w:numPr>
              <w:ilvl w:val="0"/>
              <w:numId w:val="3"/>
            </w:numPr>
            <w:spacing w:line="360" w:lineRule="auto"/>
            <w:ind w:firstLine="482"/>
            <w:jc w:val="left"/>
            <w:rPr>
              <w:rFonts w:ascii="宋体" w:hAnsi="宋体" w:cs="宋体" w:hint="eastAsia"/>
              <w:b/>
              <w:kern w:val="0"/>
              <w:szCs w:val="21"/>
            </w:rPr>
          </w:pPr>
          <w:r w:rsidRPr="00315BD5">
            <w:rPr>
              <w:rFonts w:ascii="宋体" w:hAnsi="宋体" w:cs="宋体" w:hint="eastAsia"/>
              <w:b/>
              <w:kern w:val="0"/>
              <w:szCs w:val="21"/>
            </w:rPr>
            <w:t>关于商品房</w:t>
          </w:r>
          <w:ins w:id="18" w:author="Administrator" w:date="2018-04-19T17:35:00Z">
            <w:r w:rsidRPr="00315BD5">
              <w:rPr>
                <w:rFonts w:ascii="宋体" w:hAnsi="宋体" w:cs="宋体" w:hint="eastAsia"/>
                <w:b/>
                <w:kern w:val="0"/>
                <w:szCs w:val="21"/>
              </w:rPr>
              <w:t>交付</w:t>
            </w:r>
          </w:ins>
          <w:del w:id="19" w:author="Administrator" w:date="2018-04-19T17:35:00Z">
            <w:r w:rsidRPr="00315BD5">
              <w:rPr>
                <w:rFonts w:ascii="宋体" w:hAnsi="宋体" w:cs="宋体" w:hint="eastAsia"/>
                <w:b/>
                <w:kern w:val="0"/>
                <w:szCs w:val="21"/>
              </w:rPr>
              <w:delText>付款</w:delText>
            </w:r>
          </w:del>
          <w:r w:rsidRPr="00315BD5">
            <w:rPr>
              <w:rFonts w:ascii="宋体" w:hAnsi="宋体" w:cs="宋体" w:hint="eastAsia"/>
              <w:b/>
              <w:kern w:val="0"/>
              <w:szCs w:val="21"/>
            </w:rPr>
            <w:t>的补充</w:t>
          </w:r>
        </w:p>
        <w:p w:rsidR="00155B01" w:rsidRPr="00315BD5" w:rsidP="00155B01">
          <w:pPr>
            <w:spacing w:line="360" w:lineRule="auto"/>
            <w:ind w:firstLine="421"/>
            <w:rPr>
              <w:rFonts w:ascii="宋体" w:hAnsi="宋体" w:cs="宋体" w:hint="eastAsia"/>
              <w:b/>
              <w:kern w:val="0"/>
              <w:szCs w:val="21"/>
              <w:u w:val="single"/>
            </w:rPr>
          </w:pPr>
          <w:r w:rsidRPr="00315BD5">
            <w:rPr>
              <w:rFonts w:ascii="宋体" w:hAnsi="宋体" w:cs="宋体" w:hint="eastAsia"/>
              <w:kern w:val="0"/>
              <w:szCs w:val="21"/>
            </w:rPr>
            <w:t>4.1如因不可抗力因素或如下特殊原因导致出卖人无法按照合同约定交付房屋，除双方协商同意解除合同或变更合同外，</w:t>
          </w:r>
          <w:r w:rsidRPr="00315BD5">
            <w:rPr>
              <w:rFonts w:ascii="宋体" w:hAnsi="宋体" w:cs="宋体" w:hint="eastAsia"/>
              <w:b/>
              <w:kern w:val="0"/>
              <w:szCs w:val="21"/>
              <w:u w:val="single"/>
            </w:rPr>
            <w:t>出卖人可据实予以延期并不承担任何违约责任及赔偿责任；</w:t>
          </w:r>
        </w:p>
        <w:p w:rsidR="00155B01" w:rsidRPr="00315BD5" w:rsidP="00155B01">
          <w:pPr>
            <w:spacing w:line="360" w:lineRule="auto"/>
            <w:ind w:firstLine="421"/>
            <w:rPr>
              <w:rFonts w:ascii="宋体" w:hAnsi="宋体" w:cs="宋体" w:hint="eastAsia"/>
              <w:b/>
              <w:kern w:val="0"/>
              <w:szCs w:val="21"/>
              <w:u w:val="single"/>
            </w:rPr>
          </w:pPr>
          <w:r w:rsidRPr="00315BD5">
            <w:rPr>
              <w:rFonts w:ascii="宋体" w:hAnsi="宋体" w:cs="宋体" w:hint="eastAsia"/>
              <w:b/>
              <w:kern w:val="0"/>
              <w:szCs w:val="21"/>
              <w:u w:val="single"/>
            </w:rPr>
            <w:t>4.1.1因国家、地方政策影响等政府行为或市政设施建设导致出卖人无法正常施工的。</w:t>
          </w:r>
        </w:p>
        <w:p w:rsidR="00155B01" w:rsidRPr="00315BD5" w:rsidP="00155B01">
          <w:pPr>
            <w:spacing w:line="360" w:lineRule="auto"/>
            <w:ind w:firstLine="421"/>
            <w:rPr>
              <w:rFonts w:ascii="宋体" w:hAnsi="宋体" w:cs="宋体" w:hint="eastAsia"/>
              <w:b/>
              <w:kern w:val="0"/>
              <w:szCs w:val="21"/>
              <w:u w:val="single"/>
            </w:rPr>
          </w:pPr>
          <w:r w:rsidRPr="00315BD5">
            <w:rPr>
              <w:rFonts w:ascii="宋体" w:hAnsi="宋体" w:cs="宋体" w:hint="eastAsia"/>
              <w:b/>
              <w:kern w:val="0"/>
              <w:szCs w:val="21"/>
              <w:u w:val="single"/>
            </w:rPr>
            <w:t>4.1.2因天气或停电等非出卖人的原因导致出卖人无法正常施工；</w:t>
          </w:r>
        </w:p>
        <w:p w:rsidR="00155B01" w:rsidRPr="00315BD5" w:rsidP="00155B01">
          <w:pPr>
            <w:spacing w:line="360" w:lineRule="auto"/>
            <w:ind w:firstLine="421"/>
            <w:rPr>
              <w:rFonts w:ascii="宋体" w:hAnsi="宋体" w:cs="宋体" w:hint="eastAsia"/>
              <w:b/>
              <w:kern w:val="0"/>
              <w:szCs w:val="21"/>
              <w:u w:val="single"/>
            </w:rPr>
          </w:pPr>
          <w:r w:rsidRPr="00315BD5">
            <w:rPr>
              <w:rFonts w:ascii="宋体" w:hAnsi="宋体" w:cs="宋体" w:hint="eastAsia"/>
              <w:b/>
              <w:kern w:val="0"/>
              <w:szCs w:val="21"/>
              <w:u w:val="single"/>
            </w:rPr>
            <w:t>4.1.3买受人未付清本合同约定之全部应付款项、政府部门规定费用（含买受人委托出卖人代交的税费、办证手续费、登记费等）、房屋维修资金或有银行按揭（月供）欠款或者买受人有任何违反合同义务的行为等，出卖人有权拒绝交房直至买受人付清欠款为止。</w:t>
          </w:r>
        </w:p>
        <w:p w:rsidR="00155B01" w:rsidRPr="00315BD5" w:rsidP="00155B01">
          <w:pPr>
            <w:spacing w:line="360" w:lineRule="auto"/>
            <w:ind w:firstLine="421"/>
            <w:rPr>
              <w:rFonts w:ascii="宋体" w:hAnsi="宋体" w:cs="宋体" w:hint="eastAsia"/>
              <w:b/>
              <w:kern w:val="0"/>
              <w:szCs w:val="21"/>
              <w:u w:val="single"/>
            </w:rPr>
          </w:pPr>
          <w:r w:rsidRPr="00315BD5">
            <w:rPr>
              <w:rFonts w:ascii="宋体" w:hAnsi="宋体" w:cs="宋体" w:hint="eastAsia"/>
              <w:b/>
              <w:kern w:val="0"/>
              <w:szCs w:val="21"/>
              <w:u w:val="single"/>
            </w:rPr>
            <w:t>4.1.4其他因出卖人无法预见或控制的客观原因造成的延期。</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4.1.5法律、法规、规章及规范性文件规定的其他情形。</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4.2出卖人和买受人一致同意将买卖合同第九条（一）款修改为：</w:t>
          </w:r>
        </w:p>
        <w:p w:rsidR="00155B01" w:rsidRPr="00315BD5" w:rsidP="00155B01">
          <w:pPr>
            <w:spacing w:line="360" w:lineRule="auto"/>
            <w:ind w:firstLine="421"/>
            <w:rPr>
              <w:rFonts w:ascii="宋体" w:hAnsi="宋体" w:cs="宋体" w:hint="eastAsia"/>
              <w:kern w:val="0"/>
              <w:szCs w:val="21"/>
              <w:u w:val="single"/>
            </w:rPr>
          </w:pPr>
          <w:r w:rsidRPr="00315BD5">
            <w:rPr>
              <w:rFonts w:ascii="宋体" w:hAnsi="宋体" w:cs="宋体" w:hint="eastAsia"/>
              <w:kern w:val="0"/>
              <w:szCs w:val="21"/>
            </w:rPr>
            <w:t>“</w:t>
          </w:r>
          <w:r w:rsidRPr="00315BD5">
            <w:rPr>
              <w:rFonts w:ascii="宋体" w:hAnsi="宋体" w:cs="宋体" w:hint="eastAsia"/>
              <w:kern w:val="0"/>
              <w:szCs w:val="21"/>
            </w:rPr>
            <w:t>（一）该商品房交付时应当符合下列第1、2、</w:t>
          </w:r>
          <w:r w:rsidRPr="00315BD5">
            <w:rPr>
              <w:rFonts w:ascii="宋体" w:hAnsi="宋体" w:cs="宋体" w:hint="eastAsia"/>
              <w:kern w:val="0"/>
              <w:szCs w:val="21"/>
              <w:u w:val="single"/>
            </w:rPr>
            <w:t xml:space="preserve">  \  </w:t>
          </w:r>
          <w:r w:rsidRPr="00315BD5">
            <w:rPr>
              <w:rFonts w:ascii="宋体" w:hAnsi="宋体" w:cs="宋体" w:hint="eastAsia"/>
              <w:kern w:val="0"/>
              <w:szCs w:val="21"/>
            </w:rPr>
            <w:t>项所列条件</w:t>
          </w:r>
          <w:r w:rsidRPr="00315BD5">
            <w:rPr>
              <w:rFonts w:ascii="宋体" w:hAnsi="宋体" w:cs="宋体" w:hint="eastAsia"/>
              <w:kern w:val="0"/>
              <w:szCs w:val="21"/>
            </w:rPr>
            <w:t>”</w:t>
          </w:r>
        </w:p>
        <w:p w:rsidR="00155B01" w:rsidRPr="00315BD5" w:rsidP="00155B01">
          <w:pPr>
            <w:numPr>
              <w:ilvl w:val="0"/>
              <w:numId w:val="4"/>
            </w:numPr>
            <w:spacing w:line="360" w:lineRule="auto"/>
            <w:ind w:left="585" w:hanging="360"/>
            <w:jc w:val="left"/>
            <w:rPr>
              <w:rFonts w:ascii="宋体" w:hAnsi="宋体" w:cs="宋体" w:hint="eastAsia"/>
              <w:kern w:val="0"/>
              <w:szCs w:val="21"/>
            </w:rPr>
          </w:pPr>
          <w:r w:rsidRPr="00315BD5">
            <w:rPr>
              <w:rFonts w:ascii="宋体" w:hAnsi="宋体" w:cs="宋体" w:hint="eastAsia"/>
              <w:kern w:val="0"/>
              <w:szCs w:val="21"/>
            </w:rPr>
            <w:t>该商品房已经取得建设工程竣工验收报告；</w:t>
          </w:r>
        </w:p>
        <w:p w:rsidR="00155B01" w:rsidRPr="00315BD5" w:rsidP="00155B01">
          <w:pPr>
            <w:numPr>
              <w:ilvl w:val="0"/>
              <w:numId w:val="4"/>
            </w:numPr>
            <w:spacing w:line="360" w:lineRule="auto"/>
            <w:ind w:left="585" w:hanging="360"/>
            <w:jc w:val="left"/>
            <w:rPr>
              <w:rFonts w:ascii="宋体" w:hAnsi="宋体" w:cs="宋体" w:hint="eastAsia"/>
              <w:kern w:val="0"/>
              <w:szCs w:val="21"/>
            </w:rPr>
          </w:pPr>
          <w:r w:rsidRPr="00315BD5">
            <w:rPr>
              <w:rFonts w:ascii="宋体" w:hAnsi="宋体" w:cs="宋体" w:hint="eastAsia"/>
              <w:kern w:val="0"/>
              <w:szCs w:val="21"/>
            </w:rPr>
            <w:t>满足出卖人承诺的本项目内的相关设施、设备达到的条件；</w:t>
          </w:r>
        </w:p>
        <w:p w:rsidR="00155B01" w:rsidRPr="00315BD5" w:rsidP="00155B01">
          <w:pPr>
            <w:numPr>
              <w:ilvl w:val="0"/>
              <w:numId w:val="4"/>
            </w:numPr>
            <w:spacing w:line="360" w:lineRule="auto"/>
            <w:ind w:left="585" w:hanging="360"/>
            <w:jc w:val="left"/>
            <w:rPr>
              <w:rFonts w:ascii="宋体" w:hAnsi="宋体" w:cs="宋体" w:hint="eastAsia"/>
              <w:kern w:val="0"/>
              <w:szCs w:val="21"/>
            </w:rPr>
          </w:pPr>
          <w:r w:rsidRPr="00315BD5">
            <w:rPr>
              <w:rFonts w:ascii="宋体" w:hAnsi="宋体" w:cs="宋体" w:hint="eastAsia"/>
              <w:kern w:val="0"/>
              <w:szCs w:val="21"/>
              <w:u w:val="single"/>
            </w:rPr>
            <w:t xml:space="preserve">  \  </w:t>
          </w:r>
          <w:r w:rsidRPr="00315BD5">
            <w:rPr>
              <w:rFonts w:ascii="宋体" w:hAnsi="宋体" w:cs="宋体" w:hint="eastAsia"/>
              <w:kern w:val="0"/>
              <w:szCs w:val="21"/>
            </w:rPr>
            <w:t>。</w:t>
          </w:r>
          <w:r w:rsidRPr="00315BD5">
            <w:rPr>
              <w:rFonts w:ascii="宋体" w:hAnsi="宋体" w:cs="宋体" w:hint="eastAsia"/>
              <w:kern w:val="0"/>
              <w:szCs w:val="21"/>
            </w:rPr>
            <w:t>”</w:t>
          </w:r>
        </w:p>
        <w:p w:rsidR="00155B01" w:rsidRPr="00315BD5" w:rsidP="00155B01">
          <w:pPr>
            <w:spacing w:line="360" w:lineRule="auto"/>
            <w:ind w:firstLine="420"/>
            <w:rPr>
              <w:rFonts w:ascii="宋体" w:hAnsi="宋体" w:cs="宋体" w:hint="eastAsia"/>
              <w:b/>
              <w:kern w:val="0"/>
              <w:szCs w:val="21"/>
              <w:u w:val="single"/>
            </w:rPr>
          </w:pPr>
          <w:r w:rsidRPr="00315BD5">
            <w:rPr>
              <w:rFonts w:ascii="宋体" w:hAnsi="宋体" w:cs="宋体" w:hint="eastAsia"/>
              <w:kern w:val="0"/>
              <w:szCs w:val="21"/>
            </w:rPr>
            <w:t>出卖人和买受人一致确认</w:t>
          </w:r>
          <w:r w:rsidRPr="00315BD5">
            <w:rPr>
              <w:rFonts w:ascii="宋体" w:hAnsi="宋体" w:cs="宋体" w:hint="eastAsia"/>
              <w:kern w:val="0"/>
              <w:szCs w:val="21"/>
            </w:rPr>
            <w:t>“</w:t>
          </w:r>
          <w:r w:rsidRPr="00315BD5">
            <w:rPr>
              <w:rFonts w:ascii="宋体" w:hAnsi="宋体" w:cs="宋体" w:hint="eastAsia"/>
              <w:kern w:val="0"/>
              <w:szCs w:val="21"/>
            </w:rPr>
            <w:t>取得竣工验收报告</w:t>
          </w:r>
          <w:r w:rsidRPr="00315BD5">
            <w:rPr>
              <w:rFonts w:ascii="宋体" w:hAnsi="宋体" w:cs="宋体" w:hint="eastAsia"/>
              <w:kern w:val="0"/>
              <w:szCs w:val="21"/>
            </w:rPr>
            <w:t>”</w:t>
          </w:r>
          <w:r w:rsidRPr="00315BD5">
            <w:rPr>
              <w:rFonts w:ascii="宋体" w:hAnsi="宋体" w:cs="宋体" w:hint="eastAsia"/>
              <w:kern w:val="0"/>
              <w:szCs w:val="21"/>
            </w:rPr>
            <w:t>是指经建设、勘察、设计、施工、监理单位对房屋工程通过验收，</w:t>
          </w:r>
          <w:r w:rsidRPr="00315BD5">
            <w:rPr>
              <w:rFonts w:ascii="宋体" w:hAnsi="宋体" w:cs="宋体" w:hint="eastAsia"/>
              <w:b/>
              <w:kern w:val="0"/>
              <w:szCs w:val="21"/>
              <w:u w:val="single"/>
            </w:rPr>
            <w:t>并非指取得工程竣工验收备案登记表</w:t>
          </w:r>
          <w:r w:rsidRPr="00315BD5">
            <w:rPr>
              <w:rFonts w:ascii="宋体" w:hAnsi="宋体" w:cs="宋体" w:hint="eastAsia"/>
              <w:kern w:val="0"/>
              <w:szCs w:val="21"/>
              <w:u w:val="single"/>
            </w:rPr>
            <w:t>。</w:t>
          </w:r>
          <w:r w:rsidRPr="00315BD5">
            <w:rPr>
              <w:rFonts w:ascii="宋体" w:hAnsi="宋体" w:cs="宋体" w:hint="eastAsia"/>
              <w:kern w:val="0"/>
              <w:szCs w:val="21"/>
            </w:rPr>
            <w:t>且买受人认同出卖人仅须在办理产权手续时，应提供该商品房面积实测技术报告书，</w:t>
          </w:r>
          <w:r w:rsidRPr="00315BD5">
            <w:rPr>
              <w:rFonts w:ascii="宋体" w:hAnsi="宋体" w:cs="宋体" w:hint="eastAsia"/>
              <w:b/>
              <w:kern w:val="0"/>
              <w:szCs w:val="21"/>
              <w:u w:val="single"/>
            </w:rPr>
            <w:t>而在房屋交付时无需提供该商品房面积实测技术报告书。</w:t>
          </w:r>
        </w:p>
        <w:p w:rsidR="00155B01" w:rsidRPr="00315BD5" w:rsidP="00155B01">
          <w:pPr>
            <w:spacing w:line="360" w:lineRule="auto"/>
            <w:ind w:firstLine="420"/>
            <w:rPr>
              <w:rFonts w:ascii="宋体" w:hAnsi="宋体" w:cs="宋体" w:hint="eastAsia"/>
              <w:b/>
              <w:kern w:val="0"/>
              <w:szCs w:val="21"/>
              <w:u w:val="single"/>
            </w:rPr>
          </w:pPr>
          <w:r w:rsidRPr="00315BD5">
            <w:rPr>
              <w:rFonts w:ascii="宋体" w:hAnsi="宋体" w:cs="宋体" w:hint="eastAsia"/>
              <w:b/>
              <w:kern w:val="0"/>
              <w:szCs w:val="21"/>
              <w:u w:val="single"/>
            </w:rPr>
            <w:t>如遇该商品房有未妥善之处或存在属工程质量保修范围的质量问题，买受人有权要求修补，由出卖人按实情负责修补、保修或给予合理解决，买受人不得借此拒绝收房，出卖人进行修补、维修等期间不视为逾期交付。</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4.3买受人购买出卖人的商品房为预售房的，在本商品房达到买卖合同第九条约定的交付条件后，买卖合同第二十五条中的</w:t>
          </w:r>
          <w:r w:rsidRPr="00315BD5">
            <w:rPr>
              <w:rFonts w:ascii="宋体" w:hAnsi="宋体" w:cs="宋体" w:hint="eastAsia"/>
              <w:kern w:val="0"/>
              <w:szCs w:val="21"/>
            </w:rPr>
            <w:t>“</w:t>
          </w:r>
          <w:r w:rsidRPr="00315BD5">
            <w:rPr>
              <w:rFonts w:ascii="宋体" w:hAnsi="宋体" w:cs="宋体" w:hint="eastAsia"/>
              <w:kern w:val="0"/>
              <w:szCs w:val="21"/>
            </w:rPr>
            <w:t>送达</w:t>
          </w:r>
          <w:r w:rsidRPr="00315BD5">
            <w:rPr>
              <w:rFonts w:ascii="宋体" w:hAnsi="宋体" w:cs="宋体" w:hint="eastAsia"/>
              <w:kern w:val="0"/>
              <w:szCs w:val="21"/>
            </w:rPr>
            <w:t>”</w:t>
          </w:r>
          <w:r w:rsidRPr="00315BD5">
            <w:rPr>
              <w:rFonts w:ascii="宋体" w:hAnsi="宋体" w:cs="宋体" w:hint="eastAsia"/>
              <w:kern w:val="0"/>
              <w:szCs w:val="21"/>
            </w:rPr>
            <w:t>，双方同意并补充变更为：除买卖合同第二十五条约定的送达方式外 ，出卖人还可以电话直接通知或在株洲市市级以上报纸（</w:t>
          </w:r>
          <w:r w:rsidRPr="00315BD5">
            <w:rPr>
              <w:rFonts w:ascii="宋体" w:hAnsi="宋体" w:cs="宋体" w:hint="eastAsia"/>
              <w:kern w:val="0"/>
              <w:szCs w:val="21"/>
              <w:u w:val="single"/>
            </w:rPr>
            <w:t>株洲日报</w:t>
          </w:r>
          <w:r w:rsidRPr="00315BD5">
            <w:rPr>
              <w:rFonts w:ascii="宋体" w:hAnsi="宋体" w:cs="宋体" w:hint="eastAsia"/>
              <w:kern w:val="0"/>
              <w:szCs w:val="21"/>
            </w:rPr>
            <w:t>或</w:t>
          </w:r>
          <w:r w:rsidRPr="00315BD5">
            <w:rPr>
              <w:rFonts w:ascii="宋体" w:hAnsi="宋体" w:cs="宋体" w:hint="eastAsia"/>
              <w:kern w:val="0"/>
              <w:szCs w:val="21"/>
              <w:u w:val="single"/>
            </w:rPr>
            <w:t>株洲晚报</w:t>
          </w:r>
          <w:r w:rsidRPr="00315BD5">
            <w:rPr>
              <w:rFonts w:ascii="宋体" w:hAnsi="宋体" w:cs="宋体" w:hint="eastAsia"/>
              <w:kern w:val="0"/>
              <w:szCs w:val="21"/>
            </w:rPr>
            <w:t>）或其他媒体上或按买卖合同中买受人确定的电子邮件地址、通讯地址通知买受人，双方同意将电话或媒体刊登或电子邮件、邮政快递送达当日，视为该商品房交付信息已送达买受人。</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4.4买受人购买出卖人商品房为现房的，在买卖合同生效或买受人付清房款的同时，则视该商品房交付信息已送达买受人，出卖人无需另行通知。买受人须在签订买卖合同前对该商品房的现状进行实地查看，双方以该房屋的现状进行交付，买受人不得以该房屋现状与买卖合同及附件约定的交付标准不一致为由拒绝接房或向出卖人提出索赔、退房及其他要求。</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4.5出卖人按合同约定送达商品房交付信息但买受人未按约办理交接房手续的，该商品房交付信息确定的交付期限届满之日起，视为出卖人已将该商品房正式交付给买受人且买受人认可出卖人所交付房屋符合约定交付条件，该房屋的保修期开始计算，出卖人仅承担买卖合同第十七条规定的商品房保修责任。买受人承担所有交付后的相关责任和义务，包括商品房及其附属设施毁坏、灭失的风险由买受人承担，买受人同意自该日起承担包括但不限于水费、电费、煤气费、卫生费、物业管理费、有线电视费等相关一切费用。</w:t>
          </w:r>
        </w:p>
        <w:p w:rsidR="00155B01" w:rsidRPr="00315BD5" w:rsidP="00155B01">
          <w:pPr>
            <w:spacing w:line="360" w:lineRule="auto"/>
            <w:ind w:firstLine="420"/>
            <w:rPr>
              <w:rFonts w:ascii="宋体" w:hAnsi="宋体" w:cs="宋体" w:hint="eastAsia"/>
              <w:b/>
              <w:kern w:val="0"/>
              <w:szCs w:val="21"/>
              <w:u w:val="single"/>
            </w:rPr>
          </w:pPr>
          <w:r w:rsidRPr="00315BD5">
            <w:rPr>
              <w:rFonts w:ascii="宋体" w:hAnsi="宋体" w:cs="宋体" w:hint="eastAsia"/>
              <w:b/>
              <w:kern w:val="0"/>
              <w:szCs w:val="21"/>
              <w:u w:val="single"/>
            </w:rPr>
            <w:t>4.6该商品房视为交付日期90天内，买受人因自身原因未办理完毕商品房交付手续及付清所有房款和应承担的一切税收、费用的，自期满后次日起，出卖人有权解除合同，买受人需支付房屋总价20％的违约金。出卖人仅无息退还买受人已交房款（须扣除违约金、赔偿金及因该房屋所产生的一切费用等）。</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4.7买受人同意出卖人委托</w:t>
          </w:r>
          <w:r w:rsidRPr="00315BD5">
            <w:rPr>
              <w:rFonts w:ascii="宋体" w:hAnsi="宋体" w:cs="宋体" w:hint="eastAsia"/>
              <w:kern w:val="0"/>
              <w:szCs w:val="21"/>
              <w:u w:val="single"/>
            </w:rPr>
            <w:t>株洲市志尚物业有限公司</w:t>
          </w:r>
          <w:r w:rsidRPr="00315BD5">
            <w:rPr>
              <w:rFonts w:ascii="宋体" w:hAnsi="宋体" w:cs="宋体" w:hint="eastAsia"/>
              <w:kern w:val="0"/>
              <w:szCs w:val="21"/>
            </w:rPr>
            <w:t>办理房屋交付使用手续，买受人应当在《房屋移交证书》上签字，买受人收取钥匙后即完成买卖合同约定之房屋交付。</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4.8在签订买卖合同、本《补充协议》以前，买受人已经对所购物业内外交通公共设施、居住配套设施、市政设施、教育设施、环境、噪音、遮挡、污染等现状及潜在情况做了充分的了解，买受人认可出卖人所进行的全部提示注意和合理告知。</w:t>
          </w:r>
          <w:r w:rsidRPr="00315BD5">
            <w:rPr>
              <w:rFonts w:ascii="宋体" w:hAnsi="宋体" w:cs="宋体" w:hint="eastAsia"/>
              <w:b/>
              <w:kern w:val="0"/>
              <w:szCs w:val="21"/>
              <w:u w:val="single"/>
            </w:rPr>
            <w:t>在买卖合同签订以后，由于政府规划原因，导致买受人所购物业内外部条件发生变化的，包括但不限于市政配套、环境、教育设施等的变化，买受人认可这种变化，出卖人对该种变化不承担任何责任。</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4.9买受人在对所购商品房进行接收时，应对该商品房的结构形式、户型、空间尺寸、朝向、建筑层数、阳台、装饰、设备等进行确认认可，</w:t>
          </w:r>
          <w:r w:rsidRPr="00315BD5">
            <w:rPr>
              <w:rFonts w:ascii="宋体" w:hAnsi="宋体" w:cs="宋体" w:hint="eastAsia"/>
              <w:b/>
              <w:kern w:val="0"/>
              <w:szCs w:val="21"/>
              <w:u w:val="single"/>
            </w:rPr>
            <w:t>如产生异议当场向出卖人提出，但异议事项不得作为买受人拒绝接受商品房并要求出卖人承担逾期交房责任的理由。</w:t>
          </w:r>
          <w:r w:rsidRPr="00315BD5">
            <w:rPr>
              <w:rFonts w:ascii="宋体" w:hAnsi="宋体" w:cs="宋体" w:hint="eastAsia"/>
              <w:kern w:val="0"/>
              <w:szCs w:val="21"/>
            </w:rPr>
            <w:t>如买受人在接收该商品房时未提出任何异议，签字验收后则出卖人视为买受人已同意接受（即买受人认同并接收上述事实的存在），接收后出卖人除履行保修期内的维修义务外，不再承担任何赔偿责任及其他违约责任，买受人不得就上述问题向出卖人提起任何赔偿或退房的请求。</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买受人为两人或两人以上联名购房的，接收时其中任何一人的接收行为视为其他联名买受人亦同意接收，任何一人接收行为的效力及于其他联名买受人。</w:t>
          </w:r>
        </w:p>
        <w:p w:rsidR="00155B01" w:rsidRPr="00315BD5" w:rsidP="00155B01">
          <w:pPr>
            <w:spacing w:line="360" w:lineRule="auto"/>
            <w:ind w:firstLine="420"/>
            <w:rPr>
              <w:rFonts w:ascii="宋体" w:hAnsi="宋体" w:cs="宋体" w:hint="eastAsia"/>
              <w:b/>
              <w:kern w:val="0"/>
              <w:szCs w:val="21"/>
              <w:u w:val="single"/>
            </w:rPr>
          </w:pPr>
          <w:r w:rsidRPr="00315BD5">
            <w:rPr>
              <w:rFonts w:ascii="宋体" w:hAnsi="宋体" w:cs="宋体" w:hint="eastAsia"/>
              <w:kern w:val="0"/>
              <w:szCs w:val="21"/>
            </w:rPr>
            <w:t>4.10</w:t>
          </w:r>
          <w:r w:rsidRPr="00315BD5">
            <w:rPr>
              <w:rFonts w:ascii="宋体" w:hAnsi="宋体" w:cs="宋体" w:hint="eastAsia"/>
              <w:b/>
              <w:kern w:val="0"/>
              <w:szCs w:val="21"/>
              <w:u w:val="single"/>
            </w:rPr>
            <w:t>若买受人在未取得证明房屋存在严重质量问题导致房屋无法使用的法定有效证据的前提下拒绝收房的，自商品房交付信息送达买受人且买卖合同约定的交付期限届满之日起，视为出卖人已依约完成交房义务。</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4.11</w:t>
          </w:r>
          <w:r w:rsidRPr="00315BD5">
            <w:rPr>
              <w:rFonts w:ascii="宋体" w:hAnsi="宋体" w:cs="宋体" w:hint="eastAsia"/>
              <w:b/>
              <w:kern w:val="0"/>
              <w:szCs w:val="21"/>
              <w:u w:val="single"/>
            </w:rPr>
            <w:t>若根据燃气公司或供水公司的实际施工，该栋住宅物业所使用的燃气管总阀或供水管总阀在买受人购买的物业内，买受人认同此情形，不得据此拒绝收房；</w:t>
          </w:r>
          <w:r w:rsidRPr="00315BD5">
            <w:rPr>
              <w:rFonts w:ascii="宋体" w:hAnsi="宋体" w:cs="宋体" w:hint="eastAsia"/>
              <w:kern w:val="0"/>
              <w:szCs w:val="21"/>
            </w:rPr>
            <w:t>且不得影响楼上住户正常使用燃气或供水，若有违反，则由买受人承担因此产生的全部责任和费用。</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4.12买受人采用按揭或公积金贷款付款方式支付房价款的，如银行或公积金中心将按揭款项划到出卖人账户的时间超过买卖合同约定的交房期限，则买卖合同约定的交房期限顺延至全部按揭贷款划到出卖人账户（或者由买受人补足差额）后15日内。</w:t>
          </w:r>
        </w:p>
        <w:p w:rsidR="00155B01" w:rsidRPr="00315BD5" w:rsidP="00155B01">
          <w:pPr>
            <w:spacing w:line="360" w:lineRule="auto"/>
            <w:ind w:firstLine="420"/>
            <w:rPr>
              <w:rFonts w:ascii="宋体" w:hAnsi="宋体" w:cs="宋体" w:hint="eastAsia"/>
              <w:b/>
              <w:kern w:val="0"/>
              <w:szCs w:val="21"/>
            </w:rPr>
          </w:pPr>
          <w:r w:rsidRPr="00315BD5">
            <w:rPr>
              <w:rFonts w:ascii="宋体" w:hAnsi="宋体" w:cs="宋体" w:hint="eastAsia"/>
              <w:b/>
              <w:kern w:val="0"/>
              <w:szCs w:val="21"/>
            </w:rPr>
            <w:t>5对规划、设计变更的补充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5.1买卖合同第十四条、第十五条所指的规划、设计变更不包括买卖合同签订生效后出卖人根据国家、湖南省、株洲市新颁布的法律、法规、规章或有关政府主管部门的要求必须进行的规划、设计变更、</w:t>
          </w:r>
          <w:r w:rsidRPr="00315BD5">
            <w:rPr>
              <w:rFonts w:ascii="宋体" w:hAnsi="宋体" w:cs="宋体" w:hint="eastAsia"/>
              <w:b/>
              <w:kern w:val="0"/>
              <w:szCs w:val="21"/>
              <w:u w:val="single"/>
            </w:rPr>
            <w:t>因本条所述原因导致规划、设计变更的，买受人不得因此要求退房。</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5.2买受人应在收到变更通知之日起15日内作出是否退房的书面答复或者与出卖人签订补充说明，超过以上期限，买受人未做是否退房的书面答复，也未与出卖人签订补充说明的，视为买受人接受变更，出卖人将按照变更后的规划、设计内容执行。</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5.3在不影响买受人所购商品房质量或使用功能、不违反国家相关规范的前提下，出卖人对原规划设计方案作出细部调整（包括但不限于因外立面造型设计带来的所有影响，窗台高度、阳台护栏形式及高度、开窗的尺寸和形式、开门的尺寸和造型等细节调整），可不通知买受人，买受人对此无异议。</w:t>
          </w:r>
        </w:p>
        <w:p w:rsidR="00155B01"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5.4在不影响本项目总体功能及绿地率等规划指标的前提下，出卖人有权对本项目总平面布局进行调整，出卖人不承担违约责任 。</w:t>
          </w:r>
        </w:p>
        <w:p w:rsidR="002B4F92" w:rsidRPr="00315BD5" w:rsidP="00155B01">
          <w:pPr>
            <w:spacing w:line="360" w:lineRule="auto"/>
            <w:ind w:firstLine="420"/>
            <w:rPr>
              <w:rFonts w:ascii="宋体" w:hAnsi="宋体" w:cs="宋体" w:hint="eastAsia"/>
              <w:kern w:val="0"/>
              <w:szCs w:val="21"/>
            </w:rPr>
          </w:pPr>
          <w:r>
            <w:rPr>
              <w:rFonts w:ascii="宋体" w:hAnsi="宋体" w:cs="宋体" w:hint="eastAsia"/>
              <w:kern w:val="0"/>
              <w:szCs w:val="21"/>
            </w:rPr>
            <w:t>5.5 楼地面保温层由用户自理</w:t>
          </w:r>
          <w:r w:rsidRPr="00315BD5">
            <w:rPr>
              <w:rFonts w:ascii="宋体" w:hAnsi="宋体" w:cs="宋体" w:hint="eastAsia"/>
              <w:kern w:val="0"/>
              <w:szCs w:val="21"/>
            </w:rPr>
            <w:t>。</w:t>
          </w:r>
        </w:p>
        <w:p w:rsidR="00155B01" w:rsidRPr="00315BD5" w:rsidP="00155B01">
          <w:pPr>
            <w:numPr>
              <w:ilvl w:val="0"/>
              <w:numId w:val="5"/>
            </w:numPr>
            <w:spacing w:line="360" w:lineRule="auto"/>
            <w:ind w:firstLine="420"/>
            <w:jc w:val="left"/>
            <w:rPr>
              <w:rFonts w:ascii="宋体" w:hAnsi="宋体" w:cs="宋体" w:hint="eastAsia"/>
              <w:b/>
              <w:kern w:val="0"/>
              <w:szCs w:val="21"/>
            </w:rPr>
          </w:pPr>
          <w:r w:rsidRPr="00315BD5">
            <w:rPr>
              <w:rFonts w:ascii="宋体" w:hAnsi="宋体" w:cs="宋体" w:hint="eastAsia"/>
              <w:b/>
              <w:kern w:val="0"/>
              <w:szCs w:val="21"/>
            </w:rPr>
            <w:t>关于房屋登记的补充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6.1双方同意：出卖人应当在该房屋交付使用之日起720日内，申请该商品房所有权初始登记。</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6.2办理房屋权属证书时，买受人应在出卖人通知之日起30日内将拖欠的按揭银行本息、出卖人代为偿还的款项、面积补差款等（如有）一次性向出卖人付清。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买受人选择出卖人指定的第三方中介机构代为办理的，应将需要缴纳的公共维修基金、契税、印花税、登记税、服务费、手续费等税金和费用及办理房屋权属证书的所有材料交给该中介机构；若为买受人自行办理的则由买受人自行到相关行政主管部门缴纳以上费用及办理相关手续，且出卖人不承担逾期办理房屋产权登记的任何责任。</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6.3如因买受人原因，未付清合同约定的全部应付款（含面积补差款）、未及时付清政府规定的税费、房屋维修资金、办证手续费、登记费以及应当由买受人交纳的其他费用、未及时按约前来办理交房手续、提供办理登记所需的全部手续、资料等，出卖人均有权拒绝提供相关资料以及拒绝办理产权转移相关手续，由此产生一切后果均由买受人承担。</w:t>
          </w:r>
        </w:p>
        <w:p w:rsidR="00155B01" w:rsidRPr="00315BD5" w:rsidP="00155B01">
          <w:pPr>
            <w:spacing w:line="360" w:lineRule="auto"/>
            <w:ind w:firstLine="420"/>
            <w:rPr>
              <w:rFonts w:ascii="宋体" w:hAnsi="宋体" w:cs="宋体" w:hint="eastAsia"/>
              <w:b/>
              <w:kern w:val="0"/>
              <w:szCs w:val="21"/>
              <w:u w:val="single"/>
            </w:rPr>
          </w:pPr>
          <w:r w:rsidRPr="00315BD5">
            <w:rPr>
              <w:rFonts w:ascii="宋体" w:hAnsi="宋体" w:cs="宋体" w:hint="eastAsia"/>
              <w:kern w:val="0"/>
              <w:szCs w:val="21"/>
            </w:rPr>
            <w:t>6.4</w:t>
          </w:r>
          <w:r w:rsidRPr="00315BD5">
            <w:rPr>
              <w:rFonts w:ascii="宋体" w:hAnsi="宋体" w:cs="宋体" w:hint="eastAsia"/>
              <w:b/>
              <w:kern w:val="0"/>
              <w:szCs w:val="21"/>
              <w:u w:val="single"/>
            </w:rPr>
            <w:t>如出卖人未能按照买卖合同约定的期限交付商品房的，则买卖双方均同意相应顺延办结房屋权属登记的期限。逾期办证违约金与延期交房的违约金不累加。</w:t>
          </w:r>
        </w:p>
        <w:p w:rsidR="00155B01" w:rsidRPr="00315BD5" w:rsidP="00155B01">
          <w:pPr>
            <w:spacing w:line="360" w:lineRule="auto"/>
            <w:ind w:firstLine="420"/>
            <w:rPr>
              <w:rFonts w:ascii="宋体" w:hAnsi="宋体" w:cs="宋体" w:hint="eastAsia"/>
              <w:b/>
              <w:kern w:val="0"/>
              <w:szCs w:val="21"/>
              <w:u w:val="single"/>
            </w:rPr>
          </w:pPr>
          <w:r w:rsidRPr="00315BD5">
            <w:rPr>
              <w:rFonts w:ascii="宋体" w:hAnsi="宋体" w:cs="宋体" w:hint="eastAsia"/>
              <w:kern w:val="0"/>
              <w:szCs w:val="21"/>
            </w:rPr>
            <w:t>6.5凡买受人以出卖人提供担保的贷款方式付款的，视为买受人已委托出卖人办理本合同下房屋的房屋权属转移登记及买受人房屋抵押贷款的他项权利登记。上述委托为不可撤销之委托且买受人应将所有相关证件及资料交由出卖人收持，待办理完毕房地产权属证书后，由出卖人交于贷款银行保管。办证所发生的相关费用，由买受人自行承担。</w:t>
          </w:r>
          <w:r w:rsidRPr="00315BD5">
            <w:rPr>
              <w:rFonts w:ascii="宋体" w:hAnsi="宋体" w:cs="宋体" w:hint="eastAsia"/>
              <w:b/>
              <w:kern w:val="0"/>
              <w:szCs w:val="21"/>
              <w:u w:val="single"/>
            </w:rPr>
            <w:t>买受人应在出卖人要求的时间内提供相关协助并提交相关证件资料，否则每延期一日，应当按照总房款万分之二的标准支付违约金。</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6.6办理房屋权属登记等涉及政府相关部门工作的，如非出卖人责任造成的时间延误，出卖人不承担任何违约责任。</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6.7在出卖人向登记机关提供办理房屋权属证书须由出卖人提供的资料提交完毕后，出卖人以电话直接通知或在株洲市市级以上（含）报纸（株洲日报或株洲晚报）或其他媒体上通知买受人，买受人认可出卖人电话直接通知或登报当日为办理产权登记的通知信息已送达买受人，出卖人无需对买受人因产权登记产生的经济损失承担任何责任。</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6.8若买受人在取得房屋权属证书前申请变更买受人或单方面提出退房申请，均按退房或违约处理，买受人应当向出卖人支付总房款20％的违约金，同时产生的其他费用由买受人自行承担。</w:t>
          </w:r>
        </w:p>
        <w:p w:rsidR="00155B01" w:rsidRPr="00315BD5" w:rsidP="00155B01">
          <w:pPr>
            <w:spacing w:line="360" w:lineRule="auto"/>
            <w:ind w:firstLine="420"/>
            <w:rPr>
              <w:rFonts w:ascii="宋体" w:hAnsi="宋体" w:cs="宋体" w:hint="eastAsia"/>
              <w:b/>
              <w:kern w:val="0"/>
              <w:szCs w:val="21"/>
            </w:rPr>
          </w:pPr>
          <w:r w:rsidRPr="00315BD5">
            <w:rPr>
              <w:rFonts w:ascii="宋体" w:hAnsi="宋体" w:cs="宋体" w:hint="eastAsia"/>
              <w:b/>
              <w:kern w:val="0"/>
              <w:szCs w:val="21"/>
            </w:rPr>
            <w:t>7关于房屋修复和其他保修责任的补充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7.1在该商品房保修范围和保修期限内发生质量问题，双方有退房约定的，按照约定处理；没有退房约定的，出卖人应在收到买受人通知后90日内履行保修义务，买受人应当配合保修。</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买受人对住宅内的设备、设施的正常运行签字认可后，自行添置、改动的设施、设备，以及自行装修的，由于装修造成的质量问题及管道堵塞等，由买受人自行承担维修责任。若因此造成房屋质量受损或其他用户损失的，均由责任人承担相应责任。</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因不可抗力或者买受人原因造成的损坏，出卖人不承担责任。</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 xml:space="preserve"> 7.2出卖人承诺该商品房交付时其主体结构和地基基础经验收符合国家强制性规范，若买受人认为交付的房屋主体结构和地基基础不符合国家强制性标准和设计要求的，应于出卖人通知交付期限届满后30天内，向出卖人出示市级以上质量监督部门出具的书面工程质量评定意见书。若买受人不出示或逾期出示上述工程质量评定意见书的，均视为该商品房主体结构和地基基础符合国家强制性标准和设计要求，该商品房视为出卖人通知交付期限日交付，出卖人不承担因此产生的任何逾期交付的责任。</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若工程质量评定意见书认定该商品房不符合国家强制性标准和设计要求的，但出卖人在合理期限内修复，经出卖人修复完成后仍不符合国家强制性标准和设计要求的，买受人有权选择退房。买受人退房的，应当自出卖人修复完成后30天内以书面形式通知出卖人，出卖人应当自收到买受人退房通知之日起60天内退还全部已付款，并按照中国人民银行同期贷款利率支付利息。经出卖人修复完成后符合国家强制性标准和设计要求的，买受人无权选择退房，双方确认：房屋修复期间，不视为出卖人逾期交房。</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7.3买受人对交付的房屋的地基基础和主体结构工程以外的质量问题提出异议，由出卖人按照《住宅质量保证书》承诺的内容承担相应的保修责任，买受人无权选择退房，且买受人不得以此为由拒绝或拖延办理房屋交付手续，否则视为已交付，并按买受人原因造成房屋未能按期交付执行，出卖人履行保修责任期间，不视为出卖人逾期交房。</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7.4出卖人履行保修义务或协助维修时，买受人有配合、协助其保修或维修的义务，并不得因配合协助等原因而向出卖人提出补偿或其他形式的费用要求；在相邻住户发生维修时，买受人应为其维修提供相应便利与配合。</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若因买受人原因（包括作为和不作为），给出卖人或第三人造成的损失由买受人承担。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保修工作完成后，买受人应按照出卖人通知中约定的验收日期予以验收。买受人无正当理由不得延期、拒绝验收，否则，视通知送达之日为维修合格日。</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7.5由于维护公共利益的原因（包括但不限于上下水、煤气、烟道、电路设施的检查、维修等），出卖人或物业服务企业有权进入买受人所购商品房，买受人应予以配合；因买受人原因，包括作为及不作为给出卖人或第三人造成的损失由买受人承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7.6公用设施设备及公用部分的保修期从竣工验收合格之日起开始计算，买受人是否收房不影响公共设施设备及公共部位的保修期起算时间。</w:t>
          </w:r>
        </w:p>
        <w:p w:rsidR="00155B01" w:rsidRPr="00315BD5" w:rsidP="00155B01">
          <w:pPr>
            <w:spacing w:line="360" w:lineRule="auto"/>
            <w:ind w:firstLine="420"/>
            <w:rPr>
              <w:rFonts w:ascii="宋体" w:hAnsi="宋体" w:cs="宋体" w:hint="eastAsia"/>
              <w:b/>
              <w:kern w:val="0"/>
              <w:szCs w:val="21"/>
            </w:rPr>
          </w:pPr>
          <w:r w:rsidRPr="00315BD5">
            <w:rPr>
              <w:rFonts w:ascii="宋体" w:hAnsi="宋体" w:cs="宋体" w:hint="eastAsia"/>
              <w:b/>
              <w:kern w:val="0"/>
              <w:szCs w:val="21"/>
            </w:rPr>
            <w:t>8对物业服务的补充约定：</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8.1对于出卖人向买受人明示的《前期物业管理服务协议》及《临时管理规约》，买受人在此确认已明确知悉其内容并承诺遵守，买卖合同项下商品房交付后，</w:t>
          </w:r>
          <w:r w:rsidRPr="00315BD5">
            <w:rPr>
              <w:rFonts w:ascii="宋体" w:hAnsi="宋体" w:cs="宋体" w:hint="eastAsia"/>
              <w:kern w:val="0"/>
              <w:szCs w:val="21"/>
              <w:u w:val="single"/>
            </w:rPr>
            <w:t>株洲市志尚物业有限公司</w:t>
          </w:r>
          <w:r w:rsidRPr="00315BD5">
            <w:rPr>
              <w:rFonts w:ascii="宋体" w:hAnsi="宋体" w:cs="宋体" w:hint="eastAsia"/>
              <w:kern w:val="0"/>
              <w:szCs w:val="21"/>
            </w:rPr>
            <w:t>负责小区的物业管理，每月物业管理费按【1.80】元</w:t>
          </w:r>
          <w:r w:rsidRPr="00315BD5">
            <w:rPr>
              <w:rFonts w:ascii="宋体" w:hAnsi="宋体" w:cs="宋体" w:hint="eastAsia"/>
              <w:kern w:val="0"/>
              <w:szCs w:val="21"/>
            </w:rPr>
            <w:t>×</w:t>
          </w:r>
          <w:r w:rsidRPr="00315BD5">
            <w:rPr>
              <w:rFonts w:ascii="宋体" w:hAnsi="宋体" w:cs="宋体" w:hint="eastAsia"/>
              <w:kern w:val="0"/>
              <w:szCs w:val="21"/>
            </w:rPr>
            <w:t>平方米（建筑面积）计数（暂定，以物价部门核准的价格标准计收）。</w:t>
          </w:r>
          <w:r w:rsidRPr="00315BD5">
            <w:rPr>
              <w:rFonts w:ascii="宋体" w:hAnsi="宋体" w:cs="宋体" w:hint="eastAsia"/>
              <w:b/>
              <w:kern w:val="0"/>
              <w:szCs w:val="21"/>
              <w:u w:val="single"/>
            </w:rPr>
            <w:t>物业费按照月收取，买受人应该分别在每月的前10日内缴纳。</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物业服务时间自本小区第一套商品房交付时起至业主大会选聘的物业服务企业或其他管理人与业主委员会以书面形式订立物业服务合同且完成交接进场服务为止。</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8.2买受人应在签署买卖合同的同时签署《前期物业服务协议》、《临时管理规约》及相关物业管理文件，买受人应遵守小区物业管理规定，并按期交纳物业管理费用（用于所购房屋所在小区及楼层的保洁、秩序维护、环境、楼宇外观维护及公共设施设备的运行、维修和保养等）。否则，出卖人有权暂不向买受人交付该房屋，此期间所有房屋风险及产生的一切费用均由买受人承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8.3未经出卖人书面同意，买受人不得随意更改、破坏该楼宇结构、外立面、管道、顶层结构（尤其是防水层）及其他公共部分等设施。如买受人未能遵守前述规定，出卖人有权要求买受人将该设施恢复原状，并赔偿出卖人、</w:t>
          </w:r>
          <w:r w:rsidRPr="00F90DF1" w:rsidR="00F90DF1">
            <w:rPr>
              <w:rFonts w:ascii="宋体" w:hAnsi="宋体" w:cs="宋体" w:hint="eastAsia"/>
              <w:kern w:val="0"/>
              <w:szCs w:val="21"/>
            </w:rPr>
            <w:t>株洲市志尚物业有限公司</w:t>
          </w:r>
          <w:r w:rsidRPr="00315BD5">
            <w:rPr>
              <w:rFonts w:ascii="宋体" w:hAnsi="宋体" w:cs="宋体" w:hint="eastAsia"/>
              <w:kern w:val="0"/>
              <w:szCs w:val="21"/>
            </w:rPr>
            <w:t>及其他第三方因此遭受的所有损失。如因买受人擅自改动该设施而造成买受人使用该物业的任何不便，买受人自行承担后果。</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8.4买受人所购房屋的实测报告未取得前，物业服务企业按买卖合同约定的</w:t>
          </w:r>
          <w:r w:rsidRPr="00315BD5">
            <w:rPr>
              <w:rFonts w:ascii="宋体" w:hAnsi="宋体" w:cs="宋体" w:hint="eastAsia"/>
              <w:kern w:val="0"/>
              <w:szCs w:val="21"/>
            </w:rPr>
            <w:t>“</w:t>
          </w:r>
          <w:r w:rsidRPr="00315BD5">
            <w:rPr>
              <w:rFonts w:ascii="宋体" w:hAnsi="宋体" w:cs="宋体" w:hint="eastAsia"/>
              <w:kern w:val="0"/>
              <w:szCs w:val="21"/>
            </w:rPr>
            <w:t>建筑面积</w:t>
          </w:r>
          <w:r w:rsidRPr="00315BD5">
            <w:rPr>
              <w:rFonts w:ascii="宋体" w:hAnsi="宋体" w:cs="宋体" w:hint="eastAsia"/>
              <w:kern w:val="0"/>
              <w:szCs w:val="21"/>
            </w:rPr>
            <w:t>”</w:t>
          </w:r>
          <w:r w:rsidRPr="00315BD5">
            <w:rPr>
              <w:rFonts w:ascii="宋体" w:hAnsi="宋体" w:cs="宋体" w:hint="eastAsia"/>
              <w:kern w:val="0"/>
              <w:szCs w:val="21"/>
            </w:rPr>
            <w:t>收取物业服务费，实测报告取得后，则按实测报告确定的</w:t>
          </w:r>
          <w:r w:rsidRPr="00315BD5">
            <w:rPr>
              <w:rFonts w:ascii="宋体" w:hAnsi="宋体" w:cs="宋体" w:hint="eastAsia"/>
              <w:kern w:val="0"/>
              <w:szCs w:val="21"/>
            </w:rPr>
            <w:t>“</w:t>
          </w:r>
          <w:r w:rsidRPr="00315BD5">
            <w:rPr>
              <w:rFonts w:ascii="宋体" w:hAnsi="宋体" w:cs="宋体" w:hint="eastAsia"/>
              <w:kern w:val="0"/>
              <w:szCs w:val="21"/>
            </w:rPr>
            <w:t>建筑面积</w:t>
          </w:r>
          <w:r w:rsidRPr="00315BD5">
            <w:rPr>
              <w:rFonts w:ascii="宋体" w:hAnsi="宋体" w:cs="宋体" w:hint="eastAsia"/>
              <w:kern w:val="0"/>
              <w:szCs w:val="21"/>
            </w:rPr>
            <w:t>”</w:t>
          </w:r>
          <w:r w:rsidRPr="00315BD5">
            <w:rPr>
              <w:rFonts w:ascii="宋体" w:hAnsi="宋体" w:cs="宋体" w:hint="eastAsia"/>
              <w:kern w:val="0"/>
              <w:szCs w:val="21"/>
            </w:rPr>
            <w:t xml:space="preserve">收取。 </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kern w:val="0"/>
              <w:szCs w:val="21"/>
            </w:rPr>
            <w:t>8.5买受人应在出卖人通知收房的时间内按时收房，否则，自商品房交付信息送达（包括视为送达）买受人且出卖人通知收房的期限届满之日起，视为出卖人已将该商品房已正式交付给买受人，物业服务费由买受人承担和缴纳。买受人在收房时应预交1年的的全额物业服务费，如因买受人原因未按时收房的，买受人在实际收房时还应补足应承担的物业服务费，且从约定的应收房之日起至实际缴清费之日止，由买受人按涉及物业费总金额的每日千分之三计算并向出卖人支付违约金。</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b/>
              <w:kern w:val="0"/>
              <w:szCs w:val="21"/>
            </w:rPr>
            <w:t>8.6</w:t>
          </w:r>
          <w:r w:rsidRPr="00315BD5">
            <w:rPr>
              <w:rFonts w:ascii="宋体" w:hAnsi="宋体" w:cs="宋体" w:hint="eastAsia"/>
              <w:kern w:val="0"/>
              <w:szCs w:val="21"/>
            </w:rPr>
            <w:t>买受人在装修本物业时，应按政府相关部门规定以及</w:t>
          </w:r>
          <w:r w:rsidRPr="00315BD5">
            <w:rPr>
              <w:rFonts w:ascii="宋体" w:hAnsi="宋体" w:cs="宋体" w:hint="eastAsia"/>
              <w:kern w:val="0"/>
              <w:szCs w:val="21"/>
              <w:u w:val="single"/>
            </w:rPr>
            <w:t>株洲市志尚物业有限公司</w:t>
          </w:r>
          <w:r w:rsidRPr="00315BD5">
            <w:rPr>
              <w:rFonts w:ascii="宋体" w:hAnsi="宋体" w:cs="宋体" w:hint="eastAsia"/>
              <w:kern w:val="0"/>
              <w:szCs w:val="21"/>
            </w:rPr>
            <w:t>的规定装饰装修，如因买受人装修给其他业主带来影响或者造成损失的，均由买受人负责。</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b/>
              <w:kern w:val="0"/>
              <w:szCs w:val="21"/>
            </w:rPr>
            <w:t>8.7</w:t>
          </w:r>
          <w:r w:rsidRPr="00315BD5">
            <w:rPr>
              <w:rFonts w:ascii="宋体" w:hAnsi="宋体" w:cs="宋体" w:hint="eastAsia"/>
              <w:kern w:val="0"/>
              <w:szCs w:val="21"/>
            </w:rPr>
            <w:t>出卖人所有或出卖人管理的地上车位、地下车位、车库、停车场、空地，买受人及买受人客户停车使用时，应按规定交纳停车使用费，在前期物业管理阶段，该费用由出卖人委托</w:t>
          </w:r>
          <w:r w:rsidRPr="00315BD5">
            <w:rPr>
              <w:rFonts w:ascii="宋体" w:hAnsi="宋体" w:cs="宋体" w:hint="eastAsia"/>
              <w:kern w:val="0"/>
              <w:szCs w:val="21"/>
              <w:u w:val="single"/>
            </w:rPr>
            <w:t>株洲市志尚物业有限公司</w:t>
          </w:r>
          <w:r w:rsidRPr="00315BD5">
            <w:rPr>
              <w:rFonts w:ascii="宋体" w:hAnsi="宋体" w:cs="宋体" w:hint="eastAsia"/>
              <w:kern w:val="0"/>
              <w:szCs w:val="21"/>
            </w:rPr>
            <w:t>收取。</w:t>
          </w:r>
        </w:p>
        <w:p w:rsidR="00155B01" w:rsidRPr="00315BD5" w:rsidP="00155B01">
          <w:pPr>
            <w:spacing w:line="360" w:lineRule="auto"/>
            <w:ind w:firstLine="420"/>
            <w:rPr>
              <w:rFonts w:ascii="宋体" w:hAnsi="宋体" w:cs="宋体" w:hint="eastAsia"/>
              <w:b/>
              <w:kern w:val="0"/>
              <w:szCs w:val="21"/>
            </w:rPr>
          </w:pPr>
          <w:r w:rsidRPr="00315BD5">
            <w:rPr>
              <w:rFonts w:ascii="宋体" w:hAnsi="宋体" w:cs="宋体" w:hint="eastAsia"/>
              <w:b/>
              <w:kern w:val="0"/>
              <w:szCs w:val="21"/>
            </w:rPr>
            <w:t>9.关于配套设施的补充</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b/>
              <w:kern w:val="0"/>
              <w:szCs w:val="21"/>
            </w:rPr>
            <w:t>9.1</w:t>
          </w:r>
          <w:r w:rsidRPr="00315BD5">
            <w:rPr>
              <w:rFonts w:ascii="宋体" w:hAnsi="宋体" w:cs="宋体" w:hint="eastAsia"/>
              <w:kern w:val="0"/>
              <w:szCs w:val="21"/>
            </w:rPr>
            <w:t>鉴于买受人所购买商品房所属的项目系分期开发，根据政府批准的规划方案，绿化、景观、道路、环境、基础设施与公共配套建筑、智能化系统（包括但不限于安保系统、小区智能化系统等）将分期建成交付，除买卖合同约定的交付项目和日期外，其他项目（政府实施的除外）的交付时间不迟于项目最后一期竣工交付的时间。</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b/>
              <w:kern w:val="0"/>
              <w:szCs w:val="21"/>
            </w:rPr>
            <w:t>9.2</w:t>
          </w:r>
          <w:r w:rsidRPr="00315BD5">
            <w:rPr>
              <w:rFonts w:ascii="宋体" w:hAnsi="宋体" w:cs="宋体" w:hint="eastAsia"/>
              <w:kern w:val="0"/>
              <w:szCs w:val="21"/>
            </w:rPr>
            <w:t>本项目内是否设置幼儿园、垃圾站、老年活动场地、儿童活动场地、车库人行出入口、车辆出入口、道路及消防通道、车库送风口及排烟出口、燃气泄爆口、发电机房的送风口、排风出口及排烟出口、物管用房、厨房、发电机房、库房、雨污水泵坑、变电所、开闭所、篮球场、羽毛球场等由出卖人自行确定，如出卖人确定设置的，在不违背国家相关规划设计规范的前提下，其设置的具体位置以出卖人设计为准（出卖人可设置在地下室或地下车库内），买受人不得以不舒适、有噪音、有油烟或对其有影响或未告知等为由拒绝收房或向出卖人提出索赔、退房及其他要求。如出卖人违反国家住宅建筑设计规范进行设计的，出卖人应按法律规定承担责任 。</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b/>
              <w:kern w:val="0"/>
              <w:szCs w:val="21"/>
            </w:rPr>
            <w:t>9.3</w:t>
          </w:r>
          <w:r w:rsidRPr="00315BD5">
            <w:rPr>
              <w:rFonts w:ascii="宋体" w:hAnsi="宋体" w:cs="宋体" w:hint="eastAsia"/>
              <w:kern w:val="0"/>
              <w:szCs w:val="21"/>
            </w:rPr>
            <w:t>本项目内的地下停车位、规划的露天地面停车位为出卖人投资建造，所有权属于出卖人。出卖人本着首先满足业主需要的原则，对车位进行销售或出租，售价、租金等内容另行约定。</w:t>
          </w:r>
        </w:p>
        <w:p w:rsidR="00155B01" w:rsidRPr="00315BD5" w:rsidP="00155B01">
          <w:pPr>
            <w:spacing w:line="360" w:lineRule="auto"/>
            <w:ind w:firstLine="420"/>
            <w:rPr>
              <w:rFonts w:ascii="宋体" w:hAnsi="宋体" w:cs="宋体" w:hint="eastAsia"/>
              <w:kern w:val="0"/>
              <w:szCs w:val="21"/>
            </w:rPr>
          </w:pPr>
          <w:r w:rsidRPr="00315BD5">
            <w:rPr>
              <w:rFonts w:ascii="宋体" w:hAnsi="宋体" w:cs="宋体" w:hint="eastAsia"/>
              <w:b/>
              <w:kern w:val="0"/>
              <w:szCs w:val="21"/>
            </w:rPr>
            <w:t>9.4</w:t>
          </w:r>
          <w:r w:rsidRPr="00315BD5">
            <w:rPr>
              <w:rFonts w:ascii="宋体" w:hAnsi="宋体" w:cs="宋体" w:hint="eastAsia"/>
              <w:kern w:val="0"/>
              <w:szCs w:val="21"/>
            </w:rPr>
            <w:t>基于私车拥有量日益增长及对外来访客停车的需要，出卖人将有可能在项目规划区内适当的区域开辟部分停车位，买受人认可出卖人有权作出这样的行为。</w:t>
          </w:r>
        </w:p>
        <w:p w:rsidR="00155B01" w:rsidRPr="00315BD5" w:rsidP="00155B01">
          <w:pPr>
            <w:spacing w:line="360" w:lineRule="auto"/>
            <w:ind w:firstLine="420"/>
            <w:rPr>
              <w:rFonts w:ascii="宋体" w:hAnsi="宋体" w:cs="宋体" w:hint="eastAsia"/>
              <w:color w:val="000000"/>
              <w:kern w:val="0"/>
              <w:szCs w:val="21"/>
            </w:rPr>
          </w:pPr>
          <w:r w:rsidRPr="00315BD5">
            <w:rPr>
              <w:rFonts w:ascii="宋体" w:hAnsi="宋体" w:cs="宋体" w:hint="eastAsia"/>
              <w:b/>
              <w:color w:val="000000"/>
              <w:kern w:val="0"/>
              <w:szCs w:val="21"/>
            </w:rPr>
            <w:t>9.5</w:t>
          </w:r>
          <w:r w:rsidRPr="00315BD5">
            <w:rPr>
              <w:rFonts w:ascii="宋体" w:hAnsi="宋体" w:cs="宋体" w:hint="eastAsia"/>
              <w:color w:val="000000"/>
              <w:kern w:val="0"/>
              <w:szCs w:val="21"/>
            </w:rPr>
            <w:t>若出卖人基于小区整体开发、充分整合现有资源之需，在本小区毗邻区域内依法增加规划、建设项目，并将相关毗邻区域建设纳入本小区统一整体范围时，买受人均予以认可。</w:t>
          </w:r>
        </w:p>
        <w:p w:rsidR="00155B01" w:rsidRPr="00315BD5" w:rsidP="00155B01">
          <w:pPr>
            <w:spacing w:line="360" w:lineRule="auto"/>
            <w:ind w:firstLine="420"/>
            <w:rPr>
              <w:rFonts w:ascii="宋体" w:hAnsi="宋体" w:cs="宋体" w:hint="eastAsia"/>
              <w:b/>
              <w:kern w:val="0"/>
              <w:szCs w:val="21"/>
              <w:u w:val="single"/>
            </w:rPr>
          </w:pPr>
          <w:r w:rsidRPr="00315BD5">
            <w:rPr>
              <w:rFonts w:ascii="宋体" w:hAnsi="宋体" w:cs="宋体" w:hint="eastAsia"/>
              <w:kern w:val="0"/>
              <w:szCs w:val="21"/>
            </w:rPr>
            <w:t>10.</w:t>
          </w:r>
          <w:r w:rsidRPr="00315BD5">
            <w:rPr>
              <w:rFonts w:ascii="宋体" w:hAnsi="宋体" w:cs="宋体" w:hint="eastAsia"/>
              <w:b/>
              <w:kern w:val="0"/>
              <w:szCs w:val="21"/>
              <w:u w:val="single"/>
            </w:rPr>
            <w:t>买卖合同及本补充协议项下有出卖人赠送平面和空间使用权、设备设施情形的（如有），当实际赠送的标准、空间、面积、功能等有所变化或降低，双方一致确认，此等变化或降低均不应视为对买受人所购商品房的品质或价值构成重大影响的情形，买受人不以此作为拒收房屋或退房的理由，且出卖人无需向买受人承担任何违约责任。</w:t>
          </w:r>
        </w:p>
        <w:p w:rsidR="00155B01" w:rsidRPr="00315BD5" w:rsidP="00155B01">
          <w:pPr>
            <w:numPr>
              <w:ilvl w:val="0"/>
              <w:numId w:val="6"/>
            </w:numPr>
            <w:spacing w:line="360" w:lineRule="auto"/>
            <w:ind w:firstLine="420"/>
            <w:jc w:val="left"/>
            <w:rPr>
              <w:rFonts w:ascii="宋体" w:hAnsi="宋体" w:cs="宋体" w:hint="eastAsia"/>
              <w:b/>
              <w:kern w:val="0"/>
              <w:szCs w:val="21"/>
            </w:rPr>
          </w:pPr>
          <w:r w:rsidRPr="00315BD5">
            <w:rPr>
              <w:rFonts w:ascii="宋体" w:hAnsi="宋体" w:cs="宋体" w:hint="eastAsia"/>
              <w:b/>
              <w:kern w:val="0"/>
              <w:szCs w:val="21"/>
            </w:rPr>
            <w:t>关于使用承诺的补充</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11.1买受人安装的排烟设备应符合要求，不得影响他人正常排烟；买受人在安装空调时，必须按房屋竣工验收前施工预留的空调外机的位置搁置，选择空调外机的尺寸必须满足原施工预留范围，安装前报物业服务企业审批同意后才能进行安装；否则，出卖人选聘的物业服务企业有权予以拆除，其损失由买受人负责承担。买受人在装修或使用房屋时，应严格按《住宅使用说明书》和物业管理相关规定执行，否则造成损失的，由买受人承担赔偿等责任。买受人购买的房屋及独自使用、维护的区域内可能设置有部分公共设施、设备（具体以设计为准），买受人应妥善保护，不得损坏，如需修复、更换的，买受人应给予配合并提供方便，因买受人原因造成损失的，买受人应承担赔偿责任。物业服务企业审批同意不免除买受人的责任。</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11.2因可能会出现大雨或暴雨等严重自然灾害，如买受人所购房屋包含有地</w:t>
          </w:r>
        </w:p>
        <w:p w:rsidR="00155B01" w:rsidRPr="00315BD5" w:rsidP="00155B01">
          <w:pPr>
            <w:spacing w:line="360" w:lineRule="auto"/>
            <w:rPr>
              <w:rFonts w:ascii="宋体" w:hAnsi="宋体" w:cs="宋体" w:hint="eastAsia"/>
              <w:kern w:val="0"/>
              <w:szCs w:val="21"/>
            </w:rPr>
          </w:pPr>
          <w:r w:rsidRPr="00315BD5">
            <w:rPr>
              <w:rFonts w:ascii="宋体" w:hAnsi="宋体" w:cs="宋体" w:hint="eastAsia"/>
              <w:kern w:val="0"/>
              <w:szCs w:val="21"/>
            </w:rPr>
            <w:t>下室或半地下室的，因买受人在地下室或半地下室内设置或安放不能承受雨水浸泡的物品、设施或设备而遭受的损失，由买受人承担。</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11.3买受人需要使用广告位或发布广告的（包括店面招牌），须事先将所需广告位面积、类型、广告方案经物业服务企业审核，并按物业服务企业标准的要求、方案、发布使用。物业服务企业的核准不免除买受人的责任。</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11.4买受人已知晓本项目规划用途为商住综合用途，设有商业建筑，并对此不持异议。买受人购买的商品房所在楼宇商铺的经营业态，买受人同意其他业主在自有物业内依法从事经营活动。</w:t>
          </w:r>
        </w:p>
        <w:p w:rsidR="00155B01" w:rsidRPr="00315BD5" w:rsidP="00155B01">
          <w:pPr>
            <w:numPr>
              <w:ilvl w:val="0"/>
              <w:numId w:val="6"/>
            </w:numPr>
            <w:spacing w:line="360" w:lineRule="auto"/>
            <w:ind w:firstLine="421"/>
            <w:jc w:val="left"/>
            <w:rPr>
              <w:rFonts w:ascii="宋体" w:hAnsi="宋体" w:cs="宋体" w:hint="eastAsia"/>
              <w:b/>
              <w:kern w:val="0"/>
              <w:szCs w:val="21"/>
            </w:rPr>
          </w:pPr>
          <w:r w:rsidRPr="00315BD5">
            <w:rPr>
              <w:rFonts w:ascii="宋体" w:hAnsi="宋体" w:cs="宋体" w:hint="eastAsia"/>
              <w:b/>
              <w:kern w:val="0"/>
              <w:szCs w:val="21"/>
            </w:rPr>
            <w:t>对通讯方式及送达的补充</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双方的联络方式以买卖合同所记载的电话、传真或通讯地址、电子邮件为准。双方对各自提供资料的真实性负责。采取传真、电话（含手机短信方式）、电子邮件方式通知，发出时间视为到达时间；采用信件通知方式的，在寄出三天后（本市）/七天后（外省）视为到达。若出卖人以快递方式通知买受人时，买受人有义务予以签收，若买受人无法签收时，应同意由买受人同住人员或小区物业或指定其他人员代收，买受人拒绝签收，拒绝代收或其指定的代收人拒绝签收的，或其不按规定自取的，或非出卖人原因发生无法投递的，应视为出卖人履行了通知义务。一方联络方式如有变更，应在变更后五天内以书面形式通知对方。因一方提供的联系地址不准确或地址变更而导致对方未能实际收到相关通知的，后果由责任方自行承担。</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出卖人也可以通过株洲市市级以上（含）报纸（株洲日报或株洲晚报）或其他媒体进行通知，买受人对该等通知方式予以认可，有关信息自媒体发布之日视为送达买受人。</w:t>
          </w:r>
        </w:p>
        <w:p w:rsidR="00155B01" w:rsidRPr="00315BD5" w:rsidP="00155B01">
          <w:pPr>
            <w:spacing w:line="360" w:lineRule="auto"/>
            <w:ind w:firstLine="421"/>
            <w:rPr>
              <w:rFonts w:ascii="宋体" w:hAnsi="宋体" w:cs="宋体" w:hint="eastAsia"/>
              <w:b/>
              <w:kern w:val="0"/>
              <w:szCs w:val="21"/>
            </w:rPr>
          </w:pPr>
          <w:r w:rsidRPr="00315BD5">
            <w:rPr>
              <w:rFonts w:ascii="宋体" w:hAnsi="宋体" w:cs="宋体" w:hint="eastAsia"/>
              <w:b/>
              <w:kern w:val="0"/>
              <w:szCs w:val="21"/>
            </w:rPr>
            <w:t>13关于税款规费收取的规定</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如有出卖人代收有关税款、费用的，出卖人通知买受人应缴纳的各项代收款金额不作为最终的依据，以相关部门、单位最终要求缴纳的数额为准。如因国家和省市税款规费以及其他出卖人代收费的标准发生政策变化的，导致买受人需要补缴款项的，买受人应当即时缴纳。</w:t>
          </w:r>
        </w:p>
        <w:p w:rsidR="00155B01" w:rsidRPr="00315BD5" w:rsidP="00155B01">
          <w:pPr>
            <w:spacing w:line="360" w:lineRule="auto"/>
            <w:ind w:firstLine="421"/>
            <w:rPr>
              <w:rFonts w:ascii="宋体" w:hAnsi="宋体" w:cs="宋体" w:hint="eastAsia"/>
              <w:b/>
              <w:kern w:val="0"/>
              <w:szCs w:val="21"/>
            </w:rPr>
          </w:pPr>
          <w:r w:rsidRPr="00315BD5">
            <w:rPr>
              <w:rFonts w:ascii="宋体" w:hAnsi="宋体" w:cs="宋体" w:hint="eastAsia"/>
              <w:b/>
              <w:kern w:val="0"/>
              <w:szCs w:val="21"/>
            </w:rPr>
            <w:t>14对解除权行使的补充</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14.1因一方违约达到本合同约定或法律规定的解除条件，守约方有权单方面解除本合同，本合同自守约方的解除通知送达违约方之日解除。</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14.2本合同被解除的，买受人应在本合同解除之日起5日内配合出卖人到房屋管理部门办理撤销、注销该房屋的合同登记备案和产权转移登记的相关手续并返还房屋；因购买该房屋使买受人或任何第三人占用该房屋所在地户口指标的，买受人应在出卖人发出合同解除通知之日起15日内，自行办理户口迁出手续，恢复该房屋相应的户口指标。否则，出卖人除有权拒绝退还买受人款项外，每逾期一天，买受人按该房屋总价款的万分之三每日计算支付违约金。同时，出卖人有权单方面或以买受人委托代理人的身份代表买受人到有关单位办理撤销、注销该房屋的合同登记备案和产权转移登记、户口迁移到相关手续，签署所需的一切文件。</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14.3本；合同被解除后，如需由买受人承担违约金、赔偿金、银行按揭贷款、及相关损失的，出卖人可以直接从应退还给买受人的房价款中扣除；如不足扣除的，买受人应于合同解除之日起5日内另行支付，否则，买受人应按照银行同期利率向出卖人支付未付款项的利息；如有剩余，待买受人配合出卖人到房屋产权管理部门办理完撤销、注销该房屋的合同备案手续及产权登记等相关手续并交还该房屋后20天内，出卖人无息返还买受人。</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14.4如本合同解除时该房屋已由买受人收房并装修的，对装修部分的损失根据责任分别处理：</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14.4.1如属出卖人责任导致本合同被解除的，买受人的装饰装修由出卖人按买受人使用的年限折旧后给予补偿（双方同意买受人装饰、</w:t>
          </w:r>
          <w:r w:rsidRPr="00315BD5">
            <w:rPr>
              <w:rFonts w:ascii="宋体" w:hAnsi="宋体" w:cs="宋体" w:hint="eastAsia"/>
              <w:b/>
              <w:kern w:val="0"/>
              <w:szCs w:val="21"/>
              <w:u w:val="single"/>
            </w:rPr>
            <w:t>装修按5年平均折旧完；</w:t>
          </w:r>
          <w:r w:rsidRPr="00315BD5">
            <w:rPr>
              <w:rFonts w:ascii="宋体" w:hAnsi="宋体" w:cs="宋体" w:hint="eastAsia"/>
              <w:kern w:val="0"/>
              <w:szCs w:val="21"/>
            </w:rPr>
            <w:t>装饰、装修总价款根据买受人提供的符合税务要求的合法票据及现场实际情况由双方协商确定，协商达不成一致的，可申请双方认可的评估机构评估确定）。</w:t>
          </w:r>
        </w:p>
        <w:p w:rsidR="00155B01" w:rsidRPr="00315BD5" w:rsidP="00155B01">
          <w:pPr>
            <w:spacing w:line="360" w:lineRule="auto"/>
            <w:ind w:firstLine="421"/>
            <w:rPr>
              <w:rFonts w:ascii="宋体" w:hAnsi="宋体" w:cs="宋体" w:hint="eastAsia"/>
              <w:b/>
              <w:kern w:val="0"/>
              <w:szCs w:val="21"/>
              <w:u w:val="single"/>
            </w:rPr>
          </w:pPr>
          <w:r w:rsidRPr="00315BD5">
            <w:rPr>
              <w:rFonts w:ascii="宋体" w:hAnsi="宋体" w:cs="宋体" w:hint="eastAsia"/>
              <w:kern w:val="0"/>
              <w:szCs w:val="21"/>
            </w:rPr>
            <w:t>14.4.2</w:t>
          </w:r>
          <w:r w:rsidRPr="00315BD5">
            <w:rPr>
              <w:rFonts w:ascii="宋体" w:hAnsi="宋体" w:cs="宋体" w:hint="eastAsia"/>
              <w:b/>
              <w:kern w:val="0"/>
              <w:szCs w:val="21"/>
              <w:u w:val="single"/>
            </w:rPr>
            <w:t>如属买受人责任导致本合同被解除的，买受人的装饰装修出卖人不再补偿，损失由买受人自行承担；买受人应在本合同解除后5日内将该房屋内所有属买受人的家具、电器、设施及相关物品等移除该房屋，逾期视为买受人丢弃，损失由买受人承担，出卖人有权自行处理该部分家具、电器、设施及相关物品等。</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14.5除买卖合同及本补充协议另有约定外，买卖双方任何一方擅自中止/解除/终止买卖合同均视为违约，应向对方按照买卖合同确定的房款总额的20％支付违约金。</w:t>
          </w:r>
        </w:p>
        <w:p w:rsidR="00155B01" w:rsidRPr="00315BD5" w:rsidP="00155B01">
          <w:pPr>
            <w:numPr>
              <w:ilvl w:val="0"/>
              <w:numId w:val="7"/>
            </w:numPr>
            <w:spacing w:line="360" w:lineRule="auto"/>
            <w:ind w:firstLine="421"/>
            <w:jc w:val="left"/>
            <w:rPr>
              <w:rFonts w:ascii="宋体" w:hAnsi="宋体" w:cs="宋体" w:hint="eastAsia"/>
              <w:b/>
              <w:kern w:val="0"/>
              <w:szCs w:val="21"/>
            </w:rPr>
          </w:pPr>
          <w:r w:rsidRPr="00315BD5">
            <w:rPr>
              <w:rFonts w:ascii="宋体" w:hAnsi="宋体" w:cs="宋体" w:hint="eastAsia"/>
              <w:b/>
              <w:kern w:val="0"/>
              <w:szCs w:val="21"/>
            </w:rPr>
            <w:t>其他约定</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15.1买受人以银行转账、票据或汇款的方式支付本合同项下任何款项时，以实际到达出卖人账户的金额为买受人支付金额，与该支付有关的手续费由买受人承担。</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15.2在不违反国家相关设计规范和本合同配置标准的前提下，买受人不得以</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不舒服、有噪音、有油烟或对其他有影响或未告知等为由拒绝接房或向出卖</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人提出索赔、退房及其他要求。</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15.3买受人所购房屋同一户型因设计需要可能会出现门窗、阳台、露台、空调位、电表箱、消防管道、燃气管道等的位置、大小、形状等不一致，在未违反相关设计、质量、验收等规范要求的前提下，买受人不得以此为由拒绝接房或向出卖人提出索赔、退房及其他要求。</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15.4本合同约定的项目名称及该房屋位置、楼层、房号为暂定，正式名称及房屋门牌位置编号由相关部门和公安机关审定，最终以房地产权属证书的登记内容为准。</w:t>
          </w:r>
        </w:p>
        <w:p w:rsidR="00155B01" w:rsidRPr="00315BD5" w:rsidP="00155B01">
          <w:pPr>
            <w:spacing w:line="360" w:lineRule="auto"/>
            <w:ind w:firstLine="421"/>
            <w:rPr>
              <w:rFonts w:ascii="宋体" w:hAnsi="宋体" w:cs="宋体" w:hint="eastAsia"/>
              <w:b/>
              <w:kern w:val="0"/>
              <w:szCs w:val="21"/>
              <w:u w:val="single"/>
            </w:rPr>
          </w:pPr>
          <w:r w:rsidRPr="00315BD5">
            <w:rPr>
              <w:rFonts w:ascii="宋体" w:hAnsi="宋体" w:cs="宋体" w:hint="eastAsia"/>
              <w:b/>
              <w:kern w:val="0"/>
              <w:szCs w:val="21"/>
              <w:u w:val="single"/>
            </w:rPr>
            <w:t>15.5出卖人在买卖合同和本补充协议签订之前已向买受人明示买卖合同示范文本、预售许可证（现房除外）、《补充协议》等，买受人已了解并知悉上述示范文本和证件所表明的内容，出卖人在签订买卖合同及本补充协议前，向买受人明示了本项目《临时管理规约》和《前期物业服务协议》并予以了说明，出卖人已在本项目销售现场向买受人明示法律法规应明示的文件、证书及重要提示。买受人已阅悉并理解上述明示文件、证书及重要提示，且无异议；买受人对所购买物业的状况、交易条件已有充分的了解。</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15.6双方同意只按合同约定房屋建筑面积与产权登记建筑面积计算确定面积误差，并作为双方结算房价款的依据，对分摊建筑面积、套内建筑面积等所出现的误差不作为双方结算房价款和处理面积误差的依据，双方对此互不承担任何责任。</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15.7如因政府相关房屋面积测量规范、文件以及计算方式、计算标准等发生变化导致合同约定房屋建筑面积与产权登记建筑面积出现差异的，双方均不承担责任，由双方按照合同约定房屋建筑面积与产权登记建筑面积的差异，以合同约定的建筑面积单价按实调整房屋总价格，多退少补，且均不计利息。</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15.8</w:t>
          </w:r>
          <w:r w:rsidRPr="00315BD5">
            <w:rPr>
              <w:rFonts w:ascii="宋体" w:hAnsi="宋体" w:cs="宋体" w:hint="eastAsia"/>
              <w:b/>
              <w:kern w:val="0"/>
              <w:szCs w:val="21"/>
              <w:u w:val="single"/>
            </w:rPr>
            <w:t>买受人自愿认同有关本商品房的出卖人之任何人员的口头承诺或无出卖人授权的书面说明不作为出卖人对所售商品房的承诺。</w:t>
          </w:r>
          <w:r w:rsidRPr="00315BD5">
            <w:rPr>
              <w:rFonts w:ascii="宋体" w:hAnsi="宋体" w:cs="宋体" w:hint="eastAsia"/>
              <w:kern w:val="0"/>
              <w:szCs w:val="21"/>
            </w:rPr>
            <w:t>出卖人使用的用于宣传该商品房小区的楼书、沙盘、样板房、媒体广告以及其他宣传品等仅作为要约邀请，不作为买卖合同的内容，亦不作为对买受人是否购买该房屋产生决定性影响的条件。</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15.9签订买卖合同时，因买受人原因未能亲自到场签订，而由持《商品房认购书》原件、认购定金原件、交纳首期款原件代买受人签订合同的，视为买受人委托代签；若因此导致合同无效或被撤销的，视为买受人或该代签人存在过错，则由买受人或代签人承担因此产生的全部费用和给出卖人造成的损失、并按该套房屋总价的10％支付出卖人违约金。本条款关于买受人或代签人应承担的责任，独立于买卖合同以及本协议而存在，不因买卖合同以及本协议的无效、被撤销而无效或被撤销。</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15.10本协议中的所有条款均由双方经过充分协商一致，双方已完全知晓并理解本协议全部内容，双方对本协议内容不存在任何争议；双方确认在签订本协议时已特别注意协议涉及的免除或者限制其责任的全部条款内容，并已按对方要求给予明确说明，双方一致认可本协议内容不存在显失公平、重大误解等情形，是双方协商一致的真实意思表达。</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15.11关于限购的特别约定：买受人知悉并承诺遵守国家与地方关于限购的</w:t>
          </w:r>
        </w:p>
        <w:p w:rsidR="00155B01" w:rsidRPr="00315BD5" w:rsidP="00155B01">
          <w:pPr>
            <w:spacing w:line="360" w:lineRule="auto"/>
            <w:rPr>
              <w:rFonts w:ascii="宋体" w:hAnsi="宋体" w:cs="宋体" w:hint="eastAsia"/>
              <w:kern w:val="0"/>
              <w:szCs w:val="21"/>
            </w:rPr>
          </w:pPr>
          <w:r w:rsidRPr="00315BD5">
            <w:rPr>
              <w:rFonts w:ascii="宋体" w:hAnsi="宋体" w:cs="宋体" w:hint="eastAsia"/>
              <w:kern w:val="0"/>
              <w:szCs w:val="21"/>
            </w:rPr>
            <w:t>规定，若买受人暂不符合在株洲市购房的条件，买受人自愿承担因此暂不能办理买卖合同备案、房屋产权登记的后果，无权因此解除合同或主张撤销合同。在具备备案条件或政府相关主管部门同意受理产权登记后，双方将按合同约定的条件办理相应备案或登记，届时若需重新签订相应合同的，则双方同意按照与本合同相同的条件签订相应合同或文件，如一方不配合导致相关备案或登记不能办理的，则另一方不承担违约责任。</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15.12本项目土地使用权终止日期为2082年12月27日，其中，城镇住宅用地使用权结束日期为2082年12月27日，其他商业用地使用权结束日期为2052年12月27日。</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15.13本合同在履行过程中发生的争议，由双方当事人协商解决，也可以请求消费者保护协会调解；协商不成的，依法向房屋所在地人民法院起诉。</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15.14双方在签订本补充协议时已特别慎重，本补充协议自双方签字或盖章之日起生效</w:t>
          </w:r>
          <w:r w:rsidRPr="00315BD5">
            <w:rPr>
              <w:rFonts w:ascii="宋体" w:hAnsi="宋体" w:cs="宋体" w:hint="eastAsia"/>
              <w:color w:val="000000"/>
              <w:kern w:val="0"/>
              <w:szCs w:val="21"/>
            </w:rPr>
            <w:t>。</w:t>
          </w:r>
          <w:r w:rsidRPr="00315BD5">
            <w:rPr>
              <w:rFonts w:ascii="宋体" w:hAnsi="宋体" w:cs="宋体" w:hint="eastAsia"/>
              <w:color w:val="0D0D0D"/>
              <w:kern w:val="0"/>
              <w:szCs w:val="21"/>
            </w:rPr>
            <w:t>双方同意对买卖合同第二十八条第二款进行修改，约定</w:t>
          </w:r>
          <w:r w:rsidRPr="00315BD5">
            <w:rPr>
              <w:rFonts w:ascii="宋体" w:hAnsi="宋体" w:cs="宋体" w:hint="eastAsia"/>
              <w:kern w:val="0"/>
              <w:szCs w:val="21"/>
            </w:rPr>
            <w:t>本补充协议与买卖合同具备同等效力，本补充协议条款与买卖合同条款不一致的内容，以本补充协议条款内容为准。买卖合同及《补充协议》生效后，即替代本商品房买卖过程中的所有口头或书面约定、承诺、协议。</w:t>
          </w:r>
        </w:p>
        <w:p w:rsidR="00155B01" w:rsidRPr="00315BD5" w:rsidP="00155B01">
          <w:pPr>
            <w:spacing w:line="360" w:lineRule="auto"/>
            <w:ind w:firstLine="421"/>
            <w:rPr>
              <w:rFonts w:ascii="宋体" w:hAnsi="宋体" w:cs="宋体" w:hint="eastAsia"/>
              <w:kern w:val="0"/>
              <w:szCs w:val="21"/>
            </w:rPr>
          </w:pP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出卖人（签章）：                           买受人（签章）：</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【法定代表人】：                           【法定代表人】：</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【委托代理人】：                           【委托代理人】：</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签订时间： 年 月 日                        签订时间：  年 月 日</w:t>
          </w:r>
        </w:p>
        <w:p w:rsidR="00155B01" w:rsidRPr="00315BD5" w:rsidP="00155B01">
          <w:pPr>
            <w:spacing w:line="360" w:lineRule="auto"/>
            <w:ind w:firstLine="421"/>
            <w:rPr>
              <w:rFonts w:ascii="宋体" w:hAnsi="宋体" w:cs="宋体" w:hint="eastAsia"/>
              <w:kern w:val="0"/>
              <w:szCs w:val="21"/>
            </w:rPr>
          </w:pPr>
          <w:r w:rsidRPr="00315BD5">
            <w:rPr>
              <w:rFonts w:ascii="宋体" w:hAnsi="宋体" w:cs="宋体" w:hint="eastAsia"/>
              <w:kern w:val="0"/>
              <w:szCs w:val="21"/>
            </w:rPr>
            <w:t>签订地点：                                 签订地点：</w:t>
          </w:r>
        </w:p>
      </w:sdtContent>
    </w:sd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p>
    <w:p w:rsidR="00F02E6C" w:rsidP="00850CD5">
      <w:pPr>
        <w:spacing w:line="420" w:lineRule="exact"/>
        <w:rPr>
          <w:rFonts w:hint="eastAsia"/>
          <w:sz w:val="24"/>
        </w:rPr>
      </w:pPr>
      <w:r w:rsidR="00155B01">
        <w:rPr>
          <w:rFonts w:ascii="宋体" w:hAnsi="宋体" w:hint="eastAsia"/>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5C946295"/>
    <w:multiLevelType w:val="multilevel"/>
    <w:tmpl w:val="87FEC232"/>
    <w:lvl w:ilvl="0">
      <w:start w:val="1"/>
      <w:numFmt w:val="decimal"/>
      <w:lvlText w:val="%1、"/>
      <w:lvlJc w:val="left"/>
      <w:pPr>
        <w:ind w:left="-720" w:hanging="720"/>
      </w:pPr>
      <w:rPr>
        <w:rFonts w:ascii="微软雅黑" w:eastAsia="微软雅黑" w:hAnsi="微软雅黑"/>
        <w:w w:val="1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C946298"/>
    <w:multiLevelType w:val="singleLevel"/>
    <w:tmpl w:val="6A1C418C"/>
    <w:lvl w:ilvl="0">
      <w:start w:val="1"/>
      <w:numFmt w:val="decimal"/>
      <w:suff w:val="nothing"/>
      <w:lvlText w:val="%1."/>
      <w:lvlJc w:val="left"/>
      <w:pPr>
        <w:ind w:left="0" w:firstLine="0"/>
      </w:pPr>
      <w:rPr>
        <w:w w:val="100"/>
      </w:rPr>
    </w:lvl>
  </w:abstractNum>
  <w:abstractNum w:abstractNumId="3">
    <w:nsid w:val="5C946299"/>
    <w:multiLevelType w:val="singleLevel"/>
    <w:tmpl w:val="0B842422"/>
    <w:lvl w:ilvl="0">
      <w:start w:val="1"/>
      <w:numFmt w:val="decimal"/>
      <w:suff w:val="nothing"/>
      <w:lvlText w:val="%1、"/>
      <w:lvlJc w:val="left"/>
      <w:pPr>
        <w:ind w:left="0" w:firstLine="0"/>
      </w:pPr>
      <w:rPr>
        <w:w w:val="100"/>
      </w:rPr>
    </w:lvl>
  </w:abstractNum>
  <w:abstractNum w:abstractNumId="4">
    <w:nsid w:val="5C94629A"/>
    <w:multiLevelType w:val="singleLevel"/>
    <w:tmpl w:val="B81CAA50"/>
    <w:lvl w:ilvl="0">
      <w:start w:val="6"/>
      <w:numFmt w:val="decimal"/>
      <w:suff w:val="nothing"/>
      <w:lvlText w:val="%1."/>
      <w:lvlJc w:val="left"/>
      <w:pPr>
        <w:ind w:left="0" w:firstLine="0"/>
      </w:pPr>
      <w:rPr>
        <w:w w:val="100"/>
      </w:rPr>
    </w:lvl>
  </w:abstractNum>
  <w:abstractNum w:abstractNumId="5">
    <w:nsid w:val="5C94629B"/>
    <w:multiLevelType w:val="singleLevel"/>
    <w:tmpl w:val="74E01FAE"/>
    <w:lvl w:ilvl="0">
      <w:start w:val="11"/>
      <w:numFmt w:val="decimal"/>
      <w:suff w:val="nothing"/>
      <w:lvlText w:val="%1."/>
      <w:lvlJc w:val="left"/>
      <w:pPr>
        <w:ind w:left="0" w:firstLine="0"/>
      </w:pPr>
      <w:rPr>
        <w:w w:val="100"/>
      </w:rPr>
    </w:lvl>
  </w:abstractNum>
  <w:abstractNum w:abstractNumId="6">
    <w:nsid w:val="5C94629C"/>
    <w:multiLevelType w:val="singleLevel"/>
    <w:tmpl w:val="B9CE9F60"/>
    <w:lvl w:ilvl="0">
      <w:start w:val="15"/>
      <w:numFmt w:val="decimal"/>
      <w:suff w:val="nothing"/>
      <w:lvlText w:val="%1."/>
      <w:lvlJc w:val="left"/>
      <w:pPr>
        <w:ind w:left="0" w:firstLine="0"/>
      </w:pPr>
      <w:rPr>
        <w:w w:val="100"/>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6"/>
    </w:lvlOverride>
  </w:num>
  <w:num w:numId="6">
    <w:abstractNumId w:val="5"/>
    <w:lvlOverride w:ilvl="0">
      <w:startOverride w:val="11"/>
    </w:lvlOverride>
  </w:num>
  <w:num w:numId="7">
    <w:abstractNumId w:val="6"/>
    <w:lvlOverride w:ilvl="0">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14C5"/>
    <w:rsid w:val="00012F56"/>
    <w:rsid w:val="000242B4"/>
    <w:rsid w:val="00030754"/>
    <w:rsid w:val="000355EF"/>
    <w:rsid w:val="00041135"/>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E110E"/>
    <w:rsid w:val="000E1B5C"/>
    <w:rsid w:val="000E3AB7"/>
    <w:rsid w:val="000E61DF"/>
    <w:rsid w:val="000F1852"/>
    <w:rsid w:val="000F569C"/>
    <w:rsid w:val="00104C31"/>
    <w:rsid w:val="00115D3C"/>
    <w:rsid w:val="00116D61"/>
    <w:rsid w:val="0011712B"/>
    <w:rsid w:val="00120627"/>
    <w:rsid w:val="0012067C"/>
    <w:rsid w:val="001257B2"/>
    <w:rsid w:val="0013139B"/>
    <w:rsid w:val="0013445C"/>
    <w:rsid w:val="00140EF7"/>
    <w:rsid w:val="0014119B"/>
    <w:rsid w:val="001432DA"/>
    <w:rsid w:val="00143928"/>
    <w:rsid w:val="00151517"/>
    <w:rsid w:val="0015446A"/>
    <w:rsid w:val="00155A14"/>
    <w:rsid w:val="00155B01"/>
    <w:rsid w:val="00157327"/>
    <w:rsid w:val="001612BD"/>
    <w:rsid w:val="00162FD3"/>
    <w:rsid w:val="00164FBB"/>
    <w:rsid w:val="001666E2"/>
    <w:rsid w:val="00173403"/>
    <w:rsid w:val="0017409A"/>
    <w:rsid w:val="00180543"/>
    <w:rsid w:val="00181278"/>
    <w:rsid w:val="00182F23"/>
    <w:rsid w:val="001860D7"/>
    <w:rsid w:val="001868A2"/>
    <w:rsid w:val="0019346B"/>
    <w:rsid w:val="001962DC"/>
    <w:rsid w:val="00196DC3"/>
    <w:rsid w:val="00197CF0"/>
    <w:rsid w:val="001A0B5A"/>
    <w:rsid w:val="001A3275"/>
    <w:rsid w:val="001A46E9"/>
    <w:rsid w:val="001A481C"/>
    <w:rsid w:val="001A7A47"/>
    <w:rsid w:val="001B156F"/>
    <w:rsid w:val="001B1CD2"/>
    <w:rsid w:val="001D315A"/>
    <w:rsid w:val="001D3539"/>
    <w:rsid w:val="001D61EB"/>
    <w:rsid w:val="001E2E51"/>
    <w:rsid w:val="001E3A97"/>
    <w:rsid w:val="001E47C4"/>
    <w:rsid w:val="001E48B7"/>
    <w:rsid w:val="001E7AF3"/>
    <w:rsid w:val="001F29E7"/>
    <w:rsid w:val="001F39D9"/>
    <w:rsid w:val="00201F5E"/>
    <w:rsid w:val="00204ECB"/>
    <w:rsid w:val="00212733"/>
    <w:rsid w:val="00212DC3"/>
    <w:rsid w:val="00215C1C"/>
    <w:rsid w:val="00215D7A"/>
    <w:rsid w:val="00234077"/>
    <w:rsid w:val="00234756"/>
    <w:rsid w:val="002353BA"/>
    <w:rsid w:val="00237E01"/>
    <w:rsid w:val="002457EF"/>
    <w:rsid w:val="00251413"/>
    <w:rsid w:val="00252F30"/>
    <w:rsid w:val="0025676E"/>
    <w:rsid w:val="0026194A"/>
    <w:rsid w:val="002626E8"/>
    <w:rsid w:val="00264F3A"/>
    <w:rsid w:val="00266A83"/>
    <w:rsid w:val="00267F7D"/>
    <w:rsid w:val="00270FBA"/>
    <w:rsid w:val="00271AC0"/>
    <w:rsid w:val="0027512D"/>
    <w:rsid w:val="00276281"/>
    <w:rsid w:val="00285C21"/>
    <w:rsid w:val="00287DEB"/>
    <w:rsid w:val="002943FC"/>
    <w:rsid w:val="0029462A"/>
    <w:rsid w:val="00294EC9"/>
    <w:rsid w:val="00295A81"/>
    <w:rsid w:val="00297A1D"/>
    <w:rsid w:val="002A016A"/>
    <w:rsid w:val="002A4097"/>
    <w:rsid w:val="002A56A7"/>
    <w:rsid w:val="002A7753"/>
    <w:rsid w:val="002B2E66"/>
    <w:rsid w:val="002B4F92"/>
    <w:rsid w:val="002B7CD9"/>
    <w:rsid w:val="002C303F"/>
    <w:rsid w:val="002D311A"/>
    <w:rsid w:val="002D3D4C"/>
    <w:rsid w:val="002D52AF"/>
    <w:rsid w:val="002E1679"/>
    <w:rsid w:val="002E211F"/>
    <w:rsid w:val="002E2CC2"/>
    <w:rsid w:val="002E3111"/>
    <w:rsid w:val="002E3C9D"/>
    <w:rsid w:val="002E7F97"/>
    <w:rsid w:val="002F1287"/>
    <w:rsid w:val="002F2443"/>
    <w:rsid w:val="002F47A8"/>
    <w:rsid w:val="003116E2"/>
    <w:rsid w:val="00312B1C"/>
    <w:rsid w:val="00315877"/>
    <w:rsid w:val="00315BD5"/>
    <w:rsid w:val="0032055E"/>
    <w:rsid w:val="00320EC8"/>
    <w:rsid w:val="00323A9D"/>
    <w:rsid w:val="003250AA"/>
    <w:rsid w:val="00326149"/>
    <w:rsid w:val="003272EB"/>
    <w:rsid w:val="003276BA"/>
    <w:rsid w:val="00327B7F"/>
    <w:rsid w:val="003333DC"/>
    <w:rsid w:val="0033688C"/>
    <w:rsid w:val="00341909"/>
    <w:rsid w:val="00341E1C"/>
    <w:rsid w:val="00344C96"/>
    <w:rsid w:val="00345ACE"/>
    <w:rsid w:val="00346D6D"/>
    <w:rsid w:val="00352B29"/>
    <w:rsid w:val="00357041"/>
    <w:rsid w:val="00364F2C"/>
    <w:rsid w:val="00371E23"/>
    <w:rsid w:val="00374AE9"/>
    <w:rsid w:val="00381A1E"/>
    <w:rsid w:val="00390C2B"/>
    <w:rsid w:val="003975E4"/>
    <w:rsid w:val="003979BA"/>
    <w:rsid w:val="003A6050"/>
    <w:rsid w:val="003B668B"/>
    <w:rsid w:val="003C132F"/>
    <w:rsid w:val="003C51A1"/>
    <w:rsid w:val="003C64F3"/>
    <w:rsid w:val="003D138B"/>
    <w:rsid w:val="003D330D"/>
    <w:rsid w:val="003D34F8"/>
    <w:rsid w:val="003D47EF"/>
    <w:rsid w:val="003D5C3E"/>
    <w:rsid w:val="003E041F"/>
    <w:rsid w:val="003E28CD"/>
    <w:rsid w:val="003E3F47"/>
    <w:rsid w:val="003E64AB"/>
    <w:rsid w:val="003F33C0"/>
    <w:rsid w:val="003F4F1E"/>
    <w:rsid w:val="004055A0"/>
    <w:rsid w:val="004115D3"/>
    <w:rsid w:val="00417ECC"/>
    <w:rsid w:val="004229E4"/>
    <w:rsid w:val="00430044"/>
    <w:rsid w:val="00433007"/>
    <w:rsid w:val="00433C99"/>
    <w:rsid w:val="00443542"/>
    <w:rsid w:val="00445285"/>
    <w:rsid w:val="00450F3C"/>
    <w:rsid w:val="00451E62"/>
    <w:rsid w:val="004526B5"/>
    <w:rsid w:val="00472153"/>
    <w:rsid w:val="00473665"/>
    <w:rsid w:val="00474516"/>
    <w:rsid w:val="0047457A"/>
    <w:rsid w:val="004756C6"/>
    <w:rsid w:val="00475F48"/>
    <w:rsid w:val="00477CAA"/>
    <w:rsid w:val="004813EB"/>
    <w:rsid w:val="00481489"/>
    <w:rsid w:val="004931FC"/>
    <w:rsid w:val="0049546C"/>
    <w:rsid w:val="00496F5A"/>
    <w:rsid w:val="004A71F6"/>
    <w:rsid w:val="004A7531"/>
    <w:rsid w:val="004B23E1"/>
    <w:rsid w:val="004B29A5"/>
    <w:rsid w:val="004C0C42"/>
    <w:rsid w:val="004C1158"/>
    <w:rsid w:val="004C2CE9"/>
    <w:rsid w:val="004C763A"/>
    <w:rsid w:val="004D0845"/>
    <w:rsid w:val="004D52EE"/>
    <w:rsid w:val="004E34AF"/>
    <w:rsid w:val="004E7B0D"/>
    <w:rsid w:val="004E7DC8"/>
    <w:rsid w:val="004F012D"/>
    <w:rsid w:val="004F017B"/>
    <w:rsid w:val="004F4143"/>
    <w:rsid w:val="004F4D32"/>
    <w:rsid w:val="004F6FF6"/>
    <w:rsid w:val="005018C1"/>
    <w:rsid w:val="00510828"/>
    <w:rsid w:val="00512FAD"/>
    <w:rsid w:val="00513A2C"/>
    <w:rsid w:val="0051689A"/>
    <w:rsid w:val="00517070"/>
    <w:rsid w:val="00517CC2"/>
    <w:rsid w:val="005205EC"/>
    <w:rsid w:val="00521A6F"/>
    <w:rsid w:val="0052396E"/>
    <w:rsid w:val="00527B46"/>
    <w:rsid w:val="00531025"/>
    <w:rsid w:val="005343DF"/>
    <w:rsid w:val="00534791"/>
    <w:rsid w:val="00534D30"/>
    <w:rsid w:val="00535B66"/>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6DF3"/>
    <w:rsid w:val="00597A21"/>
    <w:rsid w:val="005A13F4"/>
    <w:rsid w:val="005A48A8"/>
    <w:rsid w:val="005B0FCA"/>
    <w:rsid w:val="005B1875"/>
    <w:rsid w:val="005B567A"/>
    <w:rsid w:val="005B7191"/>
    <w:rsid w:val="005C3C95"/>
    <w:rsid w:val="005D2126"/>
    <w:rsid w:val="005D3A49"/>
    <w:rsid w:val="005D46A0"/>
    <w:rsid w:val="005D7202"/>
    <w:rsid w:val="005D7ECC"/>
    <w:rsid w:val="005E1808"/>
    <w:rsid w:val="005E5BB0"/>
    <w:rsid w:val="005E5E97"/>
    <w:rsid w:val="005E7B94"/>
    <w:rsid w:val="005F53BC"/>
    <w:rsid w:val="005F77BF"/>
    <w:rsid w:val="00604085"/>
    <w:rsid w:val="0061287B"/>
    <w:rsid w:val="006151D2"/>
    <w:rsid w:val="006200A2"/>
    <w:rsid w:val="00621475"/>
    <w:rsid w:val="00622910"/>
    <w:rsid w:val="00624842"/>
    <w:rsid w:val="0062661F"/>
    <w:rsid w:val="0063028E"/>
    <w:rsid w:val="00636CDF"/>
    <w:rsid w:val="00637AE8"/>
    <w:rsid w:val="00643303"/>
    <w:rsid w:val="006434AD"/>
    <w:rsid w:val="0064396E"/>
    <w:rsid w:val="00651742"/>
    <w:rsid w:val="006522E8"/>
    <w:rsid w:val="006524F4"/>
    <w:rsid w:val="006529CE"/>
    <w:rsid w:val="00652CF3"/>
    <w:rsid w:val="00653EC3"/>
    <w:rsid w:val="00654064"/>
    <w:rsid w:val="006560B7"/>
    <w:rsid w:val="00656DA2"/>
    <w:rsid w:val="0065791D"/>
    <w:rsid w:val="00666FA8"/>
    <w:rsid w:val="0066718E"/>
    <w:rsid w:val="006675B0"/>
    <w:rsid w:val="006837CA"/>
    <w:rsid w:val="00691792"/>
    <w:rsid w:val="00694C24"/>
    <w:rsid w:val="00697D7D"/>
    <w:rsid w:val="006A0B39"/>
    <w:rsid w:val="006B3C91"/>
    <w:rsid w:val="006B7113"/>
    <w:rsid w:val="006C7F15"/>
    <w:rsid w:val="006D24E6"/>
    <w:rsid w:val="006D3A31"/>
    <w:rsid w:val="006D425F"/>
    <w:rsid w:val="006D4D25"/>
    <w:rsid w:val="006D57A6"/>
    <w:rsid w:val="006E0757"/>
    <w:rsid w:val="006E0C26"/>
    <w:rsid w:val="006E0F1E"/>
    <w:rsid w:val="006E22C4"/>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17394"/>
    <w:rsid w:val="00722151"/>
    <w:rsid w:val="00723C69"/>
    <w:rsid w:val="00731BF8"/>
    <w:rsid w:val="00741CAB"/>
    <w:rsid w:val="0074602C"/>
    <w:rsid w:val="00746686"/>
    <w:rsid w:val="007539CD"/>
    <w:rsid w:val="007541C4"/>
    <w:rsid w:val="00755CA3"/>
    <w:rsid w:val="007575A0"/>
    <w:rsid w:val="007620B3"/>
    <w:rsid w:val="00767B95"/>
    <w:rsid w:val="00770F97"/>
    <w:rsid w:val="007746AF"/>
    <w:rsid w:val="007801D0"/>
    <w:rsid w:val="00781191"/>
    <w:rsid w:val="007833F0"/>
    <w:rsid w:val="00787307"/>
    <w:rsid w:val="0079399E"/>
    <w:rsid w:val="0079513E"/>
    <w:rsid w:val="00795168"/>
    <w:rsid w:val="007A7FE1"/>
    <w:rsid w:val="007B5386"/>
    <w:rsid w:val="007B5445"/>
    <w:rsid w:val="007C737A"/>
    <w:rsid w:val="007C74F2"/>
    <w:rsid w:val="007C762C"/>
    <w:rsid w:val="007D16E6"/>
    <w:rsid w:val="007E1DCF"/>
    <w:rsid w:val="007E4044"/>
    <w:rsid w:val="007E5D55"/>
    <w:rsid w:val="007F0F75"/>
    <w:rsid w:val="007F223A"/>
    <w:rsid w:val="007F3CD4"/>
    <w:rsid w:val="007F5782"/>
    <w:rsid w:val="00806A8B"/>
    <w:rsid w:val="00825320"/>
    <w:rsid w:val="00825A14"/>
    <w:rsid w:val="00826256"/>
    <w:rsid w:val="00827A9B"/>
    <w:rsid w:val="00835496"/>
    <w:rsid w:val="00841EAB"/>
    <w:rsid w:val="008465B7"/>
    <w:rsid w:val="00850B7B"/>
    <w:rsid w:val="00850CD5"/>
    <w:rsid w:val="008519B4"/>
    <w:rsid w:val="00852351"/>
    <w:rsid w:val="0085350A"/>
    <w:rsid w:val="008539C7"/>
    <w:rsid w:val="00856CE6"/>
    <w:rsid w:val="00857DF6"/>
    <w:rsid w:val="008617FD"/>
    <w:rsid w:val="008653C2"/>
    <w:rsid w:val="00866A8E"/>
    <w:rsid w:val="00871BD8"/>
    <w:rsid w:val="008757B7"/>
    <w:rsid w:val="00875FD9"/>
    <w:rsid w:val="0087786E"/>
    <w:rsid w:val="00881CF0"/>
    <w:rsid w:val="00882414"/>
    <w:rsid w:val="00885B85"/>
    <w:rsid w:val="0089587D"/>
    <w:rsid w:val="008A7660"/>
    <w:rsid w:val="008C0FE7"/>
    <w:rsid w:val="008C3DAB"/>
    <w:rsid w:val="008C6561"/>
    <w:rsid w:val="008C7747"/>
    <w:rsid w:val="008D19BF"/>
    <w:rsid w:val="008D2E77"/>
    <w:rsid w:val="008D4591"/>
    <w:rsid w:val="008D60F5"/>
    <w:rsid w:val="008D7F45"/>
    <w:rsid w:val="008E2522"/>
    <w:rsid w:val="008E3B4D"/>
    <w:rsid w:val="008E743C"/>
    <w:rsid w:val="008E7ADF"/>
    <w:rsid w:val="008F3E95"/>
    <w:rsid w:val="008F72E1"/>
    <w:rsid w:val="0090144D"/>
    <w:rsid w:val="00911878"/>
    <w:rsid w:val="0091663C"/>
    <w:rsid w:val="00921F73"/>
    <w:rsid w:val="00927A6F"/>
    <w:rsid w:val="00932B88"/>
    <w:rsid w:val="00932ECD"/>
    <w:rsid w:val="009335B7"/>
    <w:rsid w:val="00933F7F"/>
    <w:rsid w:val="0093455A"/>
    <w:rsid w:val="009345DA"/>
    <w:rsid w:val="009365A5"/>
    <w:rsid w:val="009424F3"/>
    <w:rsid w:val="0094487D"/>
    <w:rsid w:val="009464FB"/>
    <w:rsid w:val="00946B2A"/>
    <w:rsid w:val="009472E2"/>
    <w:rsid w:val="009477BD"/>
    <w:rsid w:val="00951291"/>
    <w:rsid w:val="00954473"/>
    <w:rsid w:val="009620A6"/>
    <w:rsid w:val="00964C56"/>
    <w:rsid w:val="00971987"/>
    <w:rsid w:val="00976CF1"/>
    <w:rsid w:val="00980FDA"/>
    <w:rsid w:val="00981B0D"/>
    <w:rsid w:val="00986DDF"/>
    <w:rsid w:val="00990EC7"/>
    <w:rsid w:val="009966B7"/>
    <w:rsid w:val="009971DB"/>
    <w:rsid w:val="00997C31"/>
    <w:rsid w:val="009A10EC"/>
    <w:rsid w:val="009A3363"/>
    <w:rsid w:val="009A664C"/>
    <w:rsid w:val="009A7DC6"/>
    <w:rsid w:val="009B5F15"/>
    <w:rsid w:val="009B6870"/>
    <w:rsid w:val="009C0DCF"/>
    <w:rsid w:val="009C27BB"/>
    <w:rsid w:val="009D0AF1"/>
    <w:rsid w:val="009D10FC"/>
    <w:rsid w:val="009D262F"/>
    <w:rsid w:val="009D2873"/>
    <w:rsid w:val="009D2C91"/>
    <w:rsid w:val="009E5CEC"/>
    <w:rsid w:val="009E6D6C"/>
    <w:rsid w:val="009F2A57"/>
    <w:rsid w:val="009F38E7"/>
    <w:rsid w:val="009F73F0"/>
    <w:rsid w:val="009F787E"/>
    <w:rsid w:val="00A015B7"/>
    <w:rsid w:val="00A0177D"/>
    <w:rsid w:val="00A03E06"/>
    <w:rsid w:val="00A04093"/>
    <w:rsid w:val="00A103DA"/>
    <w:rsid w:val="00A13132"/>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6093"/>
    <w:rsid w:val="00A86EAF"/>
    <w:rsid w:val="00AA350B"/>
    <w:rsid w:val="00AA5A0D"/>
    <w:rsid w:val="00AA5E87"/>
    <w:rsid w:val="00AA7087"/>
    <w:rsid w:val="00AB2DDC"/>
    <w:rsid w:val="00AB7F98"/>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7A7"/>
    <w:rsid w:val="00B35E9B"/>
    <w:rsid w:val="00B37056"/>
    <w:rsid w:val="00B41BF8"/>
    <w:rsid w:val="00B448F7"/>
    <w:rsid w:val="00B45683"/>
    <w:rsid w:val="00B515B4"/>
    <w:rsid w:val="00B54F57"/>
    <w:rsid w:val="00B55BA1"/>
    <w:rsid w:val="00B576AB"/>
    <w:rsid w:val="00B60876"/>
    <w:rsid w:val="00B61E9A"/>
    <w:rsid w:val="00B63799"/>
    <w:rsid w:val="00B7280E"/>
    <w:rsid w:val="00B73ED2"/>
    <w:rsid w:val="00B75E56"/>
    <w:rsid w:val="00B76B8B"/>
    <w:rsid w:val="00B777B4"/>
    <w:rsid w:val="00B831B2"/>
    <w:rsid w:val="00B8489E"/>
    <w:rsid w:val="00B87E9E"/>
    <w:rsid w:val="00B906B2"/>
    <w:rsid w:val="00BA437C"/>
    <w:rsid w:val="00BA68EA"/>
    <w:rsid w:val="00BA77C7"/>
    <w:rsid w:val="00BB36AE"/>
    <w:rsid w:val="00BB45CC"/>
    <w:rsid w:val="00BB5457"/>
    <w:rsid w:val="00BC3A03"/>
    <w:rsid w:val="00BC4CEE"/>
    <w:rsid w:val="00BD2729"/>
    <w:rsid w:val="00BD48BA"/>
    <w:rsid w:val="00BD7191"/>
    <w:rsid w:val="00BE43D4"/>
    <w:rsid w:val="00BE4C81"/>
    <w:rsid w:val="00BE5ABA"/>
    <w:rsid w:val="00BE679B"/>
    <w:rsid w:val="00BE6B93"/>
    <w:rsid w:val="00BE6E2C"/>
    <w:rsid w:val="00BF1A88"/>
    <w:rsid w:val="00BF28BD"/>
    <w:rsid w:val="00BF4115"/>
    <w:rsid w:val="00C04431"/>
    <w:rsid w:val="00C12C32"/>
    <w:rsid w:val="00C15EAE"/>
    <w:rsid w:val="00C220DE"/>
    <w:rsid w:val="00C22CDA"/>
    <w:rsid w:val="00C26E0D"/>
    <w:rsid w:val="00C3160C"/>
    <w:rsid w:val="00C35F58"/>
    <w:rsid w:val="00C404C2"/>
    <w:rsid w:val="00C40938"/>
    <w:rsid w:val="00C42412"/>
    <w:rsid w:val="00C42605"/>
    <w:rsid w:val="00C45619"/>
    <w:rsid w:val="00C4619B"/>
    <w:rsid w:val="00C51718"/>
    <w:rsid w:val="00C614FD"/>
    <w:rsid w:val="00C61D61"/>
    <w:rsid w:val="00C62D00"/>
    <w:rsid w:val="00C700CD"/>
    <w:rsid w:val="00C7335D"/>
    <w:rsid w:val="00C85863"/>
    <w:rsid w:val="00C87200"/>
    <w:rsid w:val="00C902C4"/>
    <w:rsid w:val="00C92420"/>
    <w:rsid w:val="00C92561"/>
    <w:rsid w:val="00C94152"/>
    <w:rsid w:val="00C96F92"/>
    <w:rsid w:val="00C972F0"/>
    <w:rsid w:val="00C977D3"/>
    <w:rsid w:val="00CA07B3"/>
    <w:rsid w:val="00CA08EA"/>
    <w:rsid w:val="00CA6FF1"/>
    <w:rsid w:val="00CA715C"/>
    <w:rsid w:val="00CB3E4F"/>
    <w:rsid w:val="00CB5AB8"/>
    <w:rsid w:val="00CB6D49"/>
    <w:rsid w:val="00CC3614"/>
    <w:rsid w:val="00CD07DF"/>
    <w:rsid w:val="00CD5A78"/>
    <w:rsid w:val="00CE2A74"/>
    <w:rsid w:val="00CE3214"/>
    <w:rsid w:val="00CF0CA9"/>
    <w:rsid w:val="00D026A1"/>
    <w:rsid w:val="00D03240"/>
    <w:rsid w:val="00D0403F"/>
    <w:rsid w:val="00D13DD0"/>
    <w:rsid w:val="00D140E4"/>
    <w:rsid w:val="00D150C2"/>
    <w:rsid w:val="00D218CD"/>
    <w:rsid w:val="00D2498E"/>
    <w:rsid w:val="00D254C6"/>
    <w:rsid w:val="00D25B5C"/>
    <w:rsid w:val="00D33D16"/>
    <w:rsid w:val="00D44B45"/>
    <w:rsid w:val="00D462D0"/>
    <w:rsid w:val="00D5152D"/>
    <w:rsid w:val="00D61B23"/>
    <w:rsid w:val="00D65C72"/>
    <w:rsid w:val="00D71B24"/>
    <w:rsid w:val="00D75817"/>
    <w:rsid w:val="00D764C9"/>
    <w:rsid w:val="00D807D1"/>
    <w:rsid w:val="00D80B04"/>
    <w:rsid w:val="00D85FFA"/>
    <w:rsid w:val="00D87B9D"/>
    <w:rsid w:val="00D923E8"/>
    <w:rsid w:val="00D945C5"/>
    <w:rsid w:val="00D94F6D"/>
    <w:rsid w:val="00D955F9"/>
    <w:rsid w:val="00DA0672"/>
    <w:rsid w:val="00DA3009"/>
    <w:rsid w:val="00DA337F"/>
    <w:rsid w:val="00DA4D8F"/>
    <w:rsid w:val="00DA5C42"/>
    <w:rsid w:val="00DB5859"/>
    <w:rsid w:val="00DB7FA6"/>
    <w:rsid w:val="00DC0B84"/>
    <w:rsid w:val="00DC4D85"/>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1219D"/>
    <w:rsid w:val="00E125A5"/>
    <w:rsid w:val="00E16683"/>
    <w:rsid w:val="00E17DB9"/>
    <w:rsid w:val="00E20E7F"/>
    <w:rsid w:val="00E21FEF"/>
    <w:rsid w:val="00E22B88"/>
    <w:rsid w:val="00E23C6A"/>
    <w:rsid w:val="00E262F3"/>
    <w:rsid w:val="00E30888"/>
    <w:rsid w:val="00E35B02"/>
    <w:rsid w:val="00E37D0B"/>
    <w:rsid w:val="00E42218"/>
    <w:rsid w:val="00E440EB"/>
    <w:rsid w:val="00E471A8"/>
    <w:rsid w:val="00E5185E"/>
    <w:rsid w:val="00E55713"/>
    <w:rsid w:val="00E61043"/>
    <w:rsid w:val="00E80DFB"/>
    <w:rsid w:val="00E82F8F"/>
    <w:rsid w:val="00E92F3B"/>
    <w:rsid w:val="00E95031"/>
    <w:rsid w:val="00E97A63"/>
    <w:rsid w:val="00EA7473"/>
    <w:rsid w:val="00EA7982"/>
    <w:rsid w:val="00EC0F70"/>
    <w:rsid w:val="00EC187E"/>
    <w:rsid w:val="00ED0945"/>
    <w:rsid w:val="00ED5815"/>
    <w:rsid w:val="00EE1DC8"/>
    <w:rsid w:val="00EF2464"/>
    <w:rsid w:val="00EF60E1"/>
    <w:rsid w:val="00F02E6C"/>
    <w:rsid w:val="00F12965"/>
    <w:rsid w:val="00F141DF"/>
    <w:rsid w:val="00F152CB"/>
    <w:rsid w:val="00F1576C"/>
    <w:rsid w:val="00F259EB"/>
    <w:rsid w:val="00F25BC1"/>
    <w:rsid w:val="00F359DC"/>
    <w:rsid w:val="00F408D2"/>
    <w:rsid w:val="00F43CB5"/>
    <w:rsid w:val="00F449DF"/>
    <w:rsid w:val="00F46096"/>
    <w:rsid w:val="00F50E96"/>
    <w:rsid w:val="00F51783"/>
    <w:rsid w:val="00F52A68"/>
    <w:rsid w:val="00F53748"/>
    <w:rsid w:val="00F53CAB"/>
    <w:rsid w:val="00F549D5"/>
    <w:rsid w:val="00F55EA8"/>
    <w:rsid w:val="00F56330"/>
    <w:rsid w:val="00F605B6"/>
    <w:rsid w:val="00F636A9"/>
    <w:rsid w:val="00F72049"/>
    <w:rsid w:val="00F838F1"/>
    <w:rsid w:val="00F90DF1"/>
    <w:rsid w:val="00F91A73"/>
    <w:rsid w:val="00F93F4C"/>
    <w:rsid w:val="00F95440"/>
    <w:rsid w:val="00F95EAD"/>
    <w:rsid w:val="00F96076"/>
    <w:rsid w:val="00FA0023"/>
    <w:rsid w:val="00FA4CE5"/>
    <w:rsid w:val="00FB0712"/>
    <w:rsid w:val="00FB34DC"/>
    <w:rsid w:val="00FB3D6C"/>
    <w:rsid w:val="00FC19AD"/>
    <w:rsid w:val="00FC44C4"/>
    <w:rsid w:val="00FC455A"/>
    <w:rsid w:val="00FD2B66"/>
    <w:rsid w:val="00FE2983"/>
    <w:rsid w:val="00FE5AE9"/>
    <w:rsid w:val="00FF1DA5"/>
    <w:rsid w:val="00FF2A4A"/>
    <w:rsid w:val="00FF37A9"/>
    <w:rsid w:val="00FF46B0"/>
    <w:rsid w:val="00FF5BDD"/>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4E8F9A56-0E5F-44DF-A975-56AC82B4410C}"/>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00560-4D7D-49A9-B35F-BD4B51E7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51</Pages>
  <Words>17137</Words>
  <Characters>17480</Characters>
  <Application>Microsoft Office Word</Application>
  <DocSecurity>0</DocSecurity>
  <Lines>699</Lines>
  <Paragraphs>653</Paragraphs>
  <ScaleCrop>false</ScaleCrop>
  <Company>Users</Company>
  <LinksUpToDate>false</LinksUpToDate>
  <CharactersWithSpaces>33964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401</cp:revision>
  <cp:lastPrinted>2014-11-05T03:20:00Z</cp:lastPrinted>
  <dcterms:created xsi:type="dcterms:W3CDTF">2014-12-18T12:31:00Z</dcterms:created>
  <dcterms:modified xsi:type="dcterms:W3CDTF">2020-03-13T13:29:00Z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