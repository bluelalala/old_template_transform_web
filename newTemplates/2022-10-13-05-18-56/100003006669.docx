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1963987796"/>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1792370642"/>
          <w:placeholder>
            <w:docPart w:val="DefaultPlaceholder_22675703"/>
          </w:placeholder>
          <w:richText/>
        </w:sdtPr>
        <w:sdtContent>
          <w:r w:rsidRPr="00984D4E" w:rsidR="002667BF">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145987576"/>
          <w:placeholder>
            <w:docPart w:val="DefaultPlaceholder_22675703"/>
          </w:placeholder>
          <w:richText/>
        </w:sdtPr>
        <w:sdtContent>
          <w:r w:rsidRPr="00984D4E" w:rsidR="002667BF">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763434821"/>
          <w:placeholder>
            <w:docPart w:val="DefaultPlaceholder_22675703"/>
          </w:placeholder>
          <w:richText/>
        </w:sdtPr>
        <w:sdtContent>
          <w:r w:rsidRPr="00984D4E" w:rsidR="002667BF">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1023805018"/>
          <w:placeholder>
            <w:docPart w:val="DefaultPlaceholder_22675703"/>
          </w:placeholder>
          <w:richText/>
        </w:sdtPr>
        <w:sdtContent>
          <w:r w:rsidRPr="00984D4E" w:rsidR="002667BF">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631799473"/>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105814570"/>
          <w:placeholder>
            <w:docPart w:val="DefaultPlaceholder_22675703"/>
          </w:placeholder>
          <w:richText/>
        </w:sdtPr>
        <w:sdtContent>
          <w:r w:rsidRPr="00984D4E" w:rsidR="002667BF">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849951263"/>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167293491"/>
          <w:placeholder>
            <w:docPart w:val="DefaultPlaceholder_22675703"/>
          </w:placeholder>
          <w:richText/>
        </w:sdtPr>
        <w:sdtContent>
          <w:r w:rsidRPr="00984D4E" w:rsidR="002667BF">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34303963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99661838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81130084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50910084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204912361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4862489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99204813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152917408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1544164308"/>
          <w:placeholder>
            <w:docPart w:val="DefaultPlaceholder_22675703"/>
          </w:placeholder>
          <w:richText/>
        </w:sdtPr>
        <w:sdtContent>
          <w:r w:rsidRPr="00984D4E" w:rsidR="002667BF">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569755665"/>
          <w:placeholder>
            <w:docPart w:val="DefaultPlaceholder_22675703"/>
          </w:placeholder>
          <w:richText/>
        </w:sdtPr>
        <w:sdtContent>
          <w:r w:rsidRPr="00984D4E" w:rsidR="002667BF">
            <w:rPr>
              <w:rFonts w:ascii="宋体" w:hAnsi="宋体" w:hint="eastAsia"/>
              <w:color w:val="000000"/>
              <w:sz w:val="24"/>
              <w:u w:val="single"/>
            </w:rPr>
            <w:t>2088</w:t>
          </w:r>
        </w:sdtContent>
      </w:sdt>
      <w:r w:rsidRPr="008D19BF" w:rsidR="006D57A6">
        <w:rPr>
          <w:rFonts w:hint="eastAsia"/>
          <w:color w:val="000000"/>
        </w:rPr>
        <w:t>年</w:t>
      </w:r>
      <w:sdt>
        <w:sdtPr>
          <w:id w:val="1314816825"/>
          <w:placeholder>
            <w:docPart w:val="DefaultPlaceholder_22675703"/>
          </w:placeholder>
          <w:richText/>
        </w:sdtPr>
        <w:sdtContent>
          <w:r w:rsidRPr="00984D4E" w:rsidR="002667BF">
            <w:rPr>
              <w:rFonts w:ascii="宋体" w:hAnsi="宋体" w:hint="eastAsia"/>
              <w:color w:val="000000"/>
              <w:sz w:val="24"/>
              <w:u w:val="single"/>
            </w:rPr>
            <w:t>11</w:t>
          </w:r>
        </w:sdtContent>
      </w:sdt>
      <w:r w:rsidRPr="008D19BF" w:rsidR="006D57A6">
        <w:rPr>
          <w:rFonts w:hint="eastAsia"/>
          <w:color w:val="000000"/>
        </w:rPr>
        <w:t>月</w:t>
      </w:r>
      <w:sdt>
        <w:sdtPr>
          <w:id w:val="1408143942"/>
          <w:placeholder>
            <w:docPart w:val="DefaultPlaceholder_22675703"/>
          </w:placeholder>
          <w:richText/>
        </w:sdtPr>
        <w:sdtContent>
          <w:r w:rsidRPr="00984D4E" w:rsidR="002667BF">
            <w:rPr>
              <w:rFonts w:ascii="宋体" w:hAnsi="宋体" w:hint="eastAsia"/>
              <w:color w:val="000000"/>
              <w:sz w:val="24"/>
              <w:u w:val="single"/>
            </w:rPr>
            <w:t>5</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w:instrText>
      </w:r>
      <w:r w:rsidRPr="008D19BF" w:rsidR="002E2CC2">
        <w:rPr>
          <w:rFonts w:ascii="宋体" w:hAnsi="宋体" w:hint="eastAsia"/>
          <w:color w:val="000000"/>
          <w:sz w:val="24"/>
          <w:u w:val="single"/>
        </w:rPr>
        <w:instrText xml:space="preserve">pdesc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w:instrText>
      </w:r>
      <w:r w:rsidRPr="008D19BF" w:rsidR="00DA337F">
        <w:rPr>
          <w:rFonts w:ascii="宋体" w:hAnsi="宋体" w:hint="eastAsia"/>
          <w:color w:val="000000"/>
          <w:sz w:val="24"/>
          <w:u w:val="single"/>
        </w:rPr>
        <w:instrText xml:space="preserve">e  \*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w:instrText>
      </w:r>
      <w:r w:rsidRPr="008D19BF" w:rsidR="00120627">
        <w:rPr>
          <w:rFonts w:ascii="宋体" w:hAnsi="宋体" w:hint="eastAsia"/>
          <w:color w:val="000000"/>
          <w:sz w:val="24"/>
          <w:u w:val="single"/>
        </w:rPr>
        <w:instrText xml:space="preserve"> r_house_ulayer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276423963"/>
          <w:placeholder>
            <w:docPart w:val="DefaultPlaceholder_22675703"/>
          </w:placeholder>
          <w:richText/>
        </w:sdtPr>
        <w:sdtContent>
          <w:r w:rsidRPr="00984D4E" w:rsidR="002667BF">
            <w:rPr>
              <w:rFonts w:ascii="宋体" w:hAnsi="宋体" w:hint="eastAsia"/>
              <w:color w:val="000000"/>
              <w:sz w:val="24"/>
              <w:u w:val="single"/>
            </w:rPr>
            <w:t>株洲市房地产测绘队</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w:instrText>
      </w:r>
      <w:r w:rsidRPr="008D19BF" w:rsidR="003F4F1E">
        <w:rPr>
          <w:rFonts w:ascii="宋体" w:hAnsi="宋体" w:hint="eastAsia"/>
          <w:color w:val="000000"/>
          <w:sz w:val="24"/>
          <w:u w:val="single"/>
        </w:rPr>
        <w:instrText xml:space="preserve">se_jzmj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443396933"/>
          <w:placeholder>
            <w:docPart w:val="DefaultPlaceholder_22675703"/>
          </w:placeholder>
          <w:richText/>
        </w:sdtPr>
        <w:sdtContent>
          <w:r w:rsidRPr="00984D4E" w:rsidR="002667BF">
            <w:rPr>
              <w:rFonts w:ascii="宋体" w:hAnsi="宋体" w:hint="eastAsia"/>
              <w:color w:val="000000"/>
              <w:sz w:val="24"/>
              <w:u w:val="single"/>
            </w:rPr>
            <w:t>3</w:t>
          </w:r>
        </w:sdtContent>
      </w:sdt>
      <w:r w:rsidRPr="008D19BF">
        <w:rPr>
          <w:rFonts w:ascii="宋体" w:hAnsi="宋体" w:cs="宋体"/>
          <w:color w:val="000000"/>
          <w:kern w:val="0"/>
          <w:sz w:val="24"/>
        </w:rPr>
        <w:t>米，有</w:t>
      </w:r>
      <w:sdt>
        <w:sdtPr>
          <w:id w:val="1357959556"/>
          <w:placeholder>
            <w:docPart w:val="DefaultPlaceholder_22675703"/>
          </w:placeholder>
          <w:richText/>
        </w:sdtPr>
        <w:sdtContent>
          <w:r w:rsidRPr="00984D4E" w:rsidR="002667BF">
            <w:rPr>
              <w:rFonts w:ascii="宋体" w:hAnsi="宋体" w:hint="eastAsia"/>
              <w:color w:val="000000"/>
              <w:sz w:val="24"/>
              <w:u w:val="single"/>
            </w:rPr>
            <w:t xml:space="preserve">  </w:t>
          </w:r>
        </w:sdtContent>
      </w:sdt>
      <w:r w:rsidRPr="008D19BF">
        <w:rPr>
          <w:rFonts w:ascii="宋体" w:hAnsi="宋体" w:cs="宋体"/>
          <w:color w:val="000000"/>
          <w:kern w:val="0"/>
          <w:sz w:val="24"/>
        </w:rPr>
        <w:t>个阳台，其中</w:t>
      </w:r>
      <w:sdt>
        <w:sdtPr>
          <w:id w:val="951157471"/>
          <w:placeholder>
            <w:docPart w:val="DefaultPlaceholder_22675703"/>
          </w:placeholder>
          <w:richText/>
        </w:sdtPr>
        <w:sdtContent>
          <w:r w:rsidRPr="00984D4E" w:rsidR="002667BF">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343722696"/>
          <w:placeholder>
            <w:docPart w:val="DefaultPlaceholder_22675703"/>
          </w:placeholder>
          <w:richText/>
        </w:sdtPr>
        <w:sdtContent>
          <w:r w:rsidRPr="00984D4E" w:rsidR="002667BF">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204353713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938408936"/>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2067511074"/>
          <w:placeholder>
            <w:docPart w:val="DefaultPlaceholder_22675703"/>
          </w:placeholder>
          <w:richText/>
        </w:sdtPr>
        <w:sdtContent>
          <w:r w:rsidRPr="00984D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，抵押人：</w:t>
      </w:r>
      <w:sdt>
        <w:sdtPr>
          <w:id w:val="581952846"/>
          <w:placeholder>
            <w:docPart w:val="DefaultPlaceholder_22675703"/>
          </w:placeholder>
          <w:richText/>
        </w:sdtPr>
        <w:sdtContent>
          <w:r w:rsidRPr="00984D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2134445305"/>
          <w:placeholder>
            <w:docPart w:val="DefaultPlaceholder_22675703"/>
          </w:placeholder>
          <w:richText/>
        </w:sdtPr>
        <w:sdtContent>
          <w:r w:rsidRPr="00984D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574230269"/>
          <w:placeholder>
            <w:docPart w:val="DefaultPlaceholder_22675703"/>
          </w:placeholder>
          <w:richText/>
        </w:sdtPr>
        <w:sdtContent>
          <w:r w:rsidRPr="00984D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945126809"/>
          <w:placeholder>
            <w:docPart w:val="DefaultPlaceholder_22675703"/>
          </w:placeholder>
          <w:richText/>
        </w:sdtPr>
        <w:sdtContent>
          <w:r w:rsidRPr="00984D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824880090"/>
          <w:placeholder>
            <w:docPart w:val="DefaultPlaceholder_22675703"/>
          </w:placeholder>
          <w:richText/>
        </w:sdtPr>
        <w:sdtContent>
          <w:r w:rsidRPr="00984D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734044647"/>
          <w:placeholder>
            <w:docPart w:val="DefaultPlaceholder_22675703"/>
          </w:placeholder>
          <w:richText/>
        </w:sdtPr>
        <w:sdtContent>
          <w:r w:rsidRPr="00984D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98487677"/>
          <w:placeholder>
            <w:docPart w:val="DefaultPlaceholder_22675703"/>
          </w:placeholder>
          <w:richText/>
        </w:sdtPr>
        <w:sdtContent>
          <w:r w:rsidRPr="00984D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2064736233"/>
          <w:placeholder>
            <w:docPart w:val="DefaultPlaceholder_22675703"/>
          </w:placeholder>
          <w:richText/>
        </w:sdtPr>
        <w:sdtContent>
          <w:r w:rsidRPr="00984D4E" w:rsidR="002667BF">
            <w:rPr>
              <w:rFonts w:ascii="宋体" w:hAnsi="宋体" w:cs="宋体" w:hint="eastAsia"/>
              <w:color w:val="000000"/>
              <w:kern w:val="0"/>
              <w:sz w:val="24"/>
              <w:u w:val="single"/>
            </w:rPr>
            <w:t>年利率4.35</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95458322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538115051"/>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r_jj_tnmjmpzj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r_jj_tnmjzjdx  \</w:instrText>
      </w:r>
      <w:r w:rsidRPr="008D19BF" w:rsidR="0089587D">
        <w:rPr>
          <w:rFonts w:ascii="宋体" w:hAnsi="宋体" w:cs="宋体" w:hint="eastAsia"/>
          <w:color w:val="000000"/>
          <w:kern w:val="0"/>
          <w:sz w:val="24"/>
          <w:u w:val="single"/>
        </w:rPr>
        <w:instrText>*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r_jj_jzmjzxzj  \* M</w:instrText>
      </w:r>
      <w:r w:rsidRPr="008D19BF" w:rsidR="0089587D">
        <w:rPr>
          <w:rFonts w:ascii="宋体" w:hAnsi="宋体" w:cs="宋体" w:hint="eastAsia"/>
          <w:color w:val="000000"/>
          <w:kern w:val="0"/>
          <w:sz w:val="24"/>
          <w:u w:val="single"/>
        </w:rPr>
        <w:instrText>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w:instrText>
      </w:r>
      <w:r w:rsidRPr="008D19BF" w:rsidR="00430044">
        <w:rPr>
          <w:rFonts w:ascii="宋体" w:hAnsi="宋体" w:cs="宋体"/>
          <w:color w:val="000000"/>
          <w:kern w:val="0"/>
          <w:sz w:val="24"/>
          <w:u w:val="single"/>
        </w:rPr>
        <w:instrText xml:space="preserve">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w:instrText>
      </w:r>
      <w:r w:rsidRPr="008D19BF" w:rsidR="004055A0">
        <w:rPr>
          <w:rFonts w:ascii="宋体" w:hAnsi="宋体" w:cs="宋体" w:hint="eastAsia"/>
          <w:color w:val="000000"/>
          <w:kern w:val="0"/>
          <w:sz w:val="24"/>
          <w:u w:val="single"/>
        </w:rPr>
        <w:instrText>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349961065"/>
          <w:placeholder>
            <w:docPart w:val="DefaultPlaceholder_22675703"/>
          </w:placeholder>
          <w:richText/>
        </w:sdtPr>
        <w:sdtContent>
          <w:r w:rsidRPr="00984D4E" w:rsidR="002667BF">
            <w:rPr>
              <w:rFonts w:ascii="仿宋_GB2312" w:hint="eastAsia"/>
              <w:color w:val="000000"/>
              <w:sz w:val="24"/>
              <w:u w:val="single"/>
            </w:rPr>
            <w:t>×</w:t>
          </w:r>
        </w:sdtContent>
      </w:sdt>
      <w:r w:rsidRPr="008D19BF">
        <w:rPr>
          <w:rFonts w:ascii="宋体" w:hAnsi="宋体" w:cs="宋体"/>
          <w:color w:val="000000"/>
          <w:kern w:val="0"/>
          <w:sz w:val="24"/>
        </w:rPr>
        <w:t>(币种)</w:t>
      </w:r>
      <w:sdt>
        <w:sdtPr>
          <w:id w:val="390584640"/>
          <w:placeholder>
            <w:docPart w:val="DefaultPlaceholder_22675703"/>
          </w:placeholder>
          <w:richText/>
        </w:sdtPr>
        <w:sdtContent>
          <w:r w:rsidRPr="00984D4E" w:rsidR="002667BF">
            <w:rPr>
              <w:rFonts w:ascii="仿宋_GB2312" w:hint="eastAsia"/>
              <w:color w:val="000000"/>
              <w:sz w:val="24"/>
              <w:u w:val="single"/>
            </w:rPr>
            <w:t>×</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718680678"/>
          <w:placeholder>
            <w:docPart w:val="DefaultPlaceholder_22675703"/>
          </w:placeholder>
          <w:richText/>
        </w:sdtPr>
        <w:sdtContent>
          <w:r w:rsidRPr="00984D4E" w:rsidR="002667BF">
            <w:rPr>
              <w:rFonts w:ascii="宋体" w:hAnsi="宋体" w:cs="宋体" w:hint="eastAsia"/>
              <w:color w:val="000000"/>
              <w:kern w:val="0"/>
              <w:sz w:val="24"/>
              <w:u w:val="single"/>
            </w:rPr>
            <w:t>×</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2042553001"/>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8030517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31542694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94479512"/>
          <w:placeholder>
            <w:docPart w:val="DefaultPlaceholder_22675703"/>
          </w:placeholder>
          <w:richText/>
        </w:sdtPr>
        <w:sdtContent>
          <w:r w:rsidRPr="00984D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】时【</w:t>
      </w:r>
      <w:sdt>
        <w:sdtPr>
          <w:id w:val="841721200"/>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17817863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66308480"/>
          <w:placeholder>
            <w:docPart w:val="DefaultPlaceholder_22675703"/>
          </w:placeholder>
          <w:richText/>
        </w:sdtPr>
        <w:sdtContent>
          <w:r w:rsidRPr="00984D4E" w:rsidR="002667BF">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782181662"/>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年</w:t>
      </w:r>
      <w:sdt>
        <w:sdtPr>
          <w:id w:val="57326592"/>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月</w:t>
      </w:r>
      <w:sdt>
        <w:sdtPr>
          <w:id w:val="755327116"/>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898434628"/>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年</w:t>
      </w:r>
      <w:sdt>
        <w:sdtPr>
          <w:id w:val="145946707"/>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月</w:t>
      </w:r>
      <w:sdt>
        <w:sdtPr>
          <w:id w:val="72325526"/>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日前分</w:t>
      </w:r>
      <w:sdt>
        <w:sdtPr>
          <w:id w:val="1391466628"/>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1551107954"/>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DOCPROPERTY  r_jj_fqfksf</w:instrText>
      </w:r>
      <w:r w:rsidRPr="008D19BF" w:rsidR="00942C42">
        <w:rPr>
          <w:rFonts w:ascii="宋体" w:hAnsi="宋体" w:cs="宋体"/>
          <w:color w:val="000000"/>
          <w:kern w:val="0"/>
          <w:sz w:val="24"/>
          <w:u w:val="single"/>
        </w:rPr>
        <w:instrText xml:space="preserve">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1841830841"/>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年</w:t>
      </w:r>
      <w:sdt>
        <w:sdtPr>
          <w:id w:val="1644739772"/>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月</w:t>
      </w:r>
      <w:sdt>
        <w:sdtPr>
          <w:id w:val="544639707"/>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95111450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113027457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684843030"/>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121317373"/>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262643050"/>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年</w:t>
      </w:r>
      <w:sdt>
        <w:sdtPr>
          <w:id w:val="952193460"/>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月</w:t>
      </w:r>
      <w:sdt>
        <w:sdtPr>
          <w:id w:val="1341065660"/>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1297514344"/>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w:instrText>
      </w:r>
      <w:r w:rsidRPr="008D19BF" w:rsidR="003313C2">
        <w:rPr>
          <w:rFonts w:ascii="宋体" w:hAnsi="宋体" w:cs="宋体"/>
          <w:color w:val="000000"/>
          <w:kern w:val="0"/>
          <w:sz w:val="24"/>
          <w:u w:val="single"/>
        </w:rPr>
        <w:instrText xml:space="preserve">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107352373"/>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2118386502"/>
          <w:placeholder>
            <w:docPart w:val="DefaultPlaceholder_22675703"/>
          </w:placeholder>
          <w:richText/>
        </w:sdtPr>
        <w:sdtContent>
          <w:r w:rsidRPr="00984D4E" w:rsidR="002667BF">
            <w:rPr>
              <w:rFonts w:ascii="宋体" w:hAnsi="宋体" w:hint="eastAsia"/>
              <w:color w:val="000000"/>
              <w:sz w:val="24"/>
              <w:u w:val="single"/>
            </w:rPr>
            <w:t>买受人自愿采取附件四约定的付款方式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w:instrText>
      </w:r>
      <w:r w:rsidRPr="008D19BF" w:rsidR="00DA3009">
        <w:rPr>
          <w:rFonts w:ascii="宋体" w:hAnsi="宋体" w:cs="宋体"/>
          <w:color w:val="000000"/>
          <w:kern w:val="0"/>
          <w:sz w:val="24"/>
          <w:u w:val="single"/>
        </w:rPr>
        <w:instrText xml:space="preserve">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17127863"/>
          <w:placeholder>
            <w:docPart w:val="DefaultPlaceholder_22675703"/>
          </w:placeholder>
          <w:richText/>
        </w:sdtPr>
        <w:sdtContent>
          <w:r w:rsidRPr="00984D4E" w:rsidR="002667BF">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151373981"/>
          <w:placeholder>
            <w:docPart w:val="DefaultPlaceholder_22675703"/>
          </w:placeholder>
          <w:richText/>
        </w:sdtPr>
        <w:sdtContent>
          <w:r w:rsidRPr="00984D4E" w:rsidR="002667BF">
            <w:rPr>
              <w:rFonts w:ascii="宋体" w:hAnsi="宋体" w:hint="eastAsia"/>
              <w:color w:val="000000"/>
              <w:u w:val="single"/>
            </w:rPr>
            <w:t>15</w:t>
          </w:r>
        </w:sdtContent>
      </w:sdt>
      <w:r w:rsidRPr="008D19BF">
        <w:rPr>
          <w:rFonts w:ascii="宋体" w:hAnsi="宋体" w:cs="宋体"/>
          <w:color w:val="000000"/>
          <w:kern w:val="0"/>
          <w:sz w:val="24"/>
        </w:rPr>
        <w:t>日之内，买受人按日计算向出卖人支付逾期应付款万分之</w:t>
      </w:r>
      <w:sdt>
        <w:sdtPr>
          <w:id w:val="108233506"/>
          <w:placeholder>
            <w:docPart w:val="DefaultPlaceholder_22675703"/>
          </w:placeholder>
          <w:richText/>
        </w:sdtPr>
        <w:sdtContent>
          <w:r w:rsidRPr="00984D4E" w:rsidR="001535DA">
            <w:rPr>
              <w:rFonts w:ascii="宋体" w:hAnsi="宋体" w:hint="eastAsia"/>
              <w:color w:val="000000"/>
              <w:sz w:val="24"/>
              <w:u w:val="single"/>
            </w:rPr>
            <w:t>一</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2005629260"/>
          <w:placeholder>
            <w:docPart w:val="DefaultPlaceholder_22675703"/>
          </w:placeholder>
          <w:richText/>
        </w:sdtPr>
        <w:sdtContent>
          <w:r w:rsidRPr="00984D4E" w:rsidR="002667BF">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265093530"/>
          <w:placeholder>
            <w:docPart w:val="DefaultPlaceholder_22675703"/>
          </w:placeholder>
          <w:richText/>
        </w:sdtPr>
        <w:sdtContent>
          <w:r w:rsidRPr="00984D4E" w:rsidR="002667BF">
            <w:rPr>
              <w:rFonts w:ascii="宋体" w:hAnsi="宋体" w:hint="eastAsia"/>
              <w:color w:val="000000"/>
              <w:sz w:val="24"/>
              <w:u w:val="single"/>
            </w:rPr>
            <w:t>7</w:t>
          </w:r>
        </w:sdtContent>
      </w:sdt>
      <w:r w:rsidRPr="008D19BF">
        <w:rPr>
          <w:rFonts w:ascii="宋体" w:hAnsi="宋体" w:cs="宋体"/>
          <w:color w:val="000000"/>
          <w:kern w:val="0"/>
          <w:sz w:val="24"/>
        </w:rPr>
        <w:t>日内按照累计应付款的</w:t>
      </w:r>
      <w:sdt>
        <w:sdtPr>
          <w:id w:val="1096780634"/>
          <w:placeholder>
            <w:docPart w:val="DefaultPlaceholder_22675703"/>
          </w:placeholder>
          <w:richText/>
        </w:sdtPr>
        <w:sdtContent>
          <w:r w:rsidRPr="00984D4E" w:rsidR="002667BF">
            <w:rPr>
              <w:rFonts w:ascii="宋体" w:hAnsi="宋体" w:hint="eastAsia"/>
              <w:color w:val="000000"/>
              <w:sz w:val="24"/>
              <w:u w:val="single"/>
            </w:rPr>
            <w:t>10</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1854794373"/>
          <w:placeholder>
            <w:docPart w:val="DefaultPlaceholder_22675703"/>
          </w:placeholder>
          <w:richText/>
        </w:sdtPr>
        <w:sdtContent>
          <w:r w:rsidRPr="00984D4E" w:rsidR="00A27C6D">
            <w:rPr>
              <w:rFonts w:ascii="宋体" w:hAnsi="宋体" w:hint="eastAsia"/>
              <w:color w:val="000000"/>
              <w:u w:val="single"/>
            </w:rPr>
            <w:t>十</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1905818633"/>
          <w:placeholder>
            <w:docPart w:val="DefaultPlaceholder_22675703"/>
          </w:placeholder>
          <w:richText/>
        </w:sdtPr>
        <w:sdtContent>
          <w:r w:rsidRPr="00984D4E" w:rsidR="00A27C6D">
            <w:rPr>
              <w:rFonts w:ascii="宋体" w:hAnsi="宋体" w:hint="eastAsia"/>
              <w:color w:val="000000"/>
              <w:sz w:val="24"/>
              <w:u w:val="single"/>
            </w:rPr>
            <w:t>签约商品房买卖合同后，由于买受人原因，买受人提出解除本合同，买受人须以书面形式向出卖人提出，经出卖人书面同意后方可解除，解除合同的经济损失由买受人承担，同时买受人须向出卖人支付总房价款的20%作为违约金</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1707081831"/>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182004174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1522187928"/>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585554829"/>
          <w:placeholder>
            <w:docPart w:val="DefaultPlaceholder_22675703"/>
          </w:placeholder>
          <w:richText/>
        </w:sdtPr>
        <w:sdtContent>
          <w:r w:rsidRPr="00984D4E" w:rsidR="00A27C6D">
            <w:rPr>
              <w:rFonts w:ascii="宋体" w:hAnsi="宋体" w:hint="eastAsia"/>
              <w:color w:val="000000"/>
              <w:sz w:val="24"/>
              <w:u w:val="single"/>
            </w:rPr>
            <w:t>×</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956754046"/>
          <w:placeholder>
            <w:docPart w:val="DefaultPlaceholder_22675703"/>
          </w:placeholder>
          <w:richText/>
        </w:sdtPr>
        <w:sdtContent>
          <w:r w:rsidRPr="00984D4E" w:rsidR="00A27C6D">
            <w:rPr>
              <w:rFonts w:ascii="宋体" w:hAnsi="宋体" w:hint="eastAsia"/>
              <w:color w:val="000000"/>
              <w:sz w:val="24"/>
              <w:u w:val="single"/>
            </w:rPr>
            <w:t>供水管敷设到户内就近用水点，安装水龙头1个，其余管道由买受人装修时自行实施</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296456068"/>
          <w:placeholder>
            <w:docPart w:val="DefaultPlaceholder_22675703"/>
          </w:placeholder>
          <w:richText/>
        </w:sdtPr>
        <w:sdtContent>
          <w:r w:rsidRPr="00984D4E" w:rsidR="00A27C6D">
            <w:rPr>
              <w:rFonts w:ascii="宋体" w:hAnsi="宋体" w:hint="eastAsia"/>
              <w:color w:val="000000"/>
              <w:sz w:val="24"/>
              <w:u w:val="single"/>
            </w:rPr>
            <w:t>交付时纳入城市供电网络并正式供电，交付时线路敷设到户控箱，户控箱后所有管线及插座、开关由买受人在装修时自行实施</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804172879"/>
          <w:placeholder>
            <w:docPart w:val="DefaultPlaceholder_22675703"/>
          </w:placeholder>
          <w:richText/>
        </w:sdtPr>
        <w:sdtContent>
          <w:r w:rsidRPr="00984D4E" w:rsidR="00A27C6D">
            <w:rPr>
              <w:rFonts w:ascii="宋体" w:hAnsi="宋体" w:hint="eastAsia"/>
              <w:color w:val="000000"/>
              <w:sz w:val="24"/>
              <w:u w:val="single"/>
            </w:rPr>
            <w:t>燃气管道敷设到户表后，室内管网的设置由买受人委托专业供气机构实施，供气时间按燃气公司规定办理，燃气的保证供应由燃气公司负责</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597567658"/>
          <w:placeholder>
            <w:docPart w:val="DefaultPlaceholder_22675703"/>
          </w:placeholder>
          <w:richText/>
        </w:sdtPr>
        <w:sdtContent>
          <w:r w:rsidRPr="00984D4E" w:rsidR="00A27C6D">
            <w:rPr>
              <w:rFonts w:ascii="宋体" w:hAnsi="宋体" w:hint="eastAsia"/>
              <w:color w:val="000000"/>
              <w:sz w:val="24"/>
              <w:u w:val="single"/>
            </w:rPr>
            <w:t>2022</w:t>
          </w:r>
        </w:sdtContent>
      </w:sdt>
      <w:r w:rsidRPr="008D19BF">
        <w:rPr>
          <w:rFonts w:ascii="宋体" w:hAnsi="宋体" w:cs="宋体"/>
          <w:color w:val="000000"/>
          <w:kern w:val="0"/>
          <w:sz w:val="24"/>
        </w:rPr>
        <w:t>年</w:t>
      </w:r>
      <w:sdt>
        <w:sdtPr>
          <w:id w:val="909983991"/>
          <w:placeholder>
            <w:docPart w:val="DefaultPlaceholder_22675703"/>
          </w:placeholder>
          <w:richText/>
        </w:sdtPr>
        <w:sdtContent>
          <w:r w:rsidRPr="00984D4E" w:rsidR="00984D4E">
            <w:rPr>
              <w:rFonts w:ascii="宋体" w:hAnsi="宋体" w:hint="eastAsia"/>
              <w:color w:val="000000"/>
              <w:sz w:val="24"/>
              <w:u w:val="single"/>
            </w:rPr>
            <w:t>6</w:t>
          </w:r>
        </w:sdtContent>
      </w:sdt>
      <w:r w:rsidRPr="008D19BF">
        <w:rPr>
          <w:rFonts w:ascii="宋体" w:hAnsi="宋体" w:cs="宋体"/>
          <w:color w:val="000000"/>
          <w:kern w:val="0"/>
          <w:sz w:val="24"/>
        </w:rPr>
        <w:t>月</w:t>
      </w:r>
      <w:sdt>
        <w:sdtPr>
          <w:id w:val="311172482"/>
          <w:placeholder>
            <w:docPart w:val="DefaultPlaceholder_22675703"/>
          </w:placeholder>
          <w:richText/>
        </w:sdtPr>
        <w:sdtContent>
          <w:r w:rsidRPr="00984D4E" w:rsidR="00A27C6D">
            <w:rPr>
              <w:rFonts w:ascii="宋体" w:hAnsi="宋体" w:hint="eastAsia"/>
              <w:color w:val="000000"/>
              <w:sz w:val="24"/>
              <w:u w:val="single"/>
            </w:rPr>
            <w:t>3</w:t>
          </w:r>
          <w:r w:rsidRPr="00984D4E" w:rsidR="00984D4E">
            <w:rPr>
              <w:rFonts w:ascii="宋体" w:hAnsi="宋体" w:hint="eastAsia"/>
              <w:color w:val="000000"/>
              <w:sz w:val="24"/>
              <w:u w:val="single"/>
            </w:rPr>
            <w:t>0</w:t>
          </w:r>
        </w:sdtContent>
      </w:sdt>
      <w:r w:rsidRPr="008D19BF" w:rsidR="00D2252F">
        <w:rPr>
          <w:rFonts w:ascii="宋体" w:hAnsi="宋体" w:cs="宋体"/>
          <w:color w:val="000000"/>
          <w:kern w:val="0"/>
          <w:sz w:val="24"/>
        </w:rPr>
        <w:t>日前向买受人交付该商品房【</w:t>
      </w:r>
      <w:sdt>
        <w:sdtPr>
          <w:id w:val="32850396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558136156"/>
          <w:placeholder>
            <w:docPart w:val="DefaultPlaceholder_22675703"/>
          </w:placeholder>
          <w:richText/>
        </w:sdtPr>
        <w:sdtContent>
          <w:r w:rsidRPr="00984D4E" w:rsidR="00A27C6D">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20743888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697299509"/>
          <w:placeholder>
            <w:docPart w:val="DefaultPlaceholder_22675703"/>
          </w:placeholder>
          <w:richText/>
        </w:sdtPr>
        <w:sdtContent>
          <w:r w:rsidRPr="00984D4E" w:rsidR="00A27C6D">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108239928"/>
          <w:placeholder>
            <w:docPart w:val="DefaultPlaceholder_22675703"/>
          </w:placeholder>
          <w:richText/>
        </w:sdtPr>
        <w:sdtContent>
          <w:r w:rsidRPr="00984D4E" w:rsidR="00A27C6D">
            <w:rPr>
              <w:rFonts w:ascii="宋体" w:hAnsi="宋体" w:hint="eastAsia"/>
              <w:color w:val="000000"/>
              <w:sz w:val="24"/>
              <w:u w:val="single"/>
            </w:rPr>
            <w:t>本物业为毛坯交付，第（4）项不包含在上述范围内</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987818757"/>
          <w:placeholder>
            <w:docPart w:val="DefaultPlaceholder_22675703"/>
          </w:placeholder>
          <w:richText/>
        </w:sdtPr>
        <w:sdtContent>
          <w:r w:rsidRPr="00984D4E" w:rsidR="00A27C6D">
            <w:rPr>
              <w:rFonts w:hint="eastAsia"/>
            </w:rPr>
            <w:t xml:space="preserve"> </w:t>
          </w:r>
          <w:r w:rsidRPr="00984D4E" w:rsidR="00A27C6D">
            <w:rPr>
              <w:rFonts w:ascii="宋体" w:hAnsi="宋体" w:hint="eastAsia"/>
              <w:color w:val="000000"/>
              <w:sz w:val="24"/>
              <w:u w:val="single"/>
            </w:rPr>
            <w:t>买受人对商品房进行查验后，提出第十条第3项下的相关质量方面整改要求，经出卖人确认确实属于未达到有关工程和产品质量规范标准的，由出卖人按保修责任进行修复，在收到出卖人复验通知后（该通知形式包括但不限于电话、短信、微信、函件等），应在三日内进行复验，否则视为复验合格并已完成交付，该商品房毁损灭失风险以及物业费的交纳均由买受人承担，保修期从此日期算起</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1720805652"/>
          <w:placeholder>
            <w:docPart w:val="DefaultPlaceholder_22675703"/>
          </w:placeholder>
          <w:richText/>
        </w:sdtPr>
        <w:sdtContent>
          <w:r w:rsidRPr="00984D4E" w:rsidR="00A27C6D">
            <w:rPr>
              <w:rFonts w:ascii="宋体" w:hAnsi="宋体" w:hint="eastAsia"/>
              <w:color w:val="000000"/>
              <w:sz w:val="24"/>
              <w:u w:val="single"/>
            </w:rPr>
            <w:t>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1671809843"/>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1667404052"/>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76758780"/>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19689251"/>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321417638"/>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359737943"/>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576611115"/>
          <w:placeholder>
            <w:docPart w:val="DefaultPlaceholder_22675703"/>
          </w:placeholder>
          <w:richText/>
        </w:sdtPr>
        <w:sdtContent>
          <w:r w:rsidRPr="00984D4E" w:rsidR="00A27C6D">
            <w:rPr>
              <w:rFonts w:hint="eastAsia"/>
              <w:color w:val="000000"/>
              <w:kern w:val="0"/>
              <w:sz w:val="24"/>
              <w:u w:val="single"/>
            </w:rPr>
            <w:t>买受人未能按合同规定时间接收房屋的，从合同规定时间接收之日视同已接收，该房屋的风险责任从通知中要求接收之日起转移至买受人，保修期从此日期算起</w:t>
          </w:r>
        </w:sdtContent>
      </w:sdt>
      <w:r w:rsidRPr="008D19BF">
        <w:rPr>
          <w:rFonts w:hAnsi="宋体" w:hint="eastAsia"/>
          <w:color w:val="000000"/>
          <w:kern w:val="0"/>
          <w:sz w:val="24"/>
        </w:rPr>
        <w:t>；</w:t>
      </w:r>
    </w:p>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2134355371"/>
          <w:placeholder>
            <w:docPart w:val="DefaultPlaceholder_22675703"/>
          </w:placeholder>
          <w:richText/>
        </w:sdtPr>
        <w:sdtContent>
          <w:r w:rsidRPr="00984D4E">
            <w:rPr>
              <w:color w:val="000000"/>
              <w:kern w:val="0"/>
              <w:sz w:val="24"/>
              <w:u w:val="single"/>
            </w:rPr>
            <w:t xml:space="preserve"> </w:t>
          </w:r>
          <w:r w:rsidRPr="00984D4E" w:rsidR="002667BF">
            <w:rPr>
              <w:color w:val="000000"/>
              <w:kern w:val="0"/>
              <w:sz w:val="24"/>
              <w:u w:val="single"/>
            </w:rPr>
            <w:t>×</w:t>
          </w:r>
        </w:sdtContent>
      </w:sdt>
      <w:r w:rsidRPr="008D19BF">
        <w:rPr>
          <w:rFonts w:hAnsi="宋体" w:hint="eastAsia"/>
          <w:color w:val="000000"/>
          <w:kern w:val="0"/>
          <w:sz w:val="24"/>
        </w:rPr>
        <w:t>。</w:t>
      </w:r>
    </w:p>
    <w:p w:rsidR="001257B2"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sdt>
        <w:sdtPr>
          <w:id w:val="1749235589"/>
          <w:placeholder>
            <w:docPart w:val="DefaultPlaceholder_22675703"/>
          </w:placeholder>
          <w:richText/>
        </w:sdtPr>
        <w:sdtContent>
          <w:r w:rsidRPr="00984D4E" w:rsidR="00A27C6D">
            <w:rPr>
              <w:rFonts w:ascii="宋体" w:hAnsi="宋体" w:hint="eastAsia"/>
              <w:color w:val="000000"/>
              <w:sz w:val="24"/>
              <w:u w:val="single"/>
            </w:rPr>
            <w:t>出卖人按已收价款的万分之零点五日计算，向买受人支付延迟期间的违约金（不计复利）</w:t>
          </w:r>
        </w:sdtContent>
      </w:sdt>
      <w:r w:rsidRPr="008D19BF">
        <w:rPr>
          <w:rFonts w:ascii="宋体" w:hAnsi="宋体" w:cs="宋体"/>
          <w:color w:val="000000"/>
          <w:kern w:val="0"/>
          <w:sz w:val="24"/>
        </w:rPr>
        <w:t>。</w:t>
      </w:r>
    </w:p>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707993770"/>
          <w:placeholder>
            <w:docPart w:val="DefaultPlaceholder_22675703"/>
          </w:placeholder>
          <w:richText/>
        </w:sdtPr>
        <w:sdtContent>
          <w:r w:rsidRPr="00984D4E" w:rsidR="00A27C6D">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421546107"/>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16839581"/>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r w:rsidRPr="008D19BF" w:rsidR="00881CF0">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325519792"/>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1362973295"/>
          <w:placeholder>
            <w:docPart w:val="DefaultPlaceholder_22675703"/>
          </w:placeholder>
          <w:richText/>
        </w:sdtPr>
        <w:sdtContent>
          <w:r w:rsidRPr="00984D4E" w:rsidR="00A27C6D">
            <w:rPr>
              <w:rFonts w:ascii="宋体" w:hAnsi="宋体" w:hint="eastAsia"/>
              <w:color w:val="000000"/>
              <w:sz w:val="24"/>
              <w:u w:val="single"/>
            </w:rPr>
            <w:t>依据实测面积按该房屋每平方米建筑面积预售时合同单价计算多退少补</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600834133"/>
          <w:placeholder>
            <w:docPart w:val="DefaultPlaceholder_22675703"/>
          </w:placeholder>
          <w:richText/>
        </w:sdtPr>
        <w:sdtContent>
          <w:r w:rsidRPr="00984D4E" w:rsidR="00A27C6D">
            <w:rPr>
              <w:rFonts w:ascii="宋体" w:hAnsi="宋体" w:hint="eastAsia"/>
              <w:color w:val="000000"/>
              <w:sz w:val="24"/>
              <w:u w:val="single"/>
            </w:rPr>
            <w:t>3</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826312747"/>
          <w:placeholder>
            <w:docPart w:val="DefaultPlaceholder_22675703"/>
          </w:placeholder>
          <w:richText/>
        </w:sdtPr>
        <w:sdtContent>
          <w:r w:rsidRPr="00984D4E" w:rsidR="00A27C6D">
            <w:rPr>
              <w:rFonts w:ascii="宋体" w:hAnsi="宋体" w:hint="eastAsia"/>
              <w:color w:val="000000"/>
              <w:sz w:val="24"/>
              <w:u w:val="single"/>
            </w:rPr>
            <w:t>10.0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386831088"/>
          <w:placeholder>
            <w:docPart w:val="DefaultPlaceholder_22675703"/>
          </w:placeholder>
          <w:richText/>
        </w:sdtPr>
        <w:sdtContent>
          <w:r w:rsidRPr="00984D4E" w:rsidR="00A27C6D">
            <w:rPr>
              <w:rFonts w:ascii="宋体" w:hAnsi="宋体" w:hint="eastAsia"/>
              <w:color w:val="000000"/>
              <w:sz w:val="24"/>
              <w:u w:val="single"/>
            </w:rPr>
            <w:t>利率4.35</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777338969"/>
          <w:placeholder>
            <w:docPart w:val="DefaultPlaceholder_22675703"/>
          </w:placeholder>
          <w:richText/>
        </w:sdtPr>
        <w:sdtContent>
          <w:r w:rsidRPr="00984D4E" w:rsidR="00A27C6D">
            <w:rPr>
              <w:rFonts w:ascii="宋体" w:hAnsi="宋体" w:hint="eastAsia"/>
              <w:color w:val="000000"/>
              <w:sz w:val="24"/>
              <w:u w:val="single"/>
            </w:rPr>
            <w:t>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639776436"/>
          <w:placeholder>
            <w:docPart w:val="DefaultPlaceholder_22675703"/>
          </w:placeholder>
          <w:richText/>
        </w:sdtPr>
        <w:sdtContent>
          <w:r w:rsidRPr="00984D4E" w:rsidR="00A27C6D">
            <w:rPr>
              <w:rFonts w:ascii="宋体" w:hAnsi="宋体" w:hint="eastAsia"/>
              <w:color w:val="000000"/>
              <w:sz w:val="24"/>
              <w:u w:val="single"/>
            </w:rPr>
            <w:t>合同继续履行，出卖人向买受人支付已付房款1%的违约金。如规划变更系政府部门依职权作出、或受客观条件如施工地质、政策变化所致，或该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2001278233"/>
          <w:placeholder>
            <w:docPart w:val="DefaultPlaceholder_22675703"/>
          </w:placeholder>
          <w:richText/>
        </w:sdtPr>
        <w:sdtContent>
          <w:r w:rsidRPr="00984D4E" w:rsidR="001535DA">
            <w:rPr>
              <w:rFonts w:ascii="宋体" w:hAnsi="宋体" w:hint="eastAsia"/>
              <w:color w:val="000000"/>
              <w:sz w:val="24"/>
              <w:u w:val="single"/>
            </w:rPr>
            <w:t>如设计变更不影响买受人所购商品房质量或使用功能的，以及设计变更经规划主管部分批准后实施的，则不受上述约定限制</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89222323"/>
          <w:placeholder>
            <w:docPart w:val="DefaultPlaceholder_22675703"/>
          </w:placeholder>
          <w:richText/>
        </w:sdtPr>
        <w:sdtContent>
          <w:r w:rsidRPr="00984D4E" w:rsidR="001535DA">
            <w:rPr>
              <w:rFonts w:ascii="宋体" w:hAnsi="宋体" w:hint="eastAsia"/>
              <w:color w:val="000000"/>
              <w:sz w:val="24"/>
              <w:u w:val="single"/>
            </w:rPr>
            <w:t>经与买受人协商一致的规划变更与设计变更，则不受上述约定限制，不论《商品房买卖合同》是否解除，出卖人都无需承担违约责任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99478466"/>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719501888"/>
          <w:placeholder>
            <w:docPart w:val="DefaultPlaceholder_22675703"/>
          </w:placeholder>
          <w:richText/>
        </w:sdtPr>
        <w:sdtContent>
          <w:r w:rsidRPr="00984D4E" w:rsidR="00A27C6D">
            <w:rPr>
              <w:rFonts w:ascii="宋体" w:hAnsi="宋体" w:hint="eastAsia"/>
              <w:color w:val="000000"/>
              <w:sz w:val="24"/>
              <w:u w:val="single"/>
            </w:rPr>
            <w:t>年利率4.35</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159997820"/>
          <w:placeholder>
            <w:docPart w:val="DefaultPlaceholder_22675703"/>
          </w:placeholder>
          <w:richText/>
        </w:sdtPr>
        <w:sdtContent>
          <w:r w:rsidRPr="00984D4E" w:rsidR="00A27C6D">
            <w:rPr>
              <w:rFonts w:ascii="宋体" w:hAnsi="宋体" w:hint="eastAsia"/>
              <w:color w:val="000000"/>
              <w:sz w:val="24"/>
              <w:u w:val="single"/>
            </w:rPr>
            <w:t>1</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228447223"/>
          <w:placeholder>
            <w:docPart w:val="DefaultPlaceholder_22675703"/>
          </w:placeholder>
          <w:richText/>
        </w:sdtPr>
        <w:sdtContent>
          <w:r w:rsidRPr="00984D4E" w:rsidR="00A27C6D">
            <w:rPr>
              <w:rFonts w:ascii="宋体" w:hAnsi="宋体" w:hint="eastAsia"/>
              <w:color w:val="000000"/>
              <w:sz w:val="24"/>
              <w:u w:val="single"/>
            </w:rPr>
            <w:t>合同继续履行，出卖人向买受人支付已付房款的1%的违约金，如设计变更系政府部门依职权作出、或受客观条件如施工地质、政策变化所致，或该变更系更优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341758073"/>
          <w:placeholder>
            <w:docPart w:val="DefaultPlaceholder_22675703"/>
          </w:placeholder>
          <w:richText/>
        </w:sdtPr>
        <w:sdtContent>
          <w:r w:rsidRPr="00984D4E" w:rsidR="00A27C6D">
            <w:rPr>
              <w:rFonts w:ascii="宋体" w:hAnsi="宋体" w:hint="eastAsia"/>
              <w:color w:val="000000"/>
              <w:sz w:val="24"/>
              <w:u w:val="single"/>
            </w:rPr>
            <w:t>年利率4.35</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95717093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371534237"/>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769657750"/>
          <w:placeholder>
            <w:docPart w:val="DefaultPlaceholder_22675703"/>
          </w:placeholder>
          <w:richText/>
        </w:sdtPr>
        <w:sdtContent>
          <w:r w:rsidRPr="00984D4E" w:rsidR="00A27C6D">
            <w:rPr>
              <w:rFonts w:ascii="宋体" w:hAnsi="宋体" w:hint="eastAsia"/>
              <w:color w:val="000000"/>
              <w:sz w:val="24"/>
              <w:u w:val="single"/>
            </w:rPr>
            <w:t>由出卖人维修至合格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56808046"/>
          <w:placeholder>
            <w:docPart w:val="DefaultPlaceholder_22675703"/>
          </w:placeholder>
          <w:richText/>
        </w:sdtPr>
        <w:sdtContent>
          <w:r w:rsidRPr="00984D4E" w:rsidR="00A27C6D">
            <w:rPr>
              <w:rFonts w:ascii="宋体" w:hAnsi="宋体" w:hint="eastAsia"/>
              <w:color w:val="000000"/>
              <w:sz w:val="24"/>
              <w:u w:val="single"/>
            </w:rPr>
            <w:t>年利率4.35</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275536132"/>
          <w:placeholder>
            <w:docPart w:val="DefaultPlaceholder_22675703"/>
          </w:placeholder>
          <w:richText/>
        </w:sdtPr>
        <w:sdtContent>
          <w:r w:rsidRPr="00984D4E" w:rsidR="00A27C6D">
            <w:rPr>
              <w:rFonts w:ascii="宋体" w:hAnsi="宋体" w:hint="eastAsia"/>
              <w:color w:val="000000"/>
              <w:sz w:val="24"/>
              <w:u w:val="single"/>
            </w:rPr>
            <w:t>由出卖人维修至合格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1223295693"/>
          <w:placeholder>
            <w:docPart w:val="DefaultPlaceholder_22675703"/>
          </w:placeholder>
          <w:richText/>
        </w:sdtPr>
        <w:sdtContent>
          <w:r w:rsidRPr="00984D4E" w:rsidR="00A27C6D">
            <w:rPr>
              <w:rFonts w:ascii="宋体" w:hAnsi="宋体" w:hint="eastAsia"/>
              <w:color w:val="000000"/>
              <w:sz w:val="24"/>
              <w:u w:val="single"/>
            </w:rPr>
            <w:t>（3）</w:t>
          </w:r>
        </w:sdtContent>
      </w:sdt>
      <w:r w:rsidRPr="008D19BF" w:rsidR="00D03240">
        <w:rPr>
          <w:rFonts w:ascii="宋体" w:hAnsi="宋体" w:cs="宋体"/>
          <w:color w:val="000000"/>
          <w:kern w:val="0"/>
          <w:sz w:val="24"/>
        </w:rPr>
        <w:t>、</w:t>
      </w:r>
      <w:sdt>
        <w:sdtPr>
          <w:id w:val="1090802656"/>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664875382"/>
          <w:placeholder>
            <w:docPart w:val="DefaultPlaceholder_22675703"/>
          </w:placeholder>
          <w:richText/>
        </w:sdtPr>
        <w:sdtContent>
          <w:r w:rsidRPr="00984D4E" w:rsidR="00A27C6D">
            <w:rPr>
              <w:rFonts w:ascii="宋体" w:hAnsi="宋体" w:hint="eastAsia"/>
              <w:color w:val="000000"/>
              <w:sz w:val="24"/>
              <w:u w:val="single"/>
            </w:rPr>
            <w:t>出卖人在约定时间内整改，该整改时间，买受人不得要求出卖人承担逾期交房责任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w:t>
      </w:r>
      <w:sdt>
        <w:sdtPr>
          <w:id w:val="723366601"/>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1087975545"/>
          <w:placeholder>
            <w:docPart w:val="DefaultPlaceholder_22675703"/>
          </w:placeholder>
          <w:richText/>
        </w:sdtPr>
        <w:sdtContent>
          <w:r w:rsidRPr="00984D4E" w:rsidR="00A27C6D">
            <w:rPr>
              <w:rFonts w:ascii="宋体" w:hAnsi="宋体" w:hint="eastAsia"/>
              <w:color w:val="000000"/>
              <w:sz w:val="24"/>
              <w:u w:val="single"/>
            </w:rPr>
            <w:t>因第三人行为造成房屋及附属设施的损害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685303066"/>
          <w:placeholder>
            <w:docPart w:val="DefaultPlaceholder_22675703"/>
          </w:placeholder>
          <w:richText/>
        </w:sdtPr>
        <w:sdtContent>
          <w:r w:rsidRPr="00984D4E" w:rsidR="00A27C6D">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1783715055"/>
          <w:placeholder>
            <w:docPart w:val="DefaultPlaceholder_22675703"/>
          </w:placeholder>
          <w:richText/>
        </w:sdtPr>
        <w:sdtContent>
          <w:r w:rsidRPr="00984D4E" w:rsidR="00A27C6D">
            <w:rPr>
              <w:rFonts w:ascii="宋体" w:hAnsi="宋体" w:hint="eastAsia"/>
              <w:color w:val="000000"/>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2105931372"/>
          <w:placeholder>
            <w:docPart w:val="DefaultPlaceholder_22675703"/>
          </w:placeholder>
          <w:richText/>
        </w:sdtPr>
        <w:sdtContent>
          <w:r w:rsidRPr="00984D4E" w:rsidR="00A27C6D">
            <w:rPr>
              <w:rFonts w:ascii="宋体" w:hAnsi="宋体" w:hint="eastAsia"/>
              <w:color w:val="000000"/>
              <w:sz w:val="24"/>
              <w:u w:val="single"/>
            </w:rPr>
            <w:t>如由于买受人不配合办理预售合同登记备案手续或因政府行政主管部门的要求不予办理，或因登记备案机关的原因延迟受理合同备案登记，导致延迟或无法办理备案登记的，则出卖人无需要对此承担责任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21834918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起</w:t>
      </w:r>
      <w:sdt>
        <w:sdtPr>
          <w:id w:val="1681498190"/>
          <w:placeholder>
            <w:docPart w:val="DefaultPlaceholder_22675703"/>
          </w:placeholder>
          <w:richText/>
        </w:sdtPr>
        <w:sdtContent>
          <w:r w:rsidRPr="00984D4E" w:rsidR="00A27C6D">
            <w:rPr>
              <w:rFonts w:ascii="宋体" w:hAnsi="宋体" w:hint="eastAsia"/>
              <w:color w:val="000000"/>
              <w:sz w:val="24"/>
              <w:u w:val="single"/>
            </w:rPr>
            <w:t>720</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1468716285"/>
          <w:placeholder>
            <w:docPart w:val="DefaultPlaceholder_22675703"/>
          </w:placeholder>
          <w:richText/>
        </w:sdtPr>
        <w:sdtContent>
          <w:r w:rsidRPr="00984D4E" w:rsidR="00A27C6D">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405756156"/>
          <w:placeholder>
            <w:docPart w:val="DefaultPlaceholder_22675703"/>
          </w:placeholder>
          <w:richText/>
        </w:sdtPr>
        <w:sdtContent>
          <w:r w:rsidRPr="00984D4E" w:rsidR="00A27C6D">
            <w:rPr>
              <w:rFonts w:ascii="宋体" w:hAnsi="宋体"/>
              <w:color w:val="000000"/>
              <w:sz w:val="24"/>
              <w:u w:val="single"/>
            </w:rPr>
            <w:t>4.35</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405425547"/>
          <w:placeholder>
            <w:docPart w:val="DefaultPlaceholder_22675703"/>
          </w:placeholder>
          <w:richText/>
        </w:sdtPr>
        <w:sdtContent>
          <w:r w:rsidRPr="00984D4E" w:rsidR="00A27C6D">
            <w:rPr>
              <w:rFonts w:ascii="宋体" w:hAnsi="宋体" w:hint="eastAsia"/>
              <w:color w:val="000000"/>
              <w:sz w:val="24"/>
              <w:u w:val="single"/>
            </w:rPr>
            <w:t>一</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1947304624"/>
          <w:placeholder>
            <w:docPart w:val="DefaultPlaceholder_22675703"/>
          </w:placeholder>
          <w:richText/>
        </w:sdtPr>
        <w:sdtContent>
          <w:r w:rsidRPr="00984D4E" w:rsidR="001535DA">
            <w:rPr>
              <w:rFonts w:ascii="宋体" w:hAnsi="宋体" w:hint="eastAsia"/>
              <w:color w:val="000000"/>
              <w:sz w:val="24"/>
              <w:u w:val="single"/>
            </w:rPr>
            <w:t>双方协商解决；但由于乙方原因未能及时缴纳契税及乙方未能及时提供办理不动产权证书所需资料导制该商品房未能在规定时间办理不动产权证书的，则出卖人无需对此承担责任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287905371"/>
          <w:placeholder>
            <w:docPart w:val="DefaultPlaceholder_22675703"/>
          </w:placeholder>
          <w:richText/>
        </w:sdtPr>
        <w:sdtContent>
          <w:r w:rsidRPr="00984D4E" w:rsidR="00A27C6D">
            <w:rPr>
              <w:rFonts w:ascii="宋体" w:hAnsi="宋体" w:hint="eastAsia"/>
              <w:color w:val="000000"/>
              <w:sz w:val="24"/>
              <w:u w:val="single"/>
            </w:rPr>
            <w:t>湖南万佳物业管理有限公司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905453627"/>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145917371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117160150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799016345"/>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】。物业服务费为</w:t>
      </w:r>
      <w:sdt>
        <w:sdtPr>
          <w:id w:val="551392188"/>
          <w:placeholder>
            <w:docPart w:val="DefaultPlaceholder_22675703"/>
          </w:placeholder>
          <w:richText/>
        </w:sdtPr>
        <w:sdtContent>
          <w:r w:rsidRPr="00984D4E" w:rsidR="00A27C6D">
            <w:rPr>
              <w:rFonts w:ascii="宋体" w:hAnsi="宋体" w:hint="eastAsia"/>
              <w:color w:val="000000"/>
              <w:sz w:val="24"/>
              <w:u w:val="single"/>
            </w:rPr>
            <w:t>1.98</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993869039"/>
          <w:placeholder>
            <w:docPart w:val="DefaultPlaceholder_22675703"/>
          </w:placeholder>
          <w:richText/>
        </w:sdtPr>
        <w:sdtContent>
          <w:r w:rsidRPr="00984D4E" w:rsidR="00A27C6D">
            <w:rPr>
              <w:rFonts w:ascii="宋体" w:hAnsi="宋体" w:cs="宋体" w:hint="eastAsia"/>
              <w:color w:val="000000"/>
              <w:kern w:val="0"/>
              <w:sz w:val="24"/>
              <w:u w:val="single"/>
            </w:rPr>
            <w:t>90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479162276"/>
          <w:placeholder>
            <w:docPart w:val="DefaultPlaceholder_22675703"/>
          </w:placeholder>
          <w:richText/>
        </w:sdtPr>
        <w:sdtContent>
          <w:r w:rsidRPr="00984D4E" w:rsidR="00A27C6D">
            <w:rPr>
              <w:rFonts w:ascii="宋体" w:hAnsi="宋体" w:hint="eastAsia"/>
              <w:color w:val="000000"/>
              <w:sz w:val="24"/>
              <w:u w:val="single"/>
            </w:rPr>
            <w:t>本项目架空屋、屋顶（面）的使用权归出卖人所有</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518509282"/>
          <w:placeholder>
            <w:docPart w:val="DefaultPlaceholder_22675703"/>
          </w:placeholder>
          <w:richText/>
        </w:sdtPr>
        <w:sdtContent>
          <w:r w:rsidRPr="00984D4E" w:rsidR="00A27C6D">
            <w:rPr>
              <w:rFonts w:ascii="宋体" w:hAnsi="宋体" w:hint="eastAsia"/>
              <w:color w:val="000000"/>
              <w:sz w:val="24"/>
              <w:u w:val="single"/>
            </w:rPr>
            <w:t>地下室或地下人防工程、地下车位、未占用公共道路绿地的地上车位的所有权及使用权归出卖人所有，出卖人有权将这些物业向其第三人有偿转让、出租或赠与等，收益全部归出卖人。包括买受人在内的本小区业主，均可优先于小区业主以外的人购买小区内车库或车位；但买受人应在本合同签订之日起3个月内购买能满足其未来长期需要的车库或车位（以小区内出买人尚未给出卖给小区其它业主的车库或车位为限），否则买受人不得就出卖人将小区内车库或车位租、售给任何第三方而提出任何异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1250013572"/>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2035585259"/>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2124777707"/>
          <w:placeholder>
            <w:docPart w:val="DefaultPlaceholder_22675703"/>
          </w:placeholder>
          <w:richText/>
        </w:sdtPr>
        <w:sdtContent>
          <w:r w:rsidRPr="00984D4E" w:rsidR="00A27C6D">
            <w:rPr>
              <w:rFonts w:ascii="宋体" w:hAnsi="宋体" w:hint="eastAsia"/>
              <w:color w:val="000000"/>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470857568"/>
          <w:placeholder>
            <w:docPart w:val="DefaultPlaceholder_22675703"/>
          </w:placeholder>
          <w:richText/>
        </w:sdtPr>
        <w:sdtContent>
          <w:r w:rsidRPr="00984D4E" w:rsidR="00A27C6D">
            <w:rPr>
              <w:rFonts w:ascii="宋体" w:hAnsi="宋体" w:hint="eastAsia"/>
              <w:color w:val="000000"/>
              <w:sz w:val="24"/>
              <w:u w:val="single"/>
            </w:rPr>
            <w:t>买受人使用该商品房期间，不得擅自改变该商品房的门窗、外立面、公共区域(含地下室及车库）的结构与装饰装修；不得擅自进行超出设计标准或影响其他业主正常使用的设施、设备建设、装修、设置等，其它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025271899"/>
          <w:placeholder>
            <w:docPart w:val="DefaultPlaceholder_22675703"/>
          </w:placeholder>
          <w:richText/>
        </w:sdtPr>
        <w:sdtContent>
          <w:r w:rsidRPr="00984D4E" w:rsidR="001535DA">
            <w:rPr>
              <w:rFonts w:ascii="宋体" w:hAnsi="宋体" w:hint="eastAsia"/>
              <w:color w:val="000000"/>
              <w:sz w:val="24"/>
              <w:u w:val="single"/>
            </w:rPr>
            <w:t>所有阳台、空中花园以及半封闭的走廊（道）禁止安装不锈钢管的防盗窗，禁止安装推拉窗，阳台封闭结构不能突出外墙，否则出卖人有权拆除，买受人不得要求任何补偿</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1840961559"/>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71718552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4471991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886110295"/>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】方式送达对方。任何一方变更通讯地址、联系电话的，应在变更之日起</w:t>
      </w:r>
      <w:sdt>
        <w:sdtPr>
          <w:id w:val="1963962206"/>
          <w:placeholder>
            <w:docPart w:val="DefaultPlaceholder_22675703"/>
          </w:placeholder>
          <w:richText/>
        </w:sdtPr>
        <w:sdtContent>
          <w:r w:rsidRPr="00984D4E" w:rsidR="00A27C6D">
            <w:rPr>
              <w:rFonts w:ascii="宋体" w:hAnsi="宋体" w:hint="eastAsia"/>
              <w:color w:val="000000"/>
              <w:sz w:val="24"/>
              <w:u w:val="single"/>
            </w:rPr>
            <w:t>15</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973133788"/>
          <w:placeholder>
            <w:docPart w:val="DefaultPlaceholder_22675703"/>
          </w:placeholder>
          <w:richText/>
        </w:sdtPr>
        <w:sdtContent>
          <w:r w:rsidRPr="00984D4E" w:rsidR="00A27C6D">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1679479920"/>
          <w:placeholder>
            <w:docPart w:val="DefaultPlaceholder_22675703"/>
          </w:placeholder>
          <w:richText/>
        </w:sdtPr>
        <w:sdtContent>
          <w:r w:rsidRPr="00984D4E" w:rsidR="00A27C6D">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914310980"/>
          <w:placeholder>
            <w:docPart w:val="DefaultPlaceholder_22675703"/>
          </w:placeholder>
          <w:richText/>
        </w:sdtPr>
        <w:sdtContent>
          <w:r w:rsidRPr="00984D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834795781"/>
          <w:placeholder>
            <w:docPart w:val="DefaultPlaceholder_22675703"/>
          </w:placeholder>
          <w:richText/>
        </w:sdtPr>
        <w:sdtContent>
          <w:r w:rsidRPr="00984D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1177910709"/>
          <w:placeholder>
            <w:docPart w:val="DefaultPlaceholder_22675703"/>
          </w:placeholder>
          <w:richText/>
        </w:sdtPr>
        <w:sdtContent>
          <w:r w:rsidRPr="00984D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760352187"/>
          <w:placeholder>
            <w:docPart w:val="DefaultPlaceholder_22675703"/>
          </w:placeholder>
          <w:richText/>
        </w:sdtPr>
        <w:sdtContent>
          <w:r w:rsidRPr="00984D4E" w:rsidR="00A27C6D">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525769897"/>
          <w:placeholder>
            <w:docPart w:val="DefaultPlaceholder_22675703"/>
          </w:placeholder>
          <w:richText/>
        </w:sdtPr>
        <w:sdtContent>
          <w:r w:rsidRPr="00984D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352081778"/>
          <w:placeholder>
            <w:docPart w:val="DefaultPlaceholder_22675703"/>
          </w:placeholder>
          <w:richText/>
        </w:sdtPr>
        <w:sdtContent>
          <w:r w:rsidRPr="00984D4E" w:rsidR="00A27C6D">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184830678"/>
          <w:placeholder>
            <w:docPart w:val="DefaultPlaceholder_22675703"/>
          </w:placeholder>
          <w:richText/>
        </w:sdtPr>
        <w:sdtContent>
          <w:r w:rsidRPr="00984D4E" w:rsidR="00A27C6D">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85731804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4847624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147410740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2575506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109424156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144934581"/>
          <w:placeholder>
            <w:docPart w:val="DefaultPlaceholder_22675703"/>
          </w:placeholder>
          <w:richText/>
        </w:sdtPr>
        <w:sdtContent>
          <w:r w:rsidRPr="00984D4E" w:rsidR="00A27C6D">
            <w:rPr>
              <w:rFonts w:ascii="宋体" w:hAnsi="宋体" w:cs="宋体" w:hint="eastAsia"/>
              <w:color w:val="000000"/>
              <w:kern w:val="0"/>
              <w:sz w:val="24"/>
              <w:u w:val="single"/>
            </w:rPr>
            <w:t xml:space="preserve">    </w:t>
          </w:r>
        </w:sdtContent>
      </w:sdt>
      <w:r w:rsidRPr="008D19BF" w:rsidR="004C1158">
        <w:rPr>
          <w:rFonts w:ascii="宋体" w:hAnsi="宋体" w:cs="宋体"/>
          <w:color w:val="000000"/>
          <w:kern w:val="0"/>
          <w:sz w:val="24"/>
        </w:rPr>
        <w:t>签订地点：</w:t>
      </w:r>
      <w:sdt>
        <w:sdtPr>
          <w:id w:val="1270592013"/>
          <w:placeholder>
            <w:docPart w:val="DefaultPlaceholder_22675703"/>
          </w:placeholder>
          <w:richText/>
        </w:sdtPr>
        <w:sdtContent>
          <w:r w:rsidRPr="00984D4E" w:rsidR="00A27C6D">
            <w:rPr>
              <w:rFonts w:ascii="宋体" w:hAnsi="宋体" w:cs="宋体" w:hint="eastAsia"/>
              <w:color w:val="000000"/>
              <w:kern w:val="0"/>
              <w:sz w:val="24"/>
              <w:u w:val="single"/>
            </w:rPr>
            <w:t xml:space="preserve">    </w:t>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291945359"/>
        <w:placeholder>
          <w:docPart w:val="DefaultPlaceholder_22675703"/>
        </w:placeholder>
        <w:richText/>
      </w:sdtPr>
      <w:sdtContent>
        <w:p w:rsidR="003C64F3" w:rsidRPr="00984D4E" w:rsidP="003C64F3">
          <w:pPr>
            <w:widowControl/>
            <w:spacing w:line="360" w:lineRule="auto"/>
            <w:rPr>
              <w:rFonts w:ascii="宋体" w:hAnsi="宋体" w:cs="宋体"/>
              <w:color w:val="000000"/>
              <w:kern w:val="0"/>
              <w:sz w:val="24"/>
            </w:rPr>
          </w:pPr>
          <w:r w:rsidRPr="00984D4E" w:rsidR="00A27C6D">
            <w:rPr>
              <w:rFonts w:ascii="宋体" w:hAnsi="宋体" w:hint="eastAsia"/>
              <w:color w:val="000000"/>
              <w:sz w:val="24"/>
            </w:rPr>
            <w:t>　　</w:t>
          </w:r>
          <w:r w:rsidRPr="00984D4E">
            <w:rPr>
              <w:color w:val="000000"/>
              <w:kern w:val="0"/>
              <w:sz w:val="24"/>
            </w:rPr>
            <w:t>1</w:t>
          </w:r>
          <w:r w:rsidRPr="00984D4E">
            <w:rPr>
              <w:rFonts w:ascii="宋体" w:hAnsi="宋体" w:cs="宋体"/>
              <w:color w:val="000000"/>
              <w:kern w:val="0"/>
              <w:sz w:val="24"/>
            </w:rPr>
            <w:t>、房屋分层分户图(应当标明详细尺寸，并约定误差范围)</w:t>
          </w:r>
        </w:p>
        <w:p w:rsidR="00A27C6D" w:rsidRPr="00984D4E" w:rsidP="003C64F3">
          <w:pPr>
            <w:widowControl/>
            <w:spacing w:line="360" w:lineRule="auto"/>
            <w:rPr>
              <w:rFonts w:ascii="宋体" w:hAnsi="宋体" w:cs="宋体"/>
              <w:color w:val="000000"/>
              <w:kern w:val="0"/>
              <w:sz w:val="24"/>
            </w:rPr>
          </w:pPr>
          <w:r>
            <w:rPr>
              <w:rFonts w:ascii="宋体" w:hAnsi="宋体" w:cs="宋体"/>
              <w:color w:val="000000"/>
              <w:kern w:val="0"/>
              <w:sz w:val="24"/>
            </w:rPr>
            <w:pict>
              <v:shape id="_x0000_i1031" type="#_x0000_t75" style="width:447.69pt;height:328.03pt" stroked="f">
                <v:imagedata r:id="rId6" o:title="123"/>
              </v:shape>
            </w:pict>
          </w:r>
          <w:r w:rsidRPr="00984D4E" w:rsidR="003C64F3">
            <w:rPr>
              <w:rFonts w:ascii="宋体" w:hAnsi="宋体" w:cs="宋体"/>
              <w:color w:val="000000"/>
              <w:kern w:val="0"/>
              <w:sz w:val="24"/>
            </w:rPr>
            <w:t>　</w:t>
          </w:r>
        </w:p>
        <w:p w:rsidR="003C64F3" w:rsidRPr="00984D4E" w:rsidP="003C64F3">
          <w:pPr>
            <w:widowControl/>
            <w:spacing w:line="360" w:lineRule="auto"/>
            <w:rPr>
              <w:rFonts w:ascii="宋体" w:hAnsi="宋体" w:cs="宋体" w:hint="eastAsia"/>
              <w:b/>
              <w:bCs/>
              <w:color w:val="000000"/>
              <w:kern w:val="0"/>
              <w:sz w:val="24"/>
            </w:rPr>
          </w:pPr>
          <w:r w:rsidRPr="00984D4E" w:rsidR="00A27C6D">
            <w:rPr>
              <w:rFonts w:ascii="宋体" w:hAnsi="宋体" w:cs="宋体"/>
              <w:color w:val="000000"/>
              <w:kern w:val="0"/>
              <w:sz w:val="24"/>
            </w:rPr>
            <w:br w:type="page"/>
          </w:r>
          <w:r w:rsidRPr="00984D4E">
            <w:rPr>
              <w:color w:val="000000"/>
              <w:kern w:val="0"/>
              <w:sz w:val="24"/>
            </w:rPr>
            <w:t>2</w:t>
          </w:r>
          <w:r w:rsidRPr="00984D4E">
            <w:rPr>
              <w:rFonts w:ascii="宋体" w:hAnsi="宋体" w:cs="宋体"/>
              <w:color w:val="000000"/>
              <w:kern w:val="0"/>
              <w:sz w:val="24"/>
            </w:rPr>
            <w:t>、建设工程规划方案总平面图</w:t>
          </w:r>
        </w:p>
        <w:p w:rsidR="00116D61"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hint="eastAsia"/>
              <w:color w:val="000000"/>
              <w:sz w:val="24"/>
            </w:rPr>
            <w:pict>
              <v:shape id="_x0000_i1032" type="#_x0000_t75" style="width:447.76pt;height:468.38pt" stroked="f">
                <v:imagedata r:id="rId7" o:title="123"/>
              </v:shape>
            </w:pict>
          </w:r>
          <w:r w:rsidRPr="00984D4E" w:rsidR="00A27C6D">
            <w:rPr>
              <w:rFonts w:ascii="宋体" w:hAnsi="宋体" w:hint="eastAsia"/>
              <w:color w:val="000000"/>
              <w:sz w:val="24"/>
            </w:rPr>
            <w:t xml:space="preserve"> </w:t>
          </w:r>
        </w:p>
      </w:sdtContent>
    </w:sdt>
    <w:p w:rsidR="000355EF"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2032234562"/>
        <w:placeholder>
          <w:docPart w:val="DefaultPlaceholder_22675703"/>
        </w:placeholder>
        <w:richText/>
      </w:sdtPr>
      <w:sdtContent>
        <w:p w:rsidR="003C64F3" w:rsidRPr="00984D4E" w:rsidP="003C64F3">
          <w:pPr>
            <w:widowControl/>
            <w:spacing w:line="360" w:lineRule="auto"/>
            <w:rPr>
              <w:rFonts w:ascii="宋体" w:hAnsi="宋体" w:cs="宋体"/>
              <w:color w:val="000000"/>
              <w:kern w:val="0"/>
              <w:sz w:val="24"/>
            </w:rPr>
          </w:pPr>
          <w:r w:rsidRPr="00984D4E" w:rsidR="00A27C6D">
            <w:rPr>
              <w:rFonts w:ascii="宋体" w:hAnsi="宋体" w:hint="eastAsia"/>
              <w:color w:val="000000"/>
              <w:sz w:val="24"/>
            </w:rPr>
            <w:t>　　</w:t>
          </w:r>
          <w:r w:rsidRPr="00984D4E">
            <w:rPr>
              <w:color w:val="000000"/>
              <w:kern w:val="0"/>
              <w:sz w:val="24"/>
            </w:rPr>
            <w:t>1</w:t>
          </w:r>
          <w:r w:rsidRPr="00984D4E">
            <w:rPr>
              <w:rFonts w:ascii="宋体" w:hAnsi="宋体" w:cs="宋体"/>
              <w:color w:val="000000"/>
              <w:kern w:val="0"/>
              <w:sz w:val="24"/>
            </w:rPr>
            <w:t>、纳入该商品房分摊的共用部位的名称、面积和所在位置</w:t>
          </w:r>
        </w:p>
        <w:p w:rsidR="003C64F3" w:rsidRPr="00984D4E" w:rsidP="003C64F3">
          <w:pPr>
            <w:widowControl/>
            <w:spacing w:line="360" w:lineRule="auto"/>
            <w:rPr>
              <w:rFonts w:ascii="宋体" w:hAnsi="宋体" w:cs="宋体"/>
              <w:color w:val="000000"/>
              <w:kern w:val="0"/>
              <w:sz w:val="24"/>
            </w:rPr>
          </w:pPr>
          <w:r w:rsidRPr="00984D4E">
            <w:rPr>
              <w:rFonts w:ascii="宋体" w:hAnsi="宋体" w:cs="宋体"/>
              <w:color w:val="000000"/>
              <w:kern w:val="0"/>
              <w:sz w:val="24"/>
            </w:rPr>
            <w:t>　　</w:t>
          </w:r>
          <w:r w:rsidRPr="00984D4E">
            <w:rPr>
              <w:color w:val="000000"/>
              <w:kern w:val="0"/>
              <w:sz w:val="24"/>
            </w:rPr>
            <w:t>2</w:t>
          </w:r>
          <w:r w:rsidRPr="00984D4E">
            <w:rPr>
              <w:rFonts w:ascii="宋体" w:hAnsi="宋体" w:cs="宋体"/>
              <w:color w:val="000000"/>
              <w:kern w:val="0"/>
              <w:sz w:val="24"/>
            </w:rPr>
            <w:t>、未纳入该商品房分摊的共用部位的名称、所在位置</w:t>
          </w:r>
        </w:p>
        <w:p w:rsidR="00116D61" w:rsidRPr="008D19BF" w:rsidP="003C64F3">
          <w:pPr>
            <w:widowControl/>
            <w:spacing w:line="360" w:lineRule="auto"/>
            <w:rPr>
              <w:rFonts w:ascii="宋体" w:hAnsi="宋体" w:cs="宋体"/>
              <w:b/>
              <w:bCs/>
              <w:color w:val="000000"/>
              <w:kern w:val="0"/>
              <w:sz w:val="24"/>
            </w:rPr>
          </w:pPr>
          <w:r w:rsidRPr="00984D4E" w:rsidR="001535DA">
            <w:rPr>
              <w:rFonts w:ascii="宋体" w:hAnsi="宋体" w:cs="宋体"/>
              <w:color w:val="000000"/>
              <w:kern w:val="0"/>
              <w:sz w:val="24"/>
            </w:rPr>
            <w:t>　　</w:t>
          </w:r>
          <w:r w:rsidRPr="00984D4E" w:rsidR="001535DA">
            <w:rPr>
              <w:rFonts w:hint="eastAsia"/>
              <w:color w:val="000000"/>
              <w:kern w:val="0"/>
              <w:sz w:val="24"/>
            </w:rPr>
            <w:t>3</w:t>
          </w:r>
          <w:r w:rsidRPr="00984D4E" w:rsidR="001535DA">
            <w:rPr>
              <w:rFonts w:ascii="宋体" w:hAnsi="宋体" w:cs="宋体"/>
              <w:color w:val="000000"/>
              <w:kern w:val="0"/>
              <w:sz w:val="24"/>
            </w:rPr>
            <w:t>、</w:t>
          </w:r>
          <w:r w:rsidRPr="00984D4E" w:rsidR="00A27C6D">
            <w:rPr>
              <w:rFonts w:ascii="宋体" w:hAnsi="宋体" w:hint="eastAsia"/>
              <w:color w:val="000000"/>
              <w:sz w:val="24"/>
            </w:rPr>
            <w:t xml:space="preserve">物业管理用房、社区服务用房等未纳入该幢商品房分摊，地下室未纳入该幢商品房分摊，架空层未纳入该幢商品房分摊，最终以房产局实测报告数据为准。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sdt>
      <w:sdtPr>
        <w:id w:val="426687871"/>
        <w:placeholder>
          <w:docPart w:val="DefaultPlaceholder_22675703"/>
        </w:placeholder>
        <w:richText/>
      </w:sdtPr>
      <w:sdtContent>
        <w:p w:rsidR="003C64F3" w:rsidRPr="00984D4E" w:rsidP="003C64F3">
          <w:pPr>
            <w:widowControl/>
            <w:spacing w:line="360" w:lineRule="auto"/>
            <w:rPr>
              <w:rFonts w:ascii="宋体" w:hAnsi="宋体" w:cs="宋体"/>
              <w:color w:val="000000"/>
              <w:kern w:val="0"/>
              <w:sz w:val="24"/>
            </w:rPr>
          </w:pPr>
          <w:r w:rsidRPr="00984D4E" w:rsidR="00A27C6D">
            <w:rPr>
              <w:rFonts w:ascii="宋体" w:hAnsi="宋体" w:hint="eastAsia"/>
              <w:color w:val="000000"/>
              <w:sz w:val="24"/>
            </w:rPr>
            <w:t>　　</w:t>
          </w:r>
          <w:r w:rsidRPr="00984D4E">
            <w:rPr>
              <w:color w:val="000000"/>
              <w:kern w:val="0"/>
              <w:sz w:val="24"/>
            </w:rPr>
            <w:t>1</w:t>
          </w:r>
          <w:r w:rsidRPr="00984D4E">
            <w:rPr>
              <w:rFonts w:ascii="宋体" w:hAnsi="宋体" w:cs="宋体"/>
              <w:color w:val="000000"/>
              <w:kern w:val="0"/>
              <w:sz w:val="24"/>
            </w:rPr>
            <w:t>、抵押权人同意该商品房转让的证明</w:t>
          </w:r>
        </w:p>
        <w:p w:rsidR="003C64F3" w:rsidRPr="00984D4E" w:rsidP="003C64F3">
          <w:pPr>
            <w:widowControl/>
            <w:spacing w:line="360" w:lineRule="auto"/>
            <w:rPr>
              <w:rFonts w:ascii="宋体" w:hAnsi="宋体" w:cs="宋体"/>
              <w:color w:val="000000"/>
              <w:kern w:val="0"/>
              <w:sz w:val="24"/>
            </w:rPr>
          </w:pPr>
          <w:r w:rsidRPr="00984D4E">
            <w:rPr>
              <w:rFonts w:ascii="宋体" w:hAnsi="宋体" w:cs="宋体"/>
              <w:color w:val="000000"/>
              <w:kern w:val="0"/>
              <w:sz w:val="24"/>
            </w:rPr>
            <w:t>　　</w:t>
          </w:r>
          <w:r w:rsidRPr="00984D4E">
            <w:rPr>
              <w:color w:val="000000"/>
              <w:kern w:val="0"/>
              <w:sz w:val="24"/>
            </w:rPr>
            <w:t>2</w:t>
          </w:r>
          <w:r w:rsidRPr="00984D4E">
            <w:rPr>
              <w:rFonts w:ascii="宋体" w:hAnsi="宋体" w:cs="宋体"/>
              <w:color w:val="000000"/>
              <w:kern w:val="0"/>
              <w:sz w:val="24"/>
            </w:rPr>
            <w:t>、解除抵押的条件和时间</w:t>
          </w:r>
        </w:p>
        <w:p w:rsidR="003C64F3" w:rsidRPr="00984D4E" w:rsidP="003C64F3">
          <w:pPr>
            <w:widowControl/>
            <w:spacing w:line="360" w:lineRule="auto"/>
            <w:rPr>
              <w:rFonts w:ascii="宋体" w:hAnsi="宋体" w:cs="宋体"/>
              <w:color w:val="000000"/>
              <w:kern w:val="0"/>
              <w:sz w:val="24"/>
            </w:rPr>
          </w:pPr>
          <w:r w:rsidRPr="00984D4E">
            <w:rPr>
              <w:rFonts w:ascii="宋体" w:hAnsi="宋体" w:cs="宋体"/>
              <w:color w:val="000000"/>
              <w:kern w:val="0"/>
              <w:sz w:val="24"/>
            </w:rPr>
            <w:t>　　</w:t>
          </w:r>
          <w:r w:rsidRPr="00984D4E">
            <w:rPr>
              <w:color w:val="000000"/>
              <w:kern w:val="0"/>
              <w:sz w:val="24"/>
            </w:rPr>
            <w:t>3</w:t>
          </w:r>
          <w:r w:rsidRPr="00984D4E">
            <w:rPr>
              <w:rFonts w:ascii="宋体" w:hAnsi="宋体" w:cs="宋体"/>
              <w:color w:val="000000"/>
              <w:kern w:val="0"/>
              <w:sz w:val="24"/>
            </w:rPr>
            <w:t>、关于抵押的其他约定</w:t>
          </w:r>
        </w:p>
        <w:p w:rsidR="00116D61" w:rsidRPr="008D19BF" w:rsidP="003C64F3">
          <w:pPr>
            <w:widowControl/>
            <w:spacing w:line="360" w:lineRule="auto"/>
            <w:rPr>
              <w:rFonts w:ascii="宋体" w:hAnsi="宋体" w:cs="宋体"/>
              <w:b/>
              <w:bCs/>
              <w:color w:val="000000"/>
              <w:kern w:val="0"/>
              <w:sz w:val="24"/>
            </w:rPr>
          </w:pPr>
          <w:r w:rsidRPr="00984D4E" w:rsidR="00534941">
            <w:rPr>
              <w:rFonts w:ascii="宋体" w:hAnsi="宋体" w:hint="eastAsia"/>
              <w:color w:val="000000"/>
              <w:sz w:val="24"/>
            </w:rPr>
            <w:t xml:space="preserve"> </w:t>
          </w:r>
        </w:p>
      </w:sdtContent>
    </w:sdt>
    <w:p w:rsidR="00B54F57" w:rsidRPr="008D19BF" w:rsidP="003C64F3">
      <w:pPr>
        <w:widowControl/>
        <w:spacing w:line="360" w:lineRule="auto"/>
        <w:rPr>
          <w:rFonts w:ascii="宋体" w:hAnsi="宋体"/>
          <w:color w:val="000000"/>
          <w:sz w:val="24"/>
        </w:rPr>
      </w:pPr>
      <w:r w:rsidRPr="008D19BF">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197662018"/>
        <w:placeholder>
          <w:docPart w:val="DefaultPlaceholder_22675703"/>
        </w:placeholder>
        <w:richText/>
      </w:sdtPr>
      <w:sdtContent>
        <w:p w:rsidR="001535DA" w:rsidRPr="00984D4E" w:rsidP="001535DA">
          <w:pPr>
            <w:tabs>
              <w:tab w:val="left" w:pos="0"/>
            </w:tabs>
            <w:spacing w:after="125" w:afterLines="40" w:line="460" w:lineRule="exact"/>
            <w:rPr>
              <w:rFonts w:ascii="宋体" w:hAnsi="宋体" w:cs="宋体" w:hint="eastAsia"/>
              <w:szCs w:val="21"/>
            </w:rPr>
          </w:pPr>
          <w:r w:rsidRPr="00984D4E">
            <w:rPr>
              <w:rFonts w:ascii="宋体" w:hAnsi="宋体" w:cs="宋体" w:hint="eastAsia"/>
              <w:szCs w:val="21"/>
            </w:rPr>
            <w:t>关于买受人向商业银行或公积金申请</w:t>
          </w:r>
          <w:r w:rsidRPr="00984D4E">
            <w:rPr>
              <w:rFonts w:ascii="宋体" w:hAnsi="宋体" w:cs="宋体" w:hint="eastAsia"/>
              <w:szCs w:val="21"/>
            </w:rPr>
            <w:t>“</w:t>
          </w:r>
          <w:r w:rsidRPr="00984D4E">
            <w:rPr>
              <w:rFonts w:ascii="宋体" w:hAnsi="宋体" w:cs="宋体" w:hint="eastAsia"/>
              <w:szCs w:val="21"/>
            </w:rPr>
            <w:t>住房抵押贷款</w:t>
          </w:r>
          <w:r w:rsidRPr="00984D4E">
            <w:rPr>
              <w:rFonts w:ascii="宋体" w:hAnsi="宋体" w:cs="宋体" w:hint="eastAsia"/>
              <w:szCs w:val="21"/>
            </w:rPr>
            <w:t>”</w:t>
          </w:r>
          <w:r w:rsidRPr="00984D4E">
            <w:rPr>
              <w:rFonts w:ascii="宋体" w:hAnsi="宋体" w:cs="宋体" w:hint="eastAsia"/>
              <w:szCs w:val="21"/>
            </w:rPr>
            <w:t>的补充规定：</w:t>
          </w:r>
        </w:p>
        <w:p w:rsidR="001535DA" w:rsidRPr="00984D4E" w:rsidP="001535DA">
          <w:pPr>
            <w:widowControl/>
            <w:spacing w:line="400" w:lineRule="exact"/>
            <w:jc w:val="left"/>
            <w:rPr>
              <w:rFonts w:ascii="宋体" w:hAnsi="宋体" w:cs="宋体" w:hint="eastAsia"/>
              <w:szCs w:val="21"/>
            </w:rPr>
          </w:pPr>
          <w:r w:rsidRPr="00984D4E">
            <w:rPr>
              <w:rFonts w:ascii="宋体" w:hAnsi="宋体" w:cs="宋体" w:hint="eastAsia"/>
              <w:szCs w:val="21"/>
            </w:rPr>
            <w:t>1、 买受人确认在选择按揭贷款方式时，已经对下述事项有充分的了解和认识，并愿意承担其中的风险：相关贷款银行的房贷政策与方式；自身贷款资信条件与还款能力；申请按揭贷款可能存在的风险，包括不能够取得贷款或者不能够按照申请的数额取得贷款。</w:t>
          </w:r>
        </w:p>
        <w:p w:rsidR="001535DA" w:rsidRPr="00984D4E" w:rsidP="001535DA">
          <w:pPr>
            <w:widowControl/>
            <w:spacing w:line="400" w:lineRule="exact"/>
            <w:jc w:val="left"/>
            <w:rPr>
              <w:rFonts w:ascii="宋体" w:hAnsi="宋体" w:cs="宋体" w:hint="eastAsia"/>
              <w:szCs w:val="21"/>
            </w:rPr>
          </w:pPr>
        </w:p>
        <w:p w:rsidR="001535DA" w:rsidRPr="00984D4E" w:rsidP="001535DA">
          <w:pPr>
            <w:spacing w:line="420" w:lineRule="atLeast"/>
            <w:rPr>
              <w:rFonts w:ascii="宋体" w:hAnsi="宋体" w:cs="宋体" w:hint="eastAsia"/>
              <w:szCs w:val="21"/>
            </w:rPr>
          </w:pPr>
          <w:r w:rsidRPr="00984D4E">
            <w:rPr>
              <w:rFonts w:ascii="宋体" w:hAnsi="宋体" w:cs="宋体" w:hint="eastAsia"/>
              <w:szCs w:val="21"/>
            </w:rPr>
            <w:t>1）买受人选择按揭付款方式的（包括省、市直公积金贷款）应在签订本合同及本补充条款之日起七个工作日内向出卖人提交申请个人住房贷款所需的全部资料并交清所需缴纳的相关费用（根据银行的按揭贷款规定执行），在与出卖人约定办理面签手续之日按时到达指定地点完成面签，办理完毕全部贷款手续。如未能在前述时间办理导致贷款在签订本合同后30天内未发放至出卖人账户的，视为买受人逾期付款，买受人须承担逾期付款违约责任。</w:t>
          </w:r>
        </w:p>
        <w:p w:rsidR="001535DA" w:rsidRPr="00984D4E" w:rsidP="001535DA">
          <w:pPr>
            <w:spacing w:line="420" w:lineRule="atLeast"/>
            <w:rPr>
              <w:rFonts w:ascii="宋体" w:hAnsi="宋体" w:cs="宋体" w:hint="eastAsia"/>
              <w:szCs w:val="21"/>
            </w:rPr>
          </w:pPr>
          <w:r w:rsidRPr="00984D4E">
            <w:rPr>
              <w:rFonts w:ascii="宋体" w:hAnsi="宋体" w:cs="宋体" w:hint="eastAsia"/>
              <w:szCs w:val="21"/>
            </w:rPr>
            <w:t>2）如买受人申请的是银行按揭贷款，则买受人应保证出卖人在本合同签订后</w:t>
          </w:r>
          <w:r w:rsidRPr="00984D4E">
            <w:rPr>
              <w:rFonts w:ascii="宋体" w:hAnsi="宋体" w:cs="宋体" w:hint="eastAsia"/>
              <w:szCs w:val="21"/>
              <w:u w:val="single"/>
            </w:rPr>
            <w:t xml:space="preserve"> 30</w:t>
          </w:r>
          <w:r w:rsidRPr="00984D4E">
            <w:rPr>
              <w:rFonts w:ascii="宋体" w:hAnsi="宋体" w:cs="宋体" w:hint="eastAsia"/>
              <w:szCs w:val="21"/>
            </w:rPr>
            <w:t>日内收到全部剩余房款；如买受人申请的是公积金贷款或公积金组合贷款，则买受人应保证出卖人在本合同签订后</w:t>
          </w:r>
          <w:r w:rsidRPr="00984D4E">
            <w:rPr>
              <w:rFonts w:ascii="宋体" w:hAnsi="宋体" w:cs="宋体" w:hint="eastAsia"/>
              <w:szCs w:val="21"/>
              <w:u w:val="single"/>
            </w:rPr>
            <w:t>30</w:t>
          </w:r>
          <w:r w:rsidRPr="00984D4E">
            <w:rPr>
              <w:rFonts w:ascii="宋体" w:hAnsi="宋体" w:cs="宋体" w:hint="eastAsia"/>
              <w:szCs w:val="21"/>
            </w:rPr>
            <w:t>日内收到全部剩余房款。买受人逾期支付的，则买受人须承担逾期付款违约责任。</w:t>
          </w:r>
        </w:p>
        <w:p w:rsidR="001535DA" w:rsidRPr="00984D4E" w:rsidP="001535DA">
          <w:pPr>
            <w:spacing w:line="420" w:lineRule="atLeast"/>
            <w:rPr>
              <w:rFonts w:ascii="宋体" w:hAnsi="宋体" w:cs="宋体" w:hint="eastAsia"/>
              <w:szCs w:val="21"/>
            </w:rPr>
          </w:pPr>
          <w:r w:rsidRPr="00984D4E">
            <w:rPr>
              <w:rFonts w:ascii="宋体" w:hAnsi="宋体" w:cs="宋体" w:hint="eastAsia"/>
              <w:szCs w:val="21"/>
            </w:rPr>
            <w:t xml:space="preserve">3）如由于下列原因造成银行批准的贷款额度不足本合同中双方约定的贷款额度或银行不批准买受人贷款等原因致使出卖人无法在上述约定的期限内收到买受人剩余房款的，其差额部分买受人应自收到出卖人书面及其它形式通知之日起 </w:t>
          </w:r>
          <w:r w:rsidRPr="00984D4E">
            <w:rPr>
              <w:rFonts w:ascii="宋体" w:hAnsi="宋体" w:cs="宋体" w:hint="eastAsia"/>
              <w:szCs w:val="21"/>
              <w:u w:val="single"/>
            </w:rPr>
            <w:t>15</w:t>
          </w:r>
          <w:r w:rsidRPr="00984D4E">
            <w:rPr>
              <w:rFonts w:ascii="宋体" w:hAnsi="宋体" w:cs="宋体" w:hint="eastAsia"/>
              <w:szCs w:val="21"/>
            </w:rPr>
            <w:t>日内向出卖人补足：</w:t>
          </w:r>
        </w:p>
        <w:p w:rsidR="001535DA" w:rsidRPr="00984D4E" w:rsidP="001535DA">
          <w:pPr>
            <w:spacing w:line="420" w:lineRule="atLeast"/>
            <w:ind w:firstLine="420" w:firstLineChars="200"/>
            <w:rPr>
              <w:rFonts w:ascii="宋体" w:hAnsi="宋体" w:cs="宋体" w:hint="eastAsia"/>
              <w:szCs w:val="21"/>
            </w:rPr>
          </w:pPr>
          <w:r w:rsidRPr="00984D4E">
            <w:rPr>
              <w:rFonts w:ascii="宋体" w:hAnsi="宋体" w:cs="宋体" w:hint="eastAsia"/>
              <w:szCs w:val="21"/>
            </w:rPr>
            <w:t>a. 因买受人资信原因或银行政策调整，致使买受人申请到的按揭银行贷款额度不足本合同中双方约定的贷款额度的；</w:t>
          </w:r>
        </w:p>
        <w:p w:rsidR="001535DA" w:rsidRPr="00984D4E" w:rsidP="001535DA">
          <w:pPr>
            <w:spacing w:line="420" w:lineRule="atLeast"/>
            <w:ind w:firstLine="420" w:firstLineChars="200"/>
            <w:rPr>
              <w:rFonts w:ascii="宋体" w:hAnsi="宋体" w:cs="宋体" w:hint="eastAsia"/>
              <w:szCs w:val="21"/>
            </w:rPr>
          </w:pPr>
          <w:r w:rsidRPr="00984D4E">
            <w:rPr>
              <w:rFonts w:ascii="宋体" w:hAnsi="宋体" w:cs="宋体" w:hint="eastAsia"/>
              <w:szCs w:val="21"/>
            </w:rPr>
            <w:t>b. 由于买受人申请的按揭银行不受理买受人的按揭贷款申请或买受人自身方面原因导致申请的按揭银行不批准买受人按揭贷款的；</w:t>
          </w:r>
        </w:p>
        <w:p w:rsidR="001535DA" w:rsidRPr="00984D4E" w:rsidP="001535DA">
          <w:pPr>
            <w:spacing w:line="420" w:lineRule="atLeast"/>
            <w:ind w:firstLine="420" w:firstLineChars="200"/>
            <w:rPr>
              <w:del w:id="1"/>
              <w:rFonts w:ascii="宋体" w:hAnsi="宋体" w:cs="宋体" w:hint="eastAsia"/>
              <w:szCs w:val="21"/>
            </w:rPr>
          </w:pPr>
          <w:del w:id="2" w:author="肖" w:date="2019-10-18T17:19:00Z">
            <w:r w:rsidRPr="00984D4E">
              <w:rPr>
                <w:rFonts w:ascii="宋体" w:hAnsi="宋体" w:cs="宋体" w:hint="eastAsia"/>
                <w:szCs w:val="21"/>
              </w:rPr>
              <w:delText>c. 在买受人按揭贷款的抵押登记手续办妥前，若按揭贷款银行提前发放按揭款而后又因房产抵押登记手续问题而收回买受人贷款的。</w:delText>
            </w:r>
          </w:del>
        </w:p>
        <w:p w:rsidR="001535DA" w:rsidRPr="00984D4E" w:rsidP="001535DA">
          <w:pPr>
            <w:spacing w:line="420" w:lineRule="atLeast"/>
            <w:ind w:firstLine="420" w:firstLineChars="200"/>
            <w:pPrChange w:id="3" w:author="肖" w:date="2019-10-18T17:19:00Z">
              <w:pPr>
                <w:spacing w:line="420" w:lineRule="atLeast"/>
              </w:pPr>
            </w:pPrChange>
            <w:rPr>
              <w:rFonts w:ascii="宋体" w:hAnsi="宋体" w:cs="宋体" w:hint="eastAsia"/>
              <w:szCs w:val="21"/>
            </w:rPr>
          </w:pPr>
          <w:r w:rsidRPr="00984D4E">
            <w:rPr>
              <w:rFonts w:ascii="宋体" w:hAnsi="宋体" w:cs="宋体" w:hint="eastAsia"/>
              <w:szCs w:val="21"/>
            </w:rPr>
            <w:t>上述房款差额部分买受人逾期补足的，每逾期一日，买受人应按全部剩余房款的千分之</w:t>
          </w:r>
          <w:r w:rsidRPr="00984D4E">
            <w:rPr>
              <w:rFonts w:ascii="宋体" w:hAnsi="宋体" w:cs="宋体" w:hint="eastAsia"/>
              <w:szCs w:val="21"/>
              <w:u w:val="single"/>
            </w:rPr>
            <w:t xml:space="preserve"> 一 </w:t>
          </w:r>
          <w:r w:rsidRPr="00984D4E">
            <w:rPr>
              <w:rFonts w:ascii="宋体" w:hAnsi="宋体" w:cs="宋体" w:hint="eastAsia"/>
              <w:szCs w:val="21"/>
            </w:rPr>
            <w:t>向出卖人支付违约金。若买受人自收到出卖人书面及其它形式通知之日起15日内未补足或不同意补足上述房款的差额部分，出卖人有权单方面解除本合同，收回买受人购买的房产，同时买受人应按总房价款的10%向出卖人支付违约金，出卖人有权从买受人已经支付的购房款中直接扣除上述违约金及已发生的相关费用（包括但不限于代收并已向有关部门缴付的税费、合同注销费、律师费及诉讼费等）。在本合同登记备案注销手续生效后60日内，出卖人将买受人已付购房款余额（包括代收但尚未向有关部门缴付的税费）扣除应扣款项后不计利息退还买受人。</w:t>
          </w:r>
        </w:p>
        <w:p w:rsidR="001535DA" w:rsidRPr="00984D4E" w:rsidP="001535DA">
          <w:pPr>
            <w:widowControl/>
            <w:spacing w:line="400" w:lineRule="exact"/>
            <w:jc w:val="left"/>
            <w:rPr>
              <w:rFonts w:ascii="宋体" w:hAnsi="宋体" w:cs="宋体" w:hint="eastAsia"/>
              <w:szCs w:val="21"/>
            </w:rPr>
          </w:pPr>
          <w:r w:rsidRPr="00984D4E">
            <w:rPr>
              <w:rFonts w:ascii="宋体" w:hAnsi="宋体" w:cs="宋体" w:hint="eastAsia"/>
              <w:szCs w:val="21"/>
            </w:rPr>
            <w:t xml:space="preserve">2、买受人不履行还款义务的处理方式： </w:t>
          </w:r>
        </w:p>
        <w:p w:rsidR="001535DA" w:rsidRPr="00984D4E" w:rsidP="001535DA">
          <w:pPr>
            <w:widowControl/>
            <w:spacing w:line="400" w:lineRule="exact"/>
            <w:jc w:val="left"/>
            <w:rPr>
              <w:rFonts w:ascii="宋体" w:hAnsi="宋体" w:cs="宋体" w:hint="eastAsia"/>
              <w:szCs w:val="21"/>
            </w:rPr>
          </w:pPr>
          <w:r w:rsidRPr="00984D4E">
            <w:rPr>
              <w:rFonts w:ascii="宋体" w:hAnsi="宋体" w:cs="宋体" w:hint="eastAsia"/>
              <w:szCs w:val="21"/>
            </w:rPr>
            <w:t>1）</w:t>
          </w:r>
          <w:r w:rsidRPr="00984D4E">
            <w:rPr>
              <w:rFonts w:ascii="宋体" w:hAnsi="宋体" w:cs="宋体" w:hint="eastAsia"/>
              <w:b/>
              <w:bCs/>
              <w:szCs w:val="21"/>
            </w:rPr>
            <w:t>买受人承诺：</w:t>
          </w:r>
          <w:r w:rsidRPr="00984D4E">
            <w:rPr>
              <w:rFonts w:ascii="宋体" w:hAnsi="宋体" w:cs="宋体" w:hint="eastAsia"/>
              <w:szCs w:val="21"/>
            </w:rPr>
            <w:t>因买受人不履行向银行（或公积金中心）按揭贷款的还款义务而导致出卖人承担连带责任代买受人向银行或公积金中心清偿买受人应支付的按揭贷款及罚息的，买受人应于出卖人通知发出后（以短信、电话通知之日或挂号信、特快专递回执上注明的寄发日期为准）后7日内偿还出卖人代为清偿的贷款及罚息等全部款项，并应支付给出卖人违约金，违约金为出卖人代为清偿的款项金额的15%。如出卖人通知发出后（以短信、电话通知之日或挂号信、特快专递回执上注明的寄发日期为准）30日内买受人仍未向出卖人支付由出卖人代为清偿的贷款、罚息及相应的违约金的，则出卖人有权解除本合同及本补充条款，房屋所有权仍归出卖人所有，买受人最终按房屋总价款的 10％向出卖人支付违约金。上述违约金可由出卖人在买受人已交纳的房款中直接扣除；在买受人履行完终止本合同的所有手续（包括与银行解除按揭手续、注销合同及其它与买受人购买该房屋有关的文件等）及缴纳相关费用并向出卖人出具相应书面证明后，出卖人在七个工作日内将剩余房款无息退还买受人；如买受人已支付的房款不足偿还对出卖人的欠款的，出卖人有权继续向买受人追索。</w:t>
          </w:r>
        </w:p>
        <w:p w:rsidR="001535DA" w:rsidRPr="00984D4E" w:rsidP="001535DA">
          <w:pPr>
            <w:widowControl/>
            <w:spacing w:line="400" w:lineRule="exact"/>
            <w:jc w:val="left"/>
            <w:rPr>
              <w:rFonts w:ascii="宋体" w:hAnsi="宋体" w:cs="宋体" w:hint="eastAsia"/>
              <w:szCs w:val="21"/>
            </w:rPr>
          </w:pPr>
        </w:p>
        <w:p w:rsidR="001535DA" w:rsidRPr="00984D4E" w:rsidP="001535DA">
          <w:pPr>
            <w:widowControl/>
            <w:spacing w:line="400" w:lineRule="exact"/>
            <w:jc w:val="left"/>
            <w:rPr>
              <w:rFonts w:ascii="宋体" w:hAnsi="宋体" w:cs="宋体" w:hint="eastAsia"/>
              <w:szCs w:val="21"/>
            </w:rPr>
          </w:pPr>
          <w:r w:rsidRPr="00984D4E">
            <w:rPr>
              <w:rFonts w:ascii="宋体" w:hAnsi="宋体" w:cs="宋体" w:hint="eastAsia"/>
              <w:szCs w:val="21"/>
            </w:rPr>
            <w:t xml:space="preserve"> 2）如因买受人不履行还款义务，而导致银行（或公积金中心）提前解除其抵押贷款合同而使出卖人承担连带责任代买受人偿还买受人所欠全部贷款余额的，买受人应于出卖人通知买受人后五个工作日内偿还出卖人代为清偿的全部贷款款项及罚息，并应支付给出卖人房屋总价款10%的违约金，否则出卖人有权解除本合同及本补充条款。</w:t>
          </w:r>
        </w:p>
        <w:p w:rsidR="001535DA" w:rsidRPr="00984D4E" w:rsidP="001535DA">
          <w:pPr>
            <w:widowControl/>
            <w:spacing w:line="400" w:lineRule="exact"/>
            <w:jc w:val="left"/>
            <w:rPr>
              <w:rFonts w:ascii="宋体" w:hAnsi="宋体" w:cs="宋体" w:hint="eastAsia"/>
              <w:szCs w:val="21"/>
            </w:rPr>
          </w:pPr>
        </w:p>
        <w:p w:rsidR="001535DA" w:rsidRPr="00984D4E" w:rsidP="001535DA">
          <w:pPr>
            <w:widowControl/>
            <w:spacing w:line="400" w:lineRule="exact"/>
            <w:jc w:val="left"/>
            <w:rPr>
              <w:rFonts w:ascii="宋体" w:hAnsi="宋体" w:cs="宋体" w:hint="eastAsia"/>
              <w:szCs w:val="21"/>
            </w:rPr>
          </w:pPr>
          <w:r w:rsidRPr="00984D4E">
            <w:rPr>
              <w:rFonts w:ascii="宋体" w:hAnsi="宋体" w:cs="宋体" w:hint="eastAsia"/>
              <w:szCs w:val="21"/>
            </w:rPr>
            <w:t>3）如因买受人逾期偿还贷款等违约行为而导致出卖人承担连带责任的，出卖人行使解除房屋买卖合同权利，买受人应于出卖人书面解除本合同的通知送达之日起7日内，与出卖人到政府相关部门办理好本合同相关登记注销手续，如买受人已入住的，须在前述期限内，将该商品房完好交回出卖人，该商品房的一切附墙、附天花板、附地板等固定装修归出卖人所有，如有任何损坏，买受人负责修复或承担修复费用，且买受人已支付的包括但不限于该商品房相关设备的初装费、税费等不予退回并付清自办理入住手续之日起至办理本合同相关登记注销手续之日止的房屋折旧费（按房屋总价款5%的年折旧率计算），房屋如有损毁，买受人还应另行给予赔偿。买受人未按期办理好本合同相关登记注销手续或迁出该商品房的，买受人每日按总房价款的5</w:t>
          </w:r>
          <w:r w:rsidRPr="00984D4E">
            <w:rPr>
              <w:rFonts w:ascii="宋体" w:hAnsi="宋体" w:cs="宋体" w:hint="eastAsia"/>
              <w:szCs w:val="21"/>
            </w:rPr>
            <w:t>‰</w:t>
          </w:r>
          <w:r w:rsidRPr="00984D4E">
            <w:rPr>
              <w:rFonts w:ascii="宋体" w:hAnsi="宋体" w:cs="宋体" w:hint="eastAsia"/>
              <w:szCs w:val="21"/>
            </w:rPr>
            <w:t>向出卖人支付违约金。该条款不影响出卖人依据其他条款约定向买受人追究其他违约责任。</w:t>
          </w:r>
        </w:p>
        <w:p w:rsidR="00116D61" w:rsidRPr="008D19BF" w:rsidP="001535DA">
          <w:pPr>
            <w:widowControl/>
            <w:spacing w:before="156" w:beforeLines="50" w:after="312" w:afterLines="100" w:line="360" w:lineRule="auto"/>
            <w:ind w:firstLine="412" w:firstLineChars="196"/>
            <w:rPr>
              <w:rFonts w:ascii="宋体" w:hAnsi="宋体" w:cs="宋体"/>
              <w:b/>
              <w:bCs/>
              <w:color w:val="000000"/>
              <w:kern w:val="0"/>
              <w:sz w:val="24"/>
            </w:rPr>
          </w:pPr>
          <w:r w:rsidRPr="00984D4E" w:rsidR="001535DA">
            <w:rPr>
              <w:rFonts w:ascii="宋体" w:hAnsi="宋体" w:cs="宋体" w:hint="eastAsia"/>
              <w:szCs w:val="21"/>
            </w:rPr>
            <w:t xml:space="preserve"> </w:t>
          </w:r>
        </w:p>
      </w:sdtContent>
    </w:sdt>
    <w:p w:rsidR="000355EF" w:rsidRPr="008D19BF" w:rsidP="001535DA">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1912513847"/>
        <w:placeholder>
          <w:docPart w:val="DefaultPlaceholder_22675703"/>
        </w:placeholder>
        <w:richText/>
      </w:sdtPr>
      <w:sdtContent>
        <w:p w:rsidR="00A27C6D" w:rsidRPr="00984D4E" w:rsidP="00A27C6D">
          <w:pPr>
            <w:widowControl/>
            <w:numPr>
              <w:ilvl w:val="0"/>
              <w:numId w:val="2"/>
            </w:numPr>
            <w:spacing w:line="440" w:lineRule="exact"/>
            <w:jc w:val="left"/>
            <w:rPr>
              <w:rFonts w:ascii="宋体" w:hAnsi="宋体" w:cs="宋体" w:hint="eastAsia"/>
              <w:szCs w:val="21"/>
            </w:rPr>
          </w:pPr>
          <w:r w:rsidRPr="00984D4E">
            <w:rPr>
              <w:rFonts w:ascii="宋体" w:hAnsi="宋体" w:cs="宋体" w:hint="eastAsia"/>
              <w:szCs w:val="21"/>
            </w:rPr>
            <w:t>相关设施的位置及用途</w:t>
          </w:r>
        </w:p>
        <w:p w:rsidR="00A27C6D" w:rsidRPr="00984D4E" w:rsidP="00A27C6D">
          <w:pPr>
            <w:widowControl/>
            <w:spacing w:after="125" w:afterLines="40" w:line="440" w:lineRule="exact"/>
            <w:jc w:val="left"/>
            <w:rPr>
              <w:rFonts w:ascii="宋体" w:hAnsi="宋体" w:hint="eastAsia"/>
              <w:szCs w:val="20"/>
            </w:rPr>
          </w:pPr>
          <w:r w:rsidRPr="00984D4E">
            <w:rPr>
              <w:rFonts w:ascii="宋体" w:hAnsi="宋体" w:hint="eastAsia"/>
              <w:szCs w:val="20"/>
            </w:rPr>
            <w:t>由于房顶设有电梯机房等设施，噪音可能会通过固体传声，顶层业主可能会受影响，但出卖人承诺上述设施的设计与建造完全符合国家相关技术规范标准。买受人一经购买该等房屋，即视为已知并接受该等状况。</w:t>
          </w:r>
        </w:p>
        <w:p w:rsidR="00A27C6D" w:rsidRPr="00984D4E" w:rsidP="00A27C6D">
          <w:pPr>
            <w:numPr>
              <w:ilvl w:val="0"/>
              <w:numId w:val="2"/>
            </w:numPr>
            <w:spacing w:line="440" w:lineRule="exact"/>
            <w:rPr>
              <w:rFonts w:ascii="宋体" w:hAnsi="宋体" w:cs="宋体" w:hint="eastAsia"/>
              <w:szCs w:val="21"/>
            </w:rPr>
          </w:pPr>
          <w:r w:rsidRPr="00984D4E">
            <w:rPr>
              <w:rFonts w:ascii="宋体" w:hAnsi="宋体" w:cs="宋体" w:hint="eastAsia"/>
              <w:szCs w:val="21"/>
            </w:rPr>
            <w:t>其他约定</w:t>
          </w:r>
        </w:p>
        <w:p w:rsidR="00A27C6D" w:rsidRPr="00984D4E" w:rsidP="00A27C6D">
          <w:pPr>
            <w:widowControl/>
            <w:spacing w:after="125" w:afterLines="40" w:line="440" w:lineRule="exact"/>
            <w:jc w:val="left"/>
            <w:rPr>
              <w:rFonts w:ascii="宋体" w:hAnsi="宋体" w:hint="eastAsia"/>
              <w:szCs w:val="20"/>
            </w:rPr>
          </w:pPr>
          <w:r w:rsidRPr="00984D4E">
            <w:rPr>
              <w:rFonts w:ascii="宋体" w:hAnsi="宋体" w:hint="eastAsia"/>
              <w:szCs w:val="20"/>
            </w:rPr>
            <w:t>在建筑物的屋顶、立面上设置了泛光、带状光源等景观照明；地下室设有变配电房、水泵房、车库采光井、垃圾收集站（点）、化粪池等，但出卖人承诺上述设施的设计与建造完全符合国家相关技术规范标准，买受人或使用人对此不提任何异议。</w:t>
          </w:r>
        </w:p>
        <w:p w:rsidR="00116D61" w:rsidRPr="008D19BF" w:rsidP="00B54F57">
          <w:pPr>
            <w:widowControl/>
            <w:spacing w:line="360" w:lineRule="auto"/>
            <w:rPr>
              <w:rFonts w:ascii="宋体" w:hAnsi="宋体" w:cs="宋体"/>
              <w:b/>
              <w:bCs/>
              <w:color w:val="000000"/>
              <w:kern w:val="0"/>
              <w:sz w:val="24"/>
            </w:rPr>
          </w:pPr>
          <w:r w:rsidRPr="00984D4E" w:rsidR="00A27C6D">
            <w:rPr>
              <w:rFonts w:hint="eastAsia"/>
              <w:color w:val="000000"/>
              <w:kern w:val="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906830509"/>
          <w:placeholder>
            <w:docPart w:val="DefaultPlaceholder_22675703"/>
          </w:placeholder>
          <w:richText/>
        </w:sdtPr>
        <w:sdtContent>
          <w:r w:rsidRPr="00984D4E" w:rsidR="00E974A6">
            <w:rPr>
              <w:rFonts w:ascii="宋体" w:hAnsi="宋体" w:hint="eastAsia"/>
              <w:color w:val="000000"/>
              <w:sz w:val="24"/>
              <w:u w:val="single"/>
            </w:rPr>
            <w:t>瓷砖</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629016722"/>
          <w:placeholder>
            <w:docPart w:val="DefaultPlaceholder_22675703"/>
          </w:placeholder>
          <w:richText/>
        </w:sdtPr>
        <w:sdtContent>
          <w:r w:rsidRPr="00984D4E" w:rsidR="00E974A6">
            <w:rPr>
              <w:rFonts w:ascii="宋体" w:hAnsi="宋体" w:cs="宋体" w:hint="eastAsia"/>
              <w:color w:val="000000"/>
              <w:kern w:val="0"/>
              <w:sz w:val="24"/>
              <w:u w:val="single"/>
            </w:rPr>
            <w:t>普通地砖</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672779722"/>
          <w:placeholder>
            <w:docPart w:val="DefaultPlaceholder_22675703"/>
          </w:placeholder>
          <w:richText/>
        </w:sdtPr>
        <w:sdtContent>
          <w:r w:rsidRPr="00984D4E" w:rsidR="00E974A6">
            <w:rPr>
              <w:rFonts w:ascii="宋体" w:hAnsi="宋体" w:cs="宋体" w:hint="eastAsia"/>
              <w:color w:val="000000"/>
              <w:kern w:val="0"/>
              <w:sz w:val="24"/>
              <w:u w:val="single"/>
            </w:rPr>
            <w:t>普通瓷砖，配踢脚线</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62608685"/>
          <w:placeholder>
            <w:docPart w:val="DefaultPlaceholder_22675703"/>
          </w:placeholder>
          <w:richText/>
        </w:sdtPr>
        <w:sdtContent>
          <w:r w:rsidRPr="00984D4E" w:rsidR="00E974A6">
            <w:rPr>
              <w:rFonts w:ascii="宋体" w:hAnsi="宋体" w:cs="宋体" w:hint="eastAsia"/>
              <w:color w:val="000000"/>
              <w:kern w:val="0"/>
              <w:sz w:val="24"/>
              <w:u w:val="single"/>
            </w:rPr>
            <w:t>为涂料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356523440"/>
          <w:placeholder>
            <w:docPart w:val="DefaultPlaceholder_22675703"/>
          </w:placeholder>
          <w:richText/>
        </w:sdtPr>
        <w:sdtContent>
          <w:r w:rsidRPr="00984D4E" w:rsidR="00E974A6">
            <w:rPr>
              <w:rFonts w:ascii="宋体" w:hAnsi="宋体" w:cs="宋体" w:hint="eastAsia"/>
              <w:color w:val="000000"/>
              <w:kern w:val="0"/>
              <w:sz w:val="24"/>
              <w:u w:val="single"/>
            </w:rPr>
            <w:t>普通地砖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422671305"/>
          <w:placeholder>
            <w:docPart w:val="DefaultPlaceholder_22675703"/>
          </w:placeholder>
          <w:richText/>
        </w:sdtPr>
        <w:sdtContent>
          <w:r w:rsidRPr="00984D4E" w:rsidR="00E974A6">
            <w:rPr>
              <w:rFonts w:ascii="宋体" w:hAnsi="宋体" w:cs="宋体" w:hint="eastAsia"/>
              <w:color w:val="000000"/>
              <w:kern w:val="0"/>
              <w:sz w:val="24"/>
              <w:u w:val="single"/>
            </w:rPr>
            <w:t>普通瓷砖，配踢脚线</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431709306"/>
          <w:placeholder>
            <w:docPart w:val="DefaultPlaceholder_22675703"/>
          </w:placeholder>
          <w:richText/>
        </w:sdtPr>
        <w:sdtContent>
          <w:r w:rsidRPr="00984D4E" w:rsidR="00E974A6">
            <w:rPr>
              <w:rFonts w:ascii="宋体" w:hAnsi="宋体" w:cs="宋体" w:hint="eastAsia"/>
              <w:color w:val="000000"/>
              <w:kern w:val="0"/>
              <w:sz w:val="24"/>
              <w:u w:val="single"/>
            </w:rPr>
            <w:t>为涂料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367998121"/>
          <w:placeholder>
            <w:docPart w:val="DefaultPlaceholder_22675703"/>
          </w:placeholder>
          <w:richText/>
        </w:sdtPr>
        <w:sdtContent>
          <w:r w:rsidRPr="00984D4E" w:rsidR="00E974A6">
            <w:rPr>
              <w:rFonts w:ascii="宋体" w:hAnsi="宋体" w:cs="宋体" w:hint="eastAsia"/>
              <w:color w:val="000000"/>
              <w:kern w:val="0"/>
              <w:sz w:val="24"/>
              <w:u w:val="single"/>
            </w:rPr>
            <w:t>普通地砖</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139942505"/>
          <w:placeholder>
            <w:docPart w:val="DefaultPlaceholder_22675703"/>
          </w:placeholder>
          <w:richText/>
        </w:sdtPr>
        <w:sdtContent>
          <w:r w:rsidRPr="00984D4E" w:rsidR="00E974A6">
            <w:rPr>
              <w:rFonts w:ascii="宋体" w:hAnsi="宋体" w:cs="宋体" w:hint="eastAsia"/>
              <w:color w:val="000000"/>
              <w:kern w:val="0"/>
              <w:sz w:val="24"/>
              <w:u w:val="single"/>
            </w:rPr>
            <w:t>普通瓷砖，配踢脚线</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642264066"/>
          <w:placeholder>
            <w:docPart w:val="DefaultPlaceholder_22675703"/>
          </w:placeholder>
          <w:richText/>
        </w:sdtPr>
        <w:sdtContent>
          <w:r w:rsidRPr="00984D4E" w:rsidR="00E974A6">
            <w:rPr>
              <w:rFonts w:ascii="宋体" w:hAnsi="宋体" w:cs="宋体" w:hint="eastAsia"/>
              <w:color w:val="000000"/>
              <w:kern w:val="0"/>
              <w:sz w:val="24"/>
              <w:u w:val="single"/>
            </w:rPr>
            <w:t>为涂料</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453833463"/>
          <w:placeholder>
            <w:docPart w:val="DefaultPlaceholder_22675703"/>
          </w:placeholder>
          <w:richText/>
        </w:sdtPr>
        <w:sdtContent>
          <w:r w:rsidRPr="00984D4E" w:rsidR="00E974A6">
            <w:rPr>
              <w:rFonts w:ascii="宋体" w:hAnsi="宋体" w:cs="宋体" w:hint="eastAsia"/>
              <w:color w:val="000000"/>
              <w:kern w:val="0"/>
              <w:sz w:val="24"/>
              <w:u w:val="single"/>
            </w:rPr>
            <w:t>水泥地面砂浆抹平</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043199234"/>
          <w:placeholder>
            <w:docPart w:val="DefaultPlaceholder_22675703"/>
          </w:placeholder>
          <w:richText/>
        </w:sdtPr>
        <w:sdtContent>
          <w:r w:rsidRPr="00984D4E" w:rsidR="00E974A6">
            <w:rPr>
              <w:rFonts w:ascii="宋体" w:hAnsi="宋体" w:cs="宋体" w:hint="eastAsia"/>
              <w:color w:val="000000"/>
              <w:kern w:val="0"/>
              <w:sz w:val="24"/>
              <w:u w:val="single"/>
            </w:rPr>
            <w:t>普通涂料</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000563745"/>
          <w:placeholder>
            <w:docPart w:val="DefaultPlaceholder_22675703"/>
          </w:placeholder>
          <w:richText/>
        </w:sdtPr>
        <w:sdtContent>
          <w:r w:rsidRPr="00984D4E" w:rsidR="00E974A6">
            <w:rPr>
              <w:rFonts w:ascii="宋体" w:hAnsi="宋体" w:cs="宋体" w:hint="eastAsia"/>
              <w:color w:val="000000"/>
              <w:kern w:val="0"/>
              <w:sz w:val="24"/>
              <w:u w:val="single"/>
            </w:rPr>
            <w:t>为涂料</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899312225"/>
          <w:placeholder>
            <w:docPart w:val="DefaultPlaceholder_22675703"/>
          </w:placeholder>
          <w:richText/>
        </w:sdtPr>
        <w:sdtContent>
          <w:r w:rsidRPr="00984D4E" w:rsidR="00E974A6">
            <w:rPr>
              <w:rFonts w:ascii="宋体" w:hAnsi="宋体" w:cs="宋体" w:hint="eastAsia"/>
              <w:color w:val="000000"/>
              <w:kern w:val="0"/>
              <w:sz w:val="24"/>
              <w:u w:val="single"/>
            </w:rPr>
            <w:t>混凝土原浆地面，地板保温由用户自理</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2079342277"/>
          <w:placeholder>
            <w:docPart w:val="DefaultPlaceholder_22675703"/>
          </w:placeholder>
          <w:richText/>
        </w:sdtPr>
        <w:sdtContent>
          <w:r w:rsidRPr="00984D4E" w:rsidR="00E974A6">
            <w:rPr>
              <w:rFonts w:ascii="宋体" w:hAnsi="宋体" w:cs="宋体" w:hint="eastAsia"/>
              <w:color w:val="000000"/>
              <w:kern w:val="0"/>
              <w:sz w:val="24"/>
              <w:u w:val="single"/>
            </w:rPr>
            <w:t>混合砂浆毛面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800516280"/>
          <w:placeholder>
            <w:docPart w:val="DefaultPlaceholder_22675703"/>
          </w:placeholder>
          <w:richText/>
        </w:sdtPr>
        <w:sdtContent>
          <w:r w:rsidRPr="00984D4E" w:rsidR="00E974A6">
            <w:rPr>
              <w:rFonts w:ascii="宋体" w:hAnsi="宋体" w:cs="宋体" w:hint="eastAsia"/>
              <w:color w:val="000000"/>
              <w:kern w:val="0"/>
              <w:sz w:val="24"/>
              <w:u w:val="single"/>
            </w:rPr>
            <w:t>板底找平</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807913349"/>
          <w:placeholder>
            <w:docPart w:val="DefaultPlaceholder_22675703"/>
          </w:placeholder>
          <w:richText/>
        </w:sdtPr>
        <w:sdtContent>
          <w:r w:rsidRPr="00984D4E" w:rsidR="00E974A6">
            <w:rPr>
              <w:rFonts w:ascii="宋体" w:hAnsi="宋体" w:cs="宋体" w:hint="eastAsia"/>
              <w:color w:val="000000"/>
              <w:kern w:val="0"/>
              <w:sz w:val="24"/>
              <w:u w:val="single"/>
            </w:rPr>
            <w:t>混凝土原浆地面</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634792267"/>
          <w:placeholder>
            <w:docPart w:val="DefaultPlaceholder_22675703"/>
          </w:placeholder>
          <w:richText/>
        </w:sdtPr>
        <w:sdtContent>
          <w:r w:rsidRPr="00984D4E" w:rsidR="00E974A6">
            <w:rPr>
              <w:rFonts w:ascii="宋体" w:hAnsi="宋体" w:cs="宋体" w:hint="eastAsia"/>
              <w:color w:val="000000"/>
              <w:kern w:val="0"/>
              <w:sz w:val="24"/>
              <w:u w:val="single"/>
            </w:rPr>
            <w:t>水泥砂浆毛面</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311607540"/>
          <w:placeholder>
            <w:docPart w:val="DefaultPlaceholder_22675703"/>
          </w:placeholder>
          <w:richText/>
        </w:sdtPr>
        <w:sdtContent>
          <w:r w:rsidRPr="00984D4E" w:rsidR="00E974A6">
            <w:rPr>
              <w:rFonts w:ascii="宋体" w:hAnsi="宋体" w:cs="宋体" w:hint="eastAsia"/>
              <w:color w:val="000000"/>
              <w:kern w:val="0"/>
              <w:sz w:val="24"/>
              <w:u w:val="single"/>
            </w:rPr>
            <w:t>板底找平</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2030798336"/>
          <w:placeholder>
            <w:docPart w:val="DefaultPlaceholder_22675703"/>
          </w:placeholder>
          <w:richText/>
        </w:sdtPr>
        <w:sdtContent>
          <w:r w:rsidRPr="00984D4E" w:rsidR="00E974A6">
            <w:rPr>
              <w:rFonts w:ascii="宋体" w:hAnsi="宋体" w:cs="宋体" w:hint="eastAsia"/>
              <w:color w:val="000000"/>
              <w:kern w:val="0"/>
              <w:sz w:val="24"/>
              <w:u w:val="single"/>
            </w:rPr>
            <w:t>无</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371696503"/>
          <w:placeholder>
            <w:docPart w:val="DefaultPlaceholder_22675703"/>
          </w:placeholder>
          <w:richText/>
        </w:sdtPr>
        <w:sdtContent>
          <w:r w:rsidRPr="00984D4E" w:rsidR="00E974A6">
            <w:rPr>
              <w:rFonts w:ascii="宋体" w:hAnsi="宋体" w:cs="宋体" w:hint="eastAsia"/>
              <w:color w:val="000000"/>
              <w:kern w:val="0"/>
              <w:sz w:val="24"/>
              <w:u w:val="single"/>
            </w:rPr>
            <w:t>水泥砂浆毛面，防水处理</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907665647"/>
          <w:placeholder>
            <w:docPart w:val="DefaultPlaceholder_22675703"/>
          </w:placeholder>
          <w:richText/>
        </w:sdtPr>
        <w:sdtContent>
          <w:r w:rsidRPr="00984D4E" w:rsidR="00E974A6">
            <w:rPr>
              <w:rFonts w:ascii="宋体" w:hAnsi="宋体" w:cs="宋体" w:hint="eastAsia"/>
              <w:color w:val="000000"/>
              <w:kern w:val="0"/>
              <w:sz w:val="24"/>
              <w:u w:val="single"/>
            </w:rPr>
            <w:t>水泥砂浆毛面</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471319061"/>
          <w:placeholder>
            <w:docPart w:val="DefaultPlaceholder_22675703"/>
          </w:placeholder>
          <w:richText/>
        </w:sdtPr>
        <w:sdtContent>
          <w:r w:rsidRPr="00984D4E" w:rsidR="00E974A6">
            <w:rPr>
              <w:rFonts w:ascii="宋体" w:hAnsi="宋体" w:cs="宋体" w:hint="eastAsia"/>
              <w:color w:val="000000"/>
              <w:kern w:val="0"/>
              <w:sz w:val="24"/>
              <w:u w:val="single"/>
            </w:rPr>
            <w:t>板底找平</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972702053"/>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69541742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705871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63495481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219803158"/>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2418380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96267566"/>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881453121"/>
          <w:placeholder>
            <w:docPart w:val="DefaultPlaceholder_22675703"/>
          </w:placeholder>
          <w:richText/>
        </w:sdtPr>
        <w:sdtContent>
          <w:r w:rsidRPr="00984D4E" w:rsidR="00E974A6">
            <w:rPr>
              <w:rFonts w:ascii="宋体" w:hAnsi="宋体" w:hint="eastAsia"/>
              <w:color w:val="000000"/>
              <w:sz w:val="24"/>
              <w:u w:val="single"/>
            </w:rPr>
            <w:t>所有户型阳台为不封闭阳台，所有室内推拉门不做，由业主自理；入户花园、入户阳台外侧采用栏杆</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680334081"/>
          <w:placeholder>
            <w:docPart w:val="DefaultPlaceholder_22675703"/>
          </w:placeholder>
          <w:richText/>
        </w:sdtPr>
        <w:sdtContent>
          <w:r w:rsidRPr="00984D4E" w:rsidR="00E974A6">
            <w:rPr>
              <w:rFonts w:ascii="宋体" w:hAnsi="宋体" w:hint="eastAsia"/>
              <w:color w:val="000000"/>
              <w:sz w:val="24"/>
              <w:u w:val="single"/>
            </w:rPr>
            <w:t>品牌电梯</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684431973"/>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246057285"/>
          <w:placeholder>
            <w:docPart w:val="DefaultPlaceholder_22675703"/>
          </w:placeholder>
          <w:richText/>
        </w:sdtPr>
        <w:sdtContent>
          <w:r w:rsidRPr="00984D4E" w:rsidR="00E974A6">
            <w:rPr>
              <w:rFonts w:ascii="宋体" w:hAnsi="宋体" w:hint="eastAsia"/>
              <w:color w:val="000000"/>
              <w:sz w:val="24"/>
              <w:u w:val="single"/>
            </w:rPr>
            <w:t>供水为一户一表，自来水管表后为PPR管明敷接至室内就近一个用水点</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991682928"/>
          <w:placeholder>
            <w:docPart w:val="DefaultPlaceholder_22675703"/>
          </w:placeholder>
          <w:richText/>
        </w:sdtPr>
        <w:sdtContent>
          <w:r w:rsidRPr="00984D4E" w:rsidR="00E974A6">
            <w:rPr>
              <w:rFonts w:ascii="宋体" w:hAnsi="宋体" w:hint="eastAsia"/>
              <w:color w:val="000000"/>
              <w:sz w:val="24"/>
              <w:u w:val="single"/>
            </w:rPr>
            <w:t>铝合金门窗，双层中空玻璃</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1310215054"/>
          <w:placeholder>
            <w:docPart w:val="DefaultPlaceholder_22675703"/>
          </w:placeholder>
          <w:richText/>
        </w:sdtPr>
        <w:sdtContent>
          <w:r w:rsidRPr="00984D4E" w:rsidR="001535DA">
            <w:rPr>
              <w:rFonts w:ascii="宋体" w:hAnsi="宋体" w:hint="eastAsia"/>
              <w:color w:val="000000"/>
              <w:sz w:val="24"/>
              <w:u w:val="single"/>
            </w:rPr>
            <w:t>钢质防火门，室内门仅留门洞，无门框与门扇；楼梯踏步为水泥砂浆找平，不铺面砖；内墙、顶棚为涂料，钢扶手；光纤到户，无有线电视同轴电缆</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260108494"/>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(不得低于设计文件规定的该工程的合理使用年限)；</w:t>
      </w:r>
      <w:sdt>
        <w:sdtPr>
          <w:id w:val="846513924"/>
          <w:placeholder>
            <w:docPart w:val="DefaultPlaceholder_22675703"/>
          </w:placeholder>
          <w:richText/>
        </w:sdtPr>
        <w:sdtContent>
          <w:r w:rsidRPr="00984D4E" w:rsidR="00E974A6">
            <w:rPr>
              <w:rFonts w:ascii="宋体" w:hAnsi="宋体" w:hint="eastAsia"/>
              <w:color w:val="000000"/>
              <w:sz w:val="24"/>
              <w:u w:val="single"/>
            </w:rPr>
            <w:t>50年</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889444056"/>
          <w:placeholder>
            <w:docPart w:val="DefaultPlaceholder_22675703"/>
          </w:placeholder>
          <w:richText/>
        </w:sdtPr>
        <w:sdtContent>
          <w:r w:rsidRPr="00984D4E" w:rsidR="00E974A6">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1712115260"/>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001723060"/>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2044784117"/>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607812379"/>
          <w:placeholder>
            <w:docPart w:val="DefaultPlaceholder_22675703"/>
          </w:placeholder>
          <w:richText/>
        </w:sdtPr>
        <w:sdtContent>
          <w:r w:rsidRPr="00984D4E" w:rsidR="00E974A6">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931396156"/>
          <w:placeholder>
            <w:docPart w:val="DefaultPlaceholder_22675703"/>
          </w:placeholder>
          <w:richText/>
        </w:sdtPr>
        <w:sdtContent>
          <w:r w:rsidRPr="00984D4E" w:rsidR="00E974A6">
            <w:rPr>
              <w:rFonts w:ascii="宋体" w:hAnsi="宋体" w:hint="eastAsia"/>
              <w:color w:val="000000"/>
              <w:sz w:val="24"/>
              <w:u w:val="single"/>
            </w:rPr>
            <w:t>管道堵塞2个月</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183947809"/>
          <w:placeholder>
            <w:docPart w:val="DefaultPlaceholder_22675703"/>
          </w:placeholder>
          <w:richText/>
        </w:sdtPr>
        <w:sdtContent>
          <w:r w:rsidRPr="00984D4E" w:rsidR="00E974A6">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570708330"/>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578993985"/>
          <w:placeholder>
            <w:docPart w:val="DefaultPlaceholder_22675703"/>
          </w:placeholder>
          <w:richText/>
        </w:sdtPr>
        <w:sdtContent>
          <w:r w:rsidRPr="00984D4E" w:rsidR="00E974A6">
            <w:rPr>
              <w:rFonts w:ascii="宋体" w:hAnsi="宋体" w:hint="eastAsia"/>
              <w:color w:val="000000"/>
              <w:sz w:val="24"/>
              <w:u w:val="single"/>
            </w:rPr>
            <w:t>门窗翘裂、五金件损坏1年</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367440337"/>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222854112"/>
          <w:placeholder>
            <w:docPart w:val="DefaultPlaceholder_22675703"/>
          </w:placeholder>
          <w:richText/>
        </w:sdtPr>
        <w:sdtContent>
          <w:r w:rsidRPr="00984D4E" w:rsidR="002667BF">
            <w:rPr>
              <w:rFonts w:ascii="宋体" w:hAnsi="宋体" w:hint="eastAsia"/>
              <w:color w:val="000000"/>
              <w:sz w:val="24"/>
              <w:u w:val="single"/>
            </w:rPr>
            <w:t>×</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sdt>
      <w:sdtPr>
        <w:id w:val="1386344465"/>
        <w:placeholder>
          <w:docPart w:val="DefaultPlaceholder_22675703"/>
        </w:placeholder>
        <w:richText/>
      </w:sdtPr>
      <w:sdtContent>
        <w:p w:rsidR="00CB0225" w:rsidRPr="00984D4E" w:rsidP="00CB0225">
          <w:pPr>
            <w:widowControl/>
            <w:spacing w:line="560" w:lineRule="exact"/>
            <w:jc w:val="center"/>
            <w:rPr>
              <w:rFonts w:ascii="Calibri" w:hAnsi="宋体" w:cs="宋体"/>
              <w:kern w:val="0"/>
              <w:sz w:val="28"/>
              <w:szCs w:val="28"/>
            </w:rPr>
          </w:pPr>
          <w:r w:rsidRPr="00984D4E">
            <w:rPr>
              <w:rFonts w:ascii="Calibri" w:hAnsi="宋体" w:cs="宋体" w:hint="eastAsia"/>
              <w:kern w:val="0"/>
              <w:sz w:val="28"/>
              <w:szCs w:val="28"/>
            </w:rPr>
            <w:t>施工单位工程质量终身责任制承诺书</w:t>
          </w:r>
        </w:p>
        <w:p w:rsidR="00CB0225" w:rsidRPr="00984D4E" w:rsidP="00CB0225">
          <w:pPr>
            <w:widowControl/>
            <w:spacing w:line="560" w:lineRule="exact"/>
            <w:jc w:val="left"/>
            <w:rPr>
              <w:rFonts w:ascii="Calibri" w:hAnsi="宋体" w:cs="宋体"/>
              <w:kern w:val="0"/>
              <w:sz w:val="24"/>
              <w:szCs w:val="21"/>
            </w:rPr>
          </w:pPr>
        </w:p>
        <w:p w:rsidR="00CB0225" w:rsidRPr="00984D4E" w:rsidP="00CB0225">
          <w:pPr>
            <w:widowControl/>
            <w:spacing w:line="560" w:lineRule="exact"/>
            <w:jc w:val="left"/>
            <w:rPr>
              <w:rFonts w:ascii="Calibri" w:hAnsi="宋体" w:cs="宋体"/>
              <w:kern w:val="0"/>
              <w:szCs w:val="21"/>
            </w:rPr>
          </w:pPr>
          <w:r w:rsidRPr="00984D4E">
            <w:rPr>
              <w:rFonts w:ascii="Calibri" w:hAnsi="宋体" w:cs="宋体"/>
              <w:kern w:val="0"/>
              <w:szCs w:val="21"/>
            </w:rPr>
            <w:t xml:space="preserve">   </w:t>
          </w:r>
          <w:r w:rsidRPr="00984D4E">
            <w:rPr>
              <w:rFonts w:ascii="Calibri" w:hAnsi="宋体" w:cs="宋体" w:hint="eastAsia"/>
              <w:kern w:val="0"/>
              <w:szCs w:val="21"/>
            </w:rPr>
            <w:t> </w:t>
          </w:r>
          <w:r w:rsidRPr="00984D4E">
            <w:rPr>
              <w:rFonts w:ascii="Calibri" w:hAnsi="宋体" w:cs="宋体" w:hint="eastAsia"/>
              <w:kern w:val="0"/>
              <w:szCs w:val="21"/>
            </w:rPr>
            <w:t>湖南省醴陵市第三建设工程有限公司作为海源又一城一标段</w:t>
          </w:r>
          <w:r w:rsidRPr="00984D4E">
            <w:rPr>
              <w:rFonts w:ascii="宋体" w:hAnsi="宋体" w:cs="宋体" w:hint="eastAsia"/>
              <w:kern w:val="0"/>
              <w:sz w:val="24"/>
            </w:rPr>
            <w:t>1#、3#、5#</w:t>
          </w:r>
          <w:r w:rsidRPr="00984D4E">
            <w:rPr>
              <w:rFonts w:ascii="Calibri" w:hAnsi="宋体" w:cs="宋体" w:hint="eastAsia"/>
              <w:kern w:val="0"/>
              <w:szCs w:val="21"/>
            </w:rPr>
            <w:t>栋及地下室的施工单位，对本工程质量承诺如下：对施工中出现的质量或竣工验收不合格的工程，负责返修。向建设单位出具质量保修书，保修书中明确建设工程的保修范围、保修期限和保修责任等。建设工程在保修范围和期限内发生质量问题，严格依法依规履行保修义务。</w:t>
          </w:r>
        </w:p>
        <w:p w:rsidR="00CB0225" w:rsidRPr="00984D4E" w:rsidP="00CB0225">
          <w:pPr>
            <w:widowControl/>
            <w:spacing w:line="560" w:lineRule="exact"/>
            <w:jc w:val="left"/>
            <w:rPr>
              <w:rFonts w:ascii="Calibri" w:hAnsi="宋体" w:cs="宋体"/>
              <w:kern w:val="0"/>
              <w:szCs w:val="21"/>
            </w:rPr>
          </w:pPr>
          <w:r>
            <w:rPr>
              <w:noProof/>
            </w:rPr>
            <w:pict>
              <v:shape id="图片 1" o:spid="_x0000_s1033" type="#_x0000_t75" alt="说明: 醴陵三建公章" style="width:123.75pt;height:127pt;margin-top:15pt;margin-left:4in;position:absolute;visibility:visible;z-index:251663360" filled="f" stroked="f">
                <v:imagedata r:id="rId8" o:title="醴陵三建公章"/>
                <o:lock v:ext="edit" aspectratio="t"/>
              </v:shape>
            </w:pict>
          </w:r>
        </w:p>
        <w:p w:rsidR="00CB0225" w:rsidRPr="00984D4E" w:rsidP="00CB0225">
          <w:pPr>
            <w:widowControl/>
            <w:spacing w:line="560" w:lineRule="exact"/>
            <w:jc w:val="left"/>
            <w:rPr>
              <w:rFonts w:ascii="Calibri" w:hAnsi="宋体" w:cs="宋体"/>
              <w:kern w:val="0"/>
              <w:szCs w:val="21"/>
            </w:rPr>
          </w:pPr>
        </w:p>
        <w:p w:rsidR="00CB0225" w:rsidRPr="00984D4E" w:rsidP="00CB0225">
          <w:pPr>
            <w:widowControl/>
            <w:spacing w:line="560" w:lineRule="exact"/>
            <w:jc w:val="right"/>
            <w:rPr>
              <w:rFonts w:ascii="Calibri" w:hAnsi="宋体" w:cs="宋体" w:hint="eastAsia"/>
              <w:kern w:val="0"/>
              <w:szCs w:val="21"/>
            </w:rPr>
          </w:pPr>
          <w:r w:rsidRPr="00984D4E">
            <w:rPr>
              <w:rFonts w:ascii="Calibri" w:hAnsi="宋体" w:cs="宋体"/>
              <w:kern w:val="0"/>
              <w:szCs w:val="21"/>
            </w:rPr>
            <w:t xml:space="preserve">                          </w:t>
          </w:r>
          <w:r w:rsidRPr="00984D4E">
            <w:rPr>
              <w:rFonts w:ascii="Calibri" w:hAnsi="宋体" w:cs="宋体" w:hint="eastAsia"/>
              <w:kern w:val="0"/>
              <w:szCs w:val="21"/>
            </w:rPr>
            <w:t> </w:t>
          </w:r>
          <w:r w:rsidRPr="00984D4E">
            <w:rPr>
              <w:rFonts w:ascii="Calibri" w:hAnsi="宋体" w:cs="宋体" w:hint="eastAsia"/>
              <w:kern w:val="0"/>
              <w:szCs w:val="21"/>
            </w:rPr>
            <w:t>湖南省醴陵市第三建设工程有限公司</w:t>
          </w:r>
          <w:r w:rsidRPr="00984D4E">
            <w:rPr>
              <w:rFonts w:ascii="Calibri" w:hAnsi="宋体" w:cs="宋体" w:hint="eastAsia"/>
              <w:kern w:val="0"/>
              <w:szCs w:val="21"/>
            </w:rPr>
            <w:t> </w:t>
          </w:r>
        </w:p>
        <w:p w:rsidR="004D53F8" w:rsidRPr="00984D4E" w:rsidP="00CB0225">
          <w:pPr>
            <w:widowControl/>
            <w:spacing w:line="560" w:lineRule="exact"/>
            <w:jc w:val="right"/>
            <w:rPr>
              <w:rFonts w:ascii="Calibri" w:hAnsi="宋体" w:cs="宋体" w:hint="eastAsia"/>
              <w:kern w:val="0"/>
              <w:szCs w:val="21"/>
            </w:rPr>
          </w:pPr>
        </w:p>
        <w:p w:rsidR="004D53F8" w:rsidRPr="00984D4E" w:rsidP="00CB0225">
          <w:pPr>
            <w:widowControl/>
            <w:spacing w:line="560" w:lineRule="exact"/>
            <w:jc w:val="right"/>
            <w:rPr>
              <w:rFonts w:ascii="Calibri" w:hAnsi="宋体" w:cs="宋体" w:hint="eastAsia"/>
              <w:kern w:val="0"/>
              <w:szCs w:val="21"/>
            </w:rPr>
          </w:pPr>
        </w:p>
        <w:p w:rsidR="00B54F57" w:rsidRPr="00984D4E" w:rsidP="00CB0225">
          <w:pPr>
            <w:widowControl/>
            <w:spacing w:line="360" w:lineRule="auto"/>
            <w:rPr>
              <w:rFonts w:ascii="宋体" w:hAnsi="宋体" w:cs="宋体"/>
              <w:color w:val="000000"/>
              <w:kern w:val="0"/>
              <w:sz w:val="24"/>
            </w:rPr>
          </w:pPr>
          <w:r w:rsidRPr="00984D4E" w:rsidR="00A27C6D">
            <w:rPr>
              <w:rFonts w:ascii="宋体" w:hAnsi="宋体" w:hint="eastAsia"/>
              <w:color w:val="000000"/>
              <w:sz w:val="24"/>
            </w:rPr>
            <w:t>　　</w:t>
          </w:r>
          <w:r w:rsidRPr="00984D4E">
            <w:rPr>
              <w:rFonts w:hint="eastAsia"/>
              <w:color w:val="000000"/>
              <w:kern w:val="0"/>
              <w:sz w:val="24"/>
            </w:rPr>
            <w:t xml:space="preserve"> </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984D4E" w:rsidR="00B54F57">
            <w:rPr>
              <w:rFonts w:ascii="宋体" w:hAnsi="宋体" w:hint="eastAsia"/>
              <w:color w:val="000000"/>
              <w:sz w:val="24"/>
            </w:rPr>
            <w:t xml:space="preserve"> </w:t>
          </w:r>
        </w:p>
      </w:sdtContent>
    </w:sdt>
    <w:p w:rsidR="000355EF"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1308014327"/>
        <w:placeholder>
          <w:docPart w:val="DefaultPlaceholder_22675703"/>
        </w:placeholder>
        <w:richText/>
      </w:sdtPr>
      <w:sdtContent>
        <w:p w:rsidR="00A27C6D" w:rsidRPr="00984D4E" w:rsidP="00A27C6D">
          <w:pPr>
            <w:spacing w:line="360" w:lineRule="auto"/>
            <w:jc w:val="center"/>
            <w:rPr>
              <w:rFonts w:ascii="Calibri" w:hAnsi="宋体" w:cs="宋体" w:hint="eastAsia"/>
              <w:kern w:val="0"/>
              <w:sz w:val="24"/>
            </w:rPr>
          </w:pPr>
          <w:r w:rsidRPr="00984D4E">
            <w:rPr>
              <w:rFonts w:ascii="Calibri" w:hAnsi="宋体" w:cs="宋体" w:hint="eastAsia"/>
              <w:kern w:val="0"/>
              <w:sz w:val="24"/>
            </w:rPr>
            <w:t>临时管理规约承诺书</w:t>
          </w:r>
        </w:p>
        <w:p w:rsidR="00A27C6D" w:rsidRPr="00984D4E" w:rsidP="00A27C6D">
          <w:pPr>
            <w:widowControl/>
            <w:spacing w:line="560" w:lineRule="exact"/>
            <w:jc w:val="left"/>
            <w:rPr>
              <w:rFonts w:ascii="Calibri" w:hAnsi="宋体" w:cs="宋体" w:hint="eastAsia"/>
              <w:kern w:val="0"/>
              <w:sz w:val="24"/>
            </w:rPr>
          </w:pPr>
        </w:p>
        <w:p w:rsidR="00A27C6D" w:rsidRPr="00984D4E" w:rsidP="00A27C6D">
          <w:pPr>
            <w:spacing w:line="360" w:lineRule="auto"/>
            <w:ind w:firstLine="480" w:firstLineChars="200"/>
            <w:rPr>
              <w:rFonts w:ascii="Calibri" w:hAnsi="宋体" w:cs="宋体" w:hint="eastAsia"/>
              <w:kern w:val="0"/>
              <w:sz w:val="24"/>
            </w:rPr>
          </w:pPr>
          <w:r w:rsidRPr="00984D4E">
            <w:rPr>
              <w:rFonts w:ascii="Calibri" w:hAnsi="宋体" w:cs="宋体" w:hint="eastAsia"/>
              <w:kern w:val="0"/>
              <w:sz w:val="24"/>
            </w:rPr>
            <w:t>本人为</w:t>
          </w:r>
          <w:r w:rsidRPr="00984D4E">
            <w:rPr>
              <w:rFonts w:ascii="Calibri" w:hAnsi="宋体" w:cs="宋体" w:hint="eastAsia"/>
              <w:kern w:val="0"/>
              <w:sz w:val="24"/>
              <w:u w:val="single"/>
            </w:rPr>
            <w:t xml:space="preserve"> 株洲海源又一城 </w:t>
          </w:r>
          <w:r w:rsidRPr="00984D4E">
            <w:rPr>
              <w:rFonts w:ascii="Calibri" w:hAnsi="宋体" w:cs="宋体" w:hint="eastAsia"/>
              <w:kern w:val="0"/>
              <w:sz w:val="24"/>
            </w:rPr>
            <w:t>物业的买受人，为维护该物业管理区域内全体业主的共同利益，本人声明如下：</w:t>
          </w:r>
        </w:p>
        <w:p w:rsidR="00A27C6D" w:rsidRPr="00984D4E" w:rsidP="00A27C6D">
          <w:pPr>
            <w:spacing w:line="360" w:lineRule="auto"/>
            <w:rPr>
              <w:rFonts w:ascii="Calibri" w:hAnsi="宋体" w:cs="宋体" w:hint="eastAsia"/>
              <w:kern w:val="0"/>
              <w:sz w:val="24"/>
            </w:rPr>
          </w:pPr>
          <w:r w:rsidRPr="00984D4E">
            <w:rPr>
              <w:rFonts w:ascii="Calibri" w:hAnsi="宋体" w:cs="宋体" w:hint="eastAsia"/>
              <w:kern w:val="0"/>
              <w:sz w:val="24"/>
            </w:rPr>
            <w:t xml:space="preserve">    一、本人同意由出卖人指定的</w:t>
          </w:r>
          <w:r w:rsidRPr="00984D4E">
            <w:rPr>
              <w:rFonts w:ascii="Calibri" w:hAnsi="宋体" w:cs="宋体" w:hint="eastAsia"/>
              <w:b/>
              <w:kern w:val="0"/>
              <w:sz w:val="24"/>
              <w:u w:val="single"/>
            </w:rPr>
            <w:t>湖南万佳物业管理有限公司</w:t>
          </w:r>
          <w:r w:rsidRPr="00984D4E">
            <w:rPr>
              <w:rFonts w:ascii="Calibri" w:hAnsi="宋体" w:cs="宋体" w:hint="eastAsia"/>
              <w:kern w:val="0"/>
              <w:sz w:val="24"/>
            </w:rPr>
            <w:t>进行前期物业管理。</w:t>
          </w:r>
        </w:p>
        <w:p w:rsidR="00A27C6D" w:rsidRPr="00984D4E" w:rsidP="00A27C6D">
          <w:pPr>
            <w:spacing w:line="360" w:lineRule="auto"/>
            <w:rPr>
              <w:rFonts w:ascii="Calibri" w:hAnsi="宋体" w:cs="宋体" w:hint="eastAsia"/>
              <w:kern w:val="0"/>
              <w:sz w:val="24"/>
            </w:rPr>
          </w:pPr>
          <w:r w:rsidRPr="00984D4E">
            <w:rPr>
              <w:rFonts w:ascii="Calibri" w:hAnsi="宋体" w:cs="宋体" w:hint="eastAsia"/>
              <w:kern w:val="0"/>
              <w:sz w:val="24"/>
            </w:rPr>
            <w:t xml:space="preserve">    二、同意遵守并倡导物业使用权人遵守本项目临时规约，并承诺承担违反本项目临时规约的相应责任，并同意对该物业的使用人违反本项目临时规约的行为承担连带责任；</w:t>
          </w:r>
        </w:p>
        <w:p w:rsidR="00A27C6D" w:rsidRPr="00984D4E" w:rsidP="00A27C6D">
          <w:pPr>
            <w:spacing w:line="360" w:lineRule="auto"/>
            <w:rPr>
              <w:rFonts w:ascii="Calibri" w:hAnsi="宋体" w:cs="宋体" w:hint="eastAsia"/>
              <w:kern w:val="0"/>
              <w:sz w:val="24"/>
            </w:rPr>
          </w:pPr>
          <w:r w:rsidRPr="00984D4E">
            <w:rPr>
              <w:rFonts w:ascii="Calibri" w:hAnsi="宋体" w:cs="宋体" w:hint="eastAsia"/>
              <w:kern w:val="0"/>
              <w:sz w:val="24"/>
            </w:rPr>
            <w:t xml:space="preserve">    三、本人同意转让该物业时取得物业继受人签署的本项目临时规约承诺书并送交建设单位或物业管理企业，建设单位或物业管理企业收到物业继受人签署的承诺书之前，本承诺书继续有效。</w:t>
          </w:r>
        </w:p>
        <w:p w:rsidR="00A27C6D" w:rsidRPr="00984D4E" w:rsidP="00A27C6D">
          <w:pPr>
            <w:widowControl/>
            <w:spacing w:line="560" w:lineRule="exact"/>
            <w:jc w:val="left"/>
            <w:rPr>
              <w:rFonts w:ascii="Calibri" w:hAnsi="宋体" w:cs="宋体" w:hint="eastAsia"/>
              <w:kern w:val="0"/>
              <w:sz w:val="24"/>
            </w:rPr>
          </w:pPr>
          <w:r w:rsidRPr="00984D4E">
            <w:rPr>
              <w:rFonts w:ascii="Calibri" w:hAnsi="宋体" w:cs="宋体" w:hint="eastAsia"/>
              <w:kern w:val="0"/>
              <w:sz w:val="24"/>
            </w:rPr>
            <w:t xml:space="preserve"> </w:t>
          </w:r>
        </w:p>
        <w:p w:rsidR="00A27C6D" w:rsidRPr="00984D4E" w:rsidP="00A27C6D">
          <w:pPr>
            <w:widowControl/>
            <w:spacing w:line="560" w:lineRule="exact"/>
            <w:jc w:val="left"/>
            <w:rPr>
              <w:rFonts w:ascii="Calibri" w:hAnsi="宋体" w:cs="宋体" w:hint="eastAsia"/>
              <w:kern w:val="0"/>
              <w:sz w:val="24"/>
            </w:rPr>
          </w:pPr>
        </w:p>
        <w:p w:rsidR="00A27C6D" w:rsidRPr="00984D4E" w:rsidP="00A27C6D">
          <w:pPr>
            <w:spacing w:line="360" w:lineRule="auto"/>
            <w:rPr>
              <w:rFonts w:ascii="Calibri" w:hAnsi="宋体" w:cs="宋体" w:hint="eastAsia"/>
              <w:kern w:val="0"/>
              <w:sz w:val="24"/>
            </w:rPr>
          </w:pPr>
        </w:p>
        <w:p w:rsidR="00A27C6D" w:rsidRPr="00984D4E" w:rsidP="00A27C6D">
          <w:pPr>
            <w:spacing w:line="360" w:lineRule="auto"/>
            <w:ind w:firstLine="3840" w:firstLineChars="1600"/>
            <w:rPr>
              <w:rFonts w:ascii="Calibri" w:hAnsi="宋体" w:cs="宋体" w:hint="eastAsia"/>
              <w:kern w:val="0"/>
              <w:sz w:val="24"/>
            </w:rPr>
          </w:pPr>
          <w:r w:rsidRPr="00984D4E">
            <w:rPr>
              <w:rFonts w:ascii="Calibri" w:hAnsi="宋体" w:cs="宋体" w:hint="eastAsia"/>
              <w:kern w:val="0"/>
              <w:sz w:val="24"/>
            </w:rPr>
            <w:t>承诺人（签章）：</w:t>
          </w:r>
        </w:p>
        <w:p w:rsidR="00A27C6D" w:rsidRPr="00984D4E" w:rsidP="00A27C6D">
          <w:pPr>
            <w:spacing w:line="360" w:lineRule="auto"/>
            <w:ind w:firstLine="3360" w:firstLineChars="1400"/>
            <w:rPr>
              <w:rFonts w:ascii="Calibri" w:hAnsi="宋体" w:cs="宋体" w:hint="eastAsia"/>
              <w:kern w:val="0"/>
              <w:sz w:val="24"/>
            </w:rPr>
          </w:pPr>
        </w:p>
        <w:p w:rsidR="00116D61" w:rsidRPr="008D19BF" w:rsidP="00534941">
          <w:pPr>
            <w:widowControl/>
            <w:spacing w:line="360" w:lineRule="auto"/>
            <w:rPr>
              <w:rFonts w:ascii="宋体" w:hAnsi="宋体" w:cs="宋体"/>
              <w:b/>
              <w:bCs/>
              <w:color w:val="000000"/>
              <w:kern w:val="0"/>
              <w:sz w:val="24"/>
            </w:rPr>
          </w:pPr>
          <w:r w:rsidRPr="00984D4E" w:rsidR="00A27C6D">
            <w:rPr>
              <w:rFonts w:ascii="Calibri" w:hAnsi="宋体" w:cs="宋体" w:hint="eastAsia"/>
              <w:kern w:val="0"/>
              <w:sz w:val="24"/>
            </w:rPr>
            <w:t>年    月    日</w:t>
          </w:r>
          <w:r w:rsidRPr="00984D4E" w:rsidR="00A27C6D">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sdt>
      <w:sdtPr>
        <w:id w:val="131591564"/>
        <w:placeholder>
          <w:docPart w:val="DefaultPlaceholder_22675703"/>
        </w:placeholder>
        <w:richText/>
      </w:sdtPr>
      <w:sdtContent>
        <w:p w:rsidR="00B54F57" w:rsidRPr="00984D4E" w:rsidP="00B54F57">
          <w:pPr>
            <w:widowControl/>
            <w:spacing w:line="360" w:lineRule="auto"/>
            <w:rPr>
              <w:rFonts w:ascii="宋体" w:hAnsi="宋体" w:cs="宋体"/>
              <w:color w:val="000000"/>
              <w:kern w:val="0"/>
              <w:sz w:val="24"/>
            </w:rPr>
          </w:pPr>
          <w:r w:rsidRPr="00984D4E" w:rsidR="00A27C6D">
            <w:rPr>
              <w:rFonts w:ascii="宋体" w:hAnsi="宋体" w:hint="eastAsia"/>
              <w:color w:val="000000"/>
              <w:sz w:val="24"/>
            </w:rPr>
            <w:t xml:space="preserve">  </w:t>
          </w:r>
          <w:r w:rsidRPr="00984D4E">
            <w:rPr>
              <w:rFonts w:ascii="宋体" w:hAnsi="宋体" w:cs="宋体"/>
              <w:color w:val="000000"/>
              <w:kern w:val="0"/>
              <w:sz w:val="24"/>
            </w:rPr>
            <w:t>(如：该商品房公共管道检修口、柱子、变电箱等有遮挡或妨碍房屋正常使用的情况)</w:t>
          </w:r>
        </w:p>
        <w:p w:rsidR="00116D61" w:rsidRPr="008D19BF" w:rsidP="00B54F57">
          <w:pPr>
            <w:widowControl/>
            <w:spacing w:line="360" w:lineRule="auto"/>
            <w:rPr>
              <w:rFonts w:ascii="宋体" w:hAnsi="宋体" w:cs="宋体"/>
              <w:b/>
              <w:bCs/>
              <w:color w:val="000000"/>
              <w:kern w:val="0"/>
              <w:sz w:val="24"/>
            </w:rPr>
          </w:pPr>
          <w:r w:rsidRPr="00984D4E" w:rsidR="00B54F57">
            <w:rPr>
              <w:rFonts w:ascii="宋体" w:hAnsi="宋体" w:hint="eastAsia"/>
              <w:color w:val="000000"/>
              <w:sz w:val="24"/>
            </w:rPr>
            <w:t xml:space="preserve"> </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1798884331"/>
        <w:placeholder>
          <w:docPart w:val="DefaultPlaceholder_22675703"/>
        </w:placeholder>
        <w:richText/>
      </w:sdtPr>
      <w:sdtContent>
        <w:p w:rsidR="00984D4E" w:rsidRPr="00984D4E" w:rsidP="00984D4E">
          <w:pPr>
            <w:jc w:val="center"/>
            <w:rPr>
              <w:rFonts w:ascii="宋体" w:hAnsi="宋体" w:cs="宋体"/>
              <w:b/>
              <w:bCs/>
              <w:sz w:val="32"/>
              <w:szCs w:val="32"/>
            </w:rPr>
          </w:pPr>
          <w:r w:rsidRPr="00984D4E">
            <w:rPr>
              <w:rFonts w:ascii="宋体" w:hAnsi="宋体" w:cs="宋体" w:hint="eastAsia"/>
              <w:b/>
              <w:bCs/>
              <w:sz w:val="32"/>
              <w:szCs w:val="32"/>
            </w:rPr>
            <w:t>《</w:t>
          </w:r>
          <w:r w:rsidRPr="00984D4E">
            <w:rPr>
              <w:rFonts w:ascii="宋体" w:hAnsi="宋体" w:cs="宋体" w:hint="eastAsia"/>
              <w:b/>
              <w:sz w:val="32"/>
              <w:szCs w:val="32"/>
            </w:rPr>
            <w:t>商品房买卖合同（预售）</w:t>
          </w:r>
          <w:r w:rsidRPr="00984D4E">
            <w:rPr>
              <w:rFonts w:ascii="宋体" w:hAnsi="宋体" w:cs="宋体" w:hint="eastAsia"/>
              <w:b/>
              <w:bCs/>
              <w:sz w:val="32"/>
              <w:szCs w:val="32"/>
            </w:rPr>
            <w:t>》补充条款</w:t>
          </w:r>
        </w:p>
        <w:p w:rsidR="00984D4E" w:rsidRPr="00984D4E" w:rsidP="00984D4E">
          <w:pPr>
            <w:spacing w:line="240" w:lineRule="atLeast"/>
            <w:rPr>
              <w:rFonts w:ascii="Calibri" w:hAnsi="Calibri" w:cs="宋体" w:hint="eastAsia"/>
              <w:szCs w:val="21"/>
            </w:rPr>
          </w:pPr>
        </w:p>
        <w:p w:rsidR="00984D4E" w:rsidRPr="00984D4E" w:rsidP="00984D4E">
          <w:pPr>
            <w:spacing w:line="360" w:lineRule="auto"/>
            <w:rPr>
              <w:rFonts w:ascii="Calibri" w:hAnsi="Calibri" w:cs="宋体"/>
              <w:szCs w:val="21"/>
            </w:rPr>
          </w:pPr>
          <w:r w:rsidRPr="00984D4E">
            <w:rPr>
              <w:rFonts w:ascii="Calibri" w:hAnsi="Calibri" w:cs="宋体" w:hint="eastAsia"/>
              <w:szCs w:val="21"/>
            </w:rPr>
            <w:t>出卖人：湖南海源房地产开发有限公司</w:t>
          </w:r>
        </w:p>
        <w:p w:rsidR="00984D4E" w:rsidRPr="00984D4E" w:rsidP="00984D4E">
          <w:pPr>
            <w:spacing w:line="360" w:lineRule="auto"/>
            <w:rPr>
              <w:rFonts w:ascii="Calibri" w:hAnsi="Calibri" w:cs="宋体"/>
              <w:szCs w:val="21"/>
              <w:u w:val="single"/>
            </w:rPr>
          </w:pPr>
          <w:r w:rsidRPr="00984D4E">
            <w:rPr>
              <w:rFonts w:ascii="Calibri" w:hAnsi="Calibri" w:cs="宋体" w:hint="eastAsia"/>
              <w:szCs w:val="21"/>
            </w:rPr>
            <w:t>买受人：</w:t>
          </w:r>
          <w:r w:rsidRPr="00984D4E">
            <w:rPr>
              <w:rFonts w:ascii="Calibri" w:hAnsi="Calibri" w:cs="宋体"/>
              <w:szCs w:val="21"/>
              <w:u w:val="single"/>
            </w:rPr>
            <w:t xml:space="preserve">                          </w:t>
          </w:r>
          <w:r w:rsidRPr="00984D4E">
            <w:rPr>
              <w:rFonts w:ascii="Calibri" w:hAnsi="Calibri" w:cs="宋体"/>
              <w:szCs w:val="21"/>
            </w:rPr>
            <w:t xml:space="preserve"> </w:t>
          </w:r>
          <w:r w:rsidRPr="00984D4E">
            <w:rPr>
              <w:rFonts w:ascii="Calibri" w:hAnsi="Calibri" w:cs="宋体"/>
              <w:kern w:val="0"/>
              <w:sz w:val="24"/>
            </w:rPr>
            <w:t xml:space="preserve">    </w:t>
          </w:r>
          <w:r w:rsidRPr="00984D4E">
            <w:rPr>
              <w:rFonts w:ascii="Calibri" w:hAnsi="Calibri" w:cs="宋体"/>
              <w:sz w:val="24"/>
            </w:rPr>
            <w:t xml:space="preserve">   </w:t>
          </w:r>
        </w:p>
        <w:p w:rsidR="00984D4E" w:rsidRPr="00984D4E" w:rsidP="00984D4E">
          <w:pPr>
            <w:widowControl/>
            <w:ind w:firstLine="420" w:firstLineChars="200"/>
            <w:jc w:val="left"/>
            <w:rPr>
              <w:rFonts w:ascii="宋体" w:hAnsi="宋体" w:cs="宋体"/>
              <w:szCs w:val="21"/>
            </w:rPr>
          </w:pP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买受人自愿购买由出卖人开发的</w:t>
          </w:r>
          <w:r w:rsidRPr="00984D4E">
            <w:rPr>
              <w:rFonts w:ascii="宋体" w:hAnsi="宋体" w:cs="宋体" w:hint="eastAsia"/>
              <w:szCs w:val="21"/>
            </w:rPr>
            <w:t>“</w:t>
          </w:r>
          <w:r w:rsidRPr="00984D4E">
            <w:rPr>
              <w:rFonts w:ascii="宋体" w:hAnsi="宋体" w:cs="宋体" w:hint="eastAsia"/>
              <w:szCs w:val="21"/>
            </w:rPr>
            <w:t>海源又一城</w:t>
          </w:r>
          <w:r w:rsidRPr="00984D4E">
            <w:rPr>
              <w:rFonts w:ascii="宋体" w:hAnsi="宋体" w:cs="宋体" w:hint="eastAsia"/>
              <w:szCs w:val="21"/>
            </w:rPr>
            <w:t>”</w:t>
          </w:r>
          <w:r w:rsidRPr="00984D4E">
            <w:rPr>
              <w:rFonts w:ascii="宋体" w:hAnsi="宋体" w:cs="宋体" w:hint="eastAsia"/>
              <w:szCs w:val="21"/>
              <w:u w:val="single"/>
            </w:rPr>
            <w:t xml:space="preserve">     </w:t>
          </w:r>
          <w:r w:rsidRPr="00984D4E">
            <w:rPr>
              <w:rFonts w:ascii="宋体" w:hAnsi="宋体" w:cs="宋体" w:hint="eastAsia"/>
              <w:szCs w:val="21"/>
            </w:rPr>
            <w:t>栋</w:t>
          </w:r>
          <w:r w:rsidRPr="00984D4E">
            <w:rPr>
              <w:rFonts w:ascii="宋体" w:hAnsi="宋体" w:cs="宋体" w:hint="eastAsia"/>
              <w:szCs w:val="21"/>
              <w:u w:val="single"/>
            </w:rPr>
            <w:t xml:space="preserve">    </w:t>
          </w:r>
          <w:r w:rsidRPr="00984D4E">
            <w:rPr>
              <w:rFonts w:ascii="宋体" w:hAnsi="宋体" w:cs="宋体" w:hint="eastAsia"/>
              <w:szCs w:val="21"/>
            </w:rPr>
            <w:t>号房屋（下简称</w:t>
          </w:r>
          <w:r w:rsidRPr="00984D4E">
            <w:rPr>
              <w:rFonts w:ascii="宋体" w:hAnsi="宋体" w:cs="宋体" w:hint="eastAsia"/>
              <w:szCs w:val="21"/>
            </w:rPr>
            <w:t>“</w:t>
          </w:r>
          <w:r w:rsidRPr="00984D4E">
            <w:rPr>
              <w:rFonts w:ascii="宋体" w:hAnsi="宋体" w:cs="宋体" w:hint="eastAsia"/>
              <w:szCs w:val="21"/>
            </w:rPr>
            <w:t>该房屋</w:t>
          </w:r>
          <w:r w:rsidRPr="00984D4E">
            <w:rPr>
              <w:rFonts w:ascii="宋体" w:hAnsi="宋体" w:cs="宋体" w:hint="eastAsia"/>
              <w:szCs w:val="21"/>
            </w:rPr>
            <w:t>”</w:t>
          </w:r>
          <w:r w:rsidRPr="00984D4E">
            <w:rPr>
              <w:rFonts w:ascii="宋体" w:hAnsi="宋体" w:cs="宋体" w:hint="eastAsia"/>
              <w:szCs w:val="21"/>
            </w:rPr>
            <w:t>），并协商一致达成本补充条款，本补充条款作为</w:t>
          </w:r>
          <w:r w:rsidRPr="00984D4E">
            <w:rPr>
              <w:rFonts w:ascii="宋体" w:hAnsi="宋体" w:cs="宋体" w:hint="eastAsia"/>
              <w:szCs w:val="21"/>
            </w:rPr>
            <w:t>“</w:t>
          </w:r>
          <w:r w:rsidRPr="00984D4E">
            <w:rPr>
              <w:rFonts w:ascii="宋体" w:hAnsi="宋体" w:cs="宋体" w:hint="eastAsia"/>
              <w:szCs w:val="21"/>
            </w:rPr>
            <w:t>海源又一城</w:t>
          </w:r>
          <w:r w:rsidRPr="00984D4E">
            <w:rPr>
              <w:rFonts w:ascii="宋体" w:hAnsi="宋体" w:cs="宋体" w:hint="eastAsia"/>
              <w:szCs w:val="21"/>
            </w:rPr>
            <w:t>”</w:t>
          </w:r>
          <w:r w:rsidRPr="00984D4E">
            <w:rPr>
              <w:rFonts w:ascii="宋体" w:hAnsi="宋体" w:cs="宋体" w:hint="eastAsia"/>
              <w:szCs w:val="21"/>
            </w:rPr>
            <w:t>《商品房买卖合同（预售）》（下称</w:t>
          </w:r>
          <w:r w:rsidRPr="00984D4E">
            <w:rPr>
              <w:rFonts w:ascii="宋体" w:hAnsi="宋体" w:cs="宋体" w:hint="eastAsia"/>
              <w:szCs w:val="21"/>
            </w:rPr>
            <w:t>“</w:t>
          </w:r>
          <w:r w:rsidRPr="00984D4E">
            <w:rPr>
              <w:rFonts w:ascii="宋体" w:hAnsi="宋体" w:cs="宋体" w:hint="eastAsia"/>
              <w:szCs w:val="21"/>
            </w:rPr>
            <w:t>本合同</w:t>
          </w:r>
          <w:r w:rsidRPr="00984D4E">
            <w:rPr>
              <w:rFonts w:ascii="宋体" w:hAnsi="宋体" w:cs="宋体" w:hint="eastAsia"/>
              <w:szCs w:val="21"/>
            </w:rPr>
            <w:t>”</w:t>
          </w:r>
          <w:r w:rsidRPr="00984D4E">
            <w:rPr>
              <w:rFonts w:ascii="宋体" w:hAnsi="宋体" w:cs="宋体" w:hint="eastAsia"/>
              <w:szCs w:val="21"/>
            </w:rPr>
            <w:t>）的补充条款。本合同签订前，出卖人已向买受人明示了</w:t>
          </w:r>
          <w:r w:rsidRPr="00984D4E">
            <w:rPr>
              <w:rFonts w:ascii="宋体" w:hAnsi="宋体" w:cs="宋体" w:hint="eastAsia"/>
              <w:szCs w:val="21"/>
            </w:rPr>
            <w:t>“</w:t>
          </w:r>
          <w:r w:rsidRPr="00984D4E">
            <w:rPr>
              <w:rFonts w:ascii="宋体" w:hAnsi="宋体" w:cs="宋体" w:hint="eastAsia"/>
              <w:szCs w:val="21"/>
            </w:rPr>
            <w:t>海源又一城</w:t>
          </w:r>
          <w:r w:rsidRPr="00984D4E">
            <w:rPr>
              <w:rFonts w:ascii="宋体" w:hAnsi="宋体" w:cs="宋体" w:hint="eastAsia"/>
              <w:szCs w:val="21"/>
            </w:rPr>
            <w:t>”</w:t>
          </w:r>
          <w:r w:rsidRPr="00984D4E">
            <w:rPr>
              <w:rFonts w:ascii="宋体" w:hAnsi="宋体" w:cs="宋体" w:hint="eastAsia"/>
              <w:szCs w:val="21"/>
            </w:rPr>
            <w:t>整体规划方案、规划设计方案包括总平面图及效果图、各建筑单体平面图及户型图等）《商品房预售许可证》，告知买受人在商品房买卖过程中所享有的各项权利和义务，并向买受人对本合同及本补充条款作出了明确解释，双方对各条款的意思表示理解一致。买受人已详细阅读和理解出卖人在销售现场公示的</w:t>
          </w:r>
          <w:r w:rsidRPr="00984D4E">
            <w:rPr>
              <w:rFonts w:ascii="宋体" w:hAnsi="宋体" w:cs="宋体" w:hint="eastAsia"/>
              <w:szCs w:val="21"/>
            </w:rPr>
            <w:t>“</w:t>
          </w:r>
          <w:r w:rsidRPr="00984D4E">
            <w:rPr>
              <w:rFonts w:ascii="宋体" w:hAnsi="宋体" w:cs="宋体" w:hint="eastAsia"/>
              <w:szCs w:val="21"/>
            </w:rPr>
            <w:t>城市绿洲</w:t>
          </w:r>
          <w:r w:rsidRPr="00984D4E">
            <w:rPr>
              <w:rFonts w:ascii="宋体" w:hAnsi="宋体" w:cs="宋体" w:hint="eastAsia"/>
              <w:szCs w:val="21"/>
            </w:rPr>
            <w:t>”</w:t>
          </w:r>
          <w:r w:rsidRPr="00984D4E">
            <w:rPr>
              <w:rFonts w:ascii="宋体" w:hAnsi="宋体" w:cs="宋体" w:hint="eastAsia"/>
              <w:szCs w:val="21"/>
            </w:rPr>
            <w:t>整体规划方案及《商品房买卖合同（预售）》范本,现就本合同中有关未尽事宜订立本补充条款,以资双方共同信守。</w:t>
          </w:r>
        </w:p>
        <w:p w:rsidR="00984D4E" w:rsidRPr="00984D4E" w:rsidP="00984D4E">
          <w:pPr>
            <w:widowControl/>
            <w:spacing w:line="400" w:lineRule="exact"/>
            <w:rPr>
              <w:rFonts w:ascii="宋体" w:hAnsi="宋体" w:cs="宋体" w:hint="eastAsia"/>
              <w:b/>
              <w:szCs w:val="21"/>
            </w:rPr>
          </w:pPr>
          <w:r w:rsidRPr="00984D4E">
            <w:rPr>
              <w:rFonts w:ascii="宋体" w:hAnsi="宋体" w:cs="宋体" w:hint="eastAsia"/>
              <w:b/>
              <w:szCs w:val="21"/>
            </w:rPr>
            <w:t>一、关于联系方式及文书送达事宜</w:t>
          </w:r>
        </w:p>
        <w:p w:rsidR="00984D4E" w:rsidRPr="00984D4E" w:rsidP="00984D4E">
          <w:pPr>
            <w:widowControl/>
            <w:spacing w:line="400" w:lineRule="exact"/>
            <w:rPr>
              <w:rFonts w:ascii="宋体" w:hAnsi="宋体" w:cs="宋体" w:hint="eastAsia"/>
              <w:szCs w:val="21"/>
            </w:rPr>
          </w:pPr>
          <w:r w:rsidRPr="00984D4E">
            <w:rPr>
              <w:rFonts w:ascii="宋体" w:hAnsi="宋体" w:cs="宋体" w:hint="eastAsia"/>
              <w:szCs w:val="21"/>
            </w:rPr>
            <w:t>1、买受人地址及联系电话以《商品房买卖合同》记载的地址及联系电话为准。买受人确认本合同中所填写的买受人的通讯地址、电话均为正确、有效的，在本合同履行期内，如买受人的通讯地址、电话发生变更的，买受人有义务以挂号快递等书面方式通知出卖人，否则，由此而引起的商品房合同内容项下的通知无法及时送达的责任均归于买受人，由买受人承担由此而造成的所有损失。</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2、本合同及本补充条款中的需通知的事项可以电话、短信、挂号信、特快专递等方式送达。下列情形下视为已送达：1、该通知已交付对方的；2、该通知以特快专递方式发出后七天的；3、以传真、电话或其它类似方法通知后，对方以书面形式确认的；4、报纸公告刊登后三天的。</w:t>
          </w:r>
        </w:p>
        <w:p w:rsidR="00984D4E" w:rsidRPr="00984D4E" w:rsidP="00984D4E">
          <w:pPr>
            <w:widowControl/>
            <w:spacing w:line="400" w:lineRule="exact"/>
            <w:rPr>
              <w:rFonts w:ascii="宋体" w:hAnsi="宋体" w:cs="宋体" w:hint="eastAsia"/>
              <w:b/>
              <w:szCs w:val="21"/>
            </w:rPr>
          </w:pPr>
          <w:r w:rsidRPr="00984D4E">
            <w:rPr>
              <w:rFonts w:ascii="宋体" w:hAnsi="宋体" w:cs="宋体" w:hint="eastAsia"/>
              <w:b/>
              <w:szCs w:val="21"/>
            </w:rPr>
            <w:t>二、房屋质量等事宜</w:t>
          </w:r>
        </w:p>
        <w:p w:rsidR="00984D4E" w:rsidRPr="00984D4E" w:rsidP="00984D4E">
          <w:pPr>
            <w:widowControl/>
            <w:spacing w:line="400" w:lineRule="exact"/>
            <w:rPr>
              <w:rFonts w:ascii="宋体" w:hAnsi="宋体" w:cs="宋体" w:hint="eastAsia"/>
              <w:szCs w:val="21"/>
            </w:rPr>
          </w:pPr>
          <w:r w:rsidRPr="00984D4E">
            <w:rPr>
              <w:rFonts w:ascii="宋体" w:hAnsi="宋体" w:cs="宋体" w:hint="eastAsia"/>
              <w:szCs w:val="21"/>
            </w:rPr>
            <w:t>1、海源又一城采用外墙内保温技术，由于其特殊性能，买受人在涉及内墙保温的墙面范围内打孔、装饰或挂画时，应仔细阅读使用说明书，同时应联系物业公司协助并选用不短于8cm的钉子，否则引起的后果及责任由买受人承担。</w:t>
          </w:r>
        </w:p>
        <w:p w:rsidR="00984D4E" w:rsidRPr="00984D4E" w:rsidP="00984D4E">
          <w:pPr>
            <w:widowControl/>
            <w:spacing w:line="400" w:lineRule="exact"/>
            <w:rPr>
              <w:rFonts w:ascii="宋体" w:hAnsi="宋体" w:cs="宋体" w:hint="eastAsia"/>
              <w:szCs w:val="21"/>
            </w:rPr>
          </w:pPr>
          <w:r w:rsidRPr="00984D4E">
            <w:rPr>
              <w:rFonts w:ascii="宋体" w:hAnsi="宋体" w:cs="宋体" w:hint="eastAsia"/>
              <w:szCs w:val="21"/>
            </w:rPr>
            <w:t>2、为优化住宅的使用功能，本项目以下部位工程量未做，由买受人自理，买受人自愿接受，同时承诺在交房时不再向出卖人主张相关要求。</w:t>
          </w:r>
        </w:p>
        <w:p w:rsidR="00984D4E" w:rsidRPr="00984D4E" w:rsidP="00984D4E">
          <w:pPr>
            <w:widowControl/>
            <w:spacing w:line="400" w:lineRule="exact"/>
            <w:rPr>
              <w:rFonts w:ascii="宋体" w:hAnsi="宋体" w:cs="宋体" w:hint="eastAsia"/>
              <w:szCs w:val="21"/>
            </w:rPr>
          </w:pPr>
          <w:r w:rsidRPr="00984D4E">
            <w:rPr>
              <w:rFonts w:ascii="宋体" w:hAnsi="宋体" w:cs="宋体" w:hint="eastAsia"/>
              <w:szCs w:val="21"/>
            </w:rPr>
            <w:t>(1)所有地板保温未做，由业主自理；</w:t>
          </w:r>
        </w:p>
        <w:p w:rsidR="00984D4E" w:rsidRPr="00984D4E" w:rsidP="00984D4E">
          <w:pPr>
            <w:widowControl/>
            <w:spacing w:line="400" w:lineRule="exact"/>
            <w:rPr>
              <w:rFonts w:ascii="宋体" w:hAnsi="宋体" w:cs="宋体" w:hint="eastAsia"/>
              <w:szCs w:val="21"/>
            </w:rPr>
          </w:pPr>
          <w:r w:rsidRPr="00984D4E">
            <w:rPr>
              <w:rFonts w:ascii="宋体" w:hAnsi="宋体" w:cs="宋体" w:hint="eastAsia"/>
              <w:szCs w:val="21"/>
            </w:rPr>
            <w:t>(2) 室内所有走道、入户花园推拉门未做，由用户自理。</w:t>
          </w:r>
        </w:p>
        <w:p w:rsidR="00984D4E" w:rsidRPr="00984D4E" w:rsidP="00984D4E">
          <w:pPr>
            <w:widowControl/>
            <w:spacing w:line="400" w:lineRule="exact"/>
            <w:rPr>
              <w:rFonts w:ascii="宋体" w:hAnsi="宋体" w:cs="宋体" w:hint="eastAsia"/>
              <w:szCs w:val="21"/>
            </w:rPr>
          </w:pPr>
          <w:r w:rsidRPr="00984D4E">
            <w:rPr>
              <w:rFonts w:ascii="宋体" w:hAnsi="宋体" w:cs="宋体" w:hint="eastAsia"/>
              <w:szCs w:val="21"/>
            </w:rPr>
            <w:t>(3) 所有客厅与阳台之间推拉门未做，客厅与阳台的部分隔墙砌体未做，均由业主自理。</w:t>
          </w:r>
        </w:p>
        <w:p w:rsidR="00984D4E" w:rsidRPr="00984D4E" w:rsidP="00984D4E">
          <w:pPr>
            <w:widowControl/>
            <w:spacing w:line="400" w:lineRule="exact"/>
            <w:rPr>
              <w:rFonts w:ascii="宋体" w:hAnsi="宋体" w:cs="宋体" w:hint="eastAsia"/>
              <w:szCs w:val="21"/>
            </w:rPr>
          </w:pPr>
          <w:r w:rsidRPr="00984D4E">
            <w:rPr>
              <w:rFonts w:ascii="宋体" w:hAnsi="宋体" w:cs="宋体" w:hint="eastAsia"/>
              <w:szCs w:val="21"/>
            </w:rPr>
            <w:t>(4) 所有厨房与餐厅之间的推拉门未做、厨房与餐厅相连隔墙砌体未做，厨房与阳台相连窗户（含门联窗）未做，均由业主自理。</w:t>
          </w:r>
        </w:p>
        <w:p w:rsidR="00984D4E" w:rsidRPr="00984D4E" w:rsidP="00984D4E">
          <w:pPr>
            <w:widowControl/>
            <w:spacing w:line="400" w:lineRule="exact"/>
            <w:rPr>
              <w:rFonts w:ascii="宋体" w:hAnsi="宋体" w:cs="宋体" w:hint="eastAsia"/>
              <w:szCs w:val="21"/>
            </w:rPr>
          </w:pPr>
          <w:r w:rsidRPr="00984D4E">
            <w:rPr>
              <w:rFonts w:ascii="宋体" w:hAnsi="宋体" w:cs="宋体" w:hint="eastAsia"/>
              <w:szCs w:val="21"/>
            </w:rPr>
            <w:t>(5) 入户门未做，由业主自理。</w:t>
          </w:r>
        </w:p>
        <w:p w:rsidR="00984D4E" w:rsidRPr="00984D4E" w:rsidP="00984D4E">
          <w:pPr>
            <w:widowControl/>
            <w:spacing w:line="400" w:lineRule="exact"/>
            <w:jc w:val="left"/>
            <w:rPr>
              <w:rFonts w:ascii="宋体" w:hAnsi="宋体" w:cs="宋体" w:hint="eastAsia"/>
              <w:b/>
              <w:szCs w:val="21"/>
            </w:rPr>
          </w:pPr>
          <w:r w:rsidRPr="00984D4E">
            <w:rPr>
              <w:rFonts w:ascii="宋体" w:hAnsi="宋体" w:cs="宋体" w:hint="eastAsia"/>
              <w:b/>
              <w:szCs w:val="21"/>
            </w:rPr>
            <w:t>以上部位的工程量由买受人自理，买受人对上述情况完全了解并同意，并承诺在交房时不以此未做为由而拒绝收房，买受人同意，无论买《商品房买卖合同》是否解除，出卖人都无须承担任何违约责任与经济责任。</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3、经规划用于停车的地下车库（位）所有权或使用权属出卖人所有，出卖人有权以出售、出租等方式处置地下车库（位）。</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4、在相邻房屋发生渗漏等质量问题时，买受人有义务无条件配合出卖人、物业管理公司或其他受委托的第三方及时检修，拒绝或拖延导致损失扩大的责任及引起法律纠纷的责任由买受人承担。</w:t>
          </w:r>
        </w:p>
        <w:p w:rsidR="00984D4E" w:rsidRPr="00984D4E" w:rsidP="00984D4E">
          <w:pPr>
            <w:widowControl/>
            <w:tabs>
              <w:tab w:val="left" w:pos="780"/>
            </w:tabs>
            <w:spacing w:line="400" w:lineRule="exact"/>
            <w:jc w:val="left"/>
            <w:rPr>
              <w:rFonts w:ascii="宋体" w:hAnsi="宋体" w:cs="宋体" w:hint="eastAsia"/>
              <w:szCs w:val="21"/>
            </w:rPr>
          </w:pPr>
          <w:r w:rsidRPr="00984D4E">
            <w:rPr>
              <w:rFonts w:ascii="宋体" w:hAnsi="宋体" w:cs="宋体" w:hint="eastAsia"/>
              <w:szCs w:val="21"/>
            </w:rPr>
            <w:t>5、出卖人按《住宅质量保证书》承诺的内容承担保修责任的，买受人应对出卖人的保修行为提供必要的便利，如因买受人拒绝出卖人入场维修等原因导致出卖人无法履行保修责任的，由此产生的责任与费用由买受人承担。</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6、就质量争议的解决，补充约定如下：买受人的质量异议，应以书面形式，并亲笔签名。出卖人提议检测而买受人不同意或不积极配合检测的，视为买受人认同出卖人主张。</w:t>
          </w:r>
        </w:p>
        <w:p w:rsidR="00984D4E" w:rsidRPr="00984D4E" w:rsidP="00984D4E">
          <w:pPr>
            <w:spacing w:line="400" w:lineRule="exact"/>
            <w:rPr>
              <w:rFonts w:ascii="宋体" w:hAnsi="宋体" w:cs="宋体" w:hint="eastAsia"/>
              <w:kern w:val="0"/>
              <w:szCs w:val="21"/>
            </w:rPr>
          </w:pPr>
          <w:r w:rsidRPr="00984D4E">
            <w:rPr>
              <w:rFonts w:ascii="宋体" w:hAnsi="宋体" w:cs="宋体" w:hint="eastAsia"/>
              <w:szCs w:val="21"/>
            </w:rPr>
            <w:t>7、</w:t>
          </w:r>
          <w:r w:rsidRPr="00984D4E">
            <w:rPr>
              <w:rFonts w:ascii="宋体" w:hAnsi="宋体" w:cs="宋体" w:hint="eastAsia"/>
              <w:kern w:val="0"/>
              <w:szCs w:val="21"/>
            </w:rPr>
            <w:t>除主体结构不合格外，其他工程质量如粉刷、墙地面等局部维修，出卖人在第十条约定的时间整改修复，该整改时间，买受人不要求出卖人承担逾期交房责任。</w:t>
          </w:r>
        </w:p>
        <w:p w:rsidR="00984D4E" w:rsidRPr="00984D4E" w:rsidP="00984D4E">
          <w:pPr>
            <w:spacing w:line="400" w:lineRule="exact"/>
            <w:rPr>
              <w:rFonts w:ascii="宋体" w:hAnsi="宋体" w:cs="宋体" w:hint="eastAsia"/>
              <w:szCs w:val="21"/>
            </w:rPr>
          </w:pPr>
          <w:r w:rsidRPr="00984D4E">
            <w:rPr>
              <w:rFonts w:ascii="宋体" w:hAnsi="宋体" w:cs="宋体" w:hint="eastAsia"/>
              <w:kern w:val="0"/>
              <w:szCs w:val="21"/>
            </w:rPr>
            <w:t>8、</w:t>
          </w:r>
          <w:r w:rsidRPr="00984D4E">
            <w:rPr>
              <w:rFonts w:ascii="宋体" w:hAnsi="宋体" w:cs="宋体" w:hint="eastAsia"/>
              <w:szCs w:val="21"/>
            </w:rPr>
            <w:t>买受人同意房屋正常维修不属于房屋质量问题，不影响房屋正常交付。买受人所购买的房屋除结构出现重大问题外的所有维修均不属于房屋质量问题，买受人承诺不会以延期交付为理由向出卖人索赔。</w:t>
          </w:r>
        </w:p>
        <w:p w:rsidR="00984D4E" w:rsidRPr="00984D4E" w:rsidP="00984D4E">
          <w:pPr>
            <w:spacing w:line="400" w:lineRule="exact"/>
            <w:rPr>
              <w:rFonts w:ascii="宋体" w:hAnsi="宋体" w:cs="宋体" w:hint="eastAsia"/>
              <w:szCs w:val="21"/>
            </w:rPr>
          </w:pPr>
          <w:r w:rsidRPr="00984D4E">
            <w:rPr>
              <w:rFonts w:ascii="宋体" w:hAnsi="宋体" w:cs="宋体" w:hint="eastAsia"/>
              <w:b/>
              <w:szCs w:val="21"/>
            </w:rPr>
            <w:t>9、因政府相关部门对建筑外立面的要求，买受人须委托湖南万佳物业管理有限公司在项目竣工验收后，代为封闭该户内所有阳台（包括不限于客厅阳台、生活阳台以及其它类型阳台或空中花园），买受人须与湖南万佳物业管理有限公司签订《海源</w:t>
          </w:r>
          <w:r w:rsidRPr="00984D4E">
            <w:rPr>
              <w:rFonts w:ascii="宋体" w:hAnsi="宋体" w:cs="宋体" w:hint="eastAsia"/>
              <w:b/>
              <w:szCs w:val="21"/>
            </w:rPr>
            <w:t>•</w:t>
          </w:r>
          <w:r w:rsidRPr="00984D4E">
            <w:rPr>
              <w:rFonts w:ascii="宋体" w:hAnsi="宋体" w:cs="宋体" w:hint="eastAsia"/>
              <w:b/>
              <w:szCs w:val="21"/>
            </w:rPr>
            <w:t>又一城阳台封闭协议》，工程价款按480元/平方米据实结算（未含税），</w:t>
          </w:r>
          <w:r w:rsidRPr="00984D4E">
            <w:rPr>
              <w:rFonts w:ascii="Calibri" w:hAnsi="宋体" w:cs="宋体" w:hint="eastAsia"/>
              <w:b/>
              <w:szCs w:val="21"/>
            </w:rPr>
            <w:t>材料及质量标准协议</w:t>
          </w:r>
          <w:r w:rsidRPr="00984D4E">
            <w:rPr>
              <w:rFonts w:ascii="宋体" w:hAnsi="宋体" w:cs="宋体" w:hint="eastAsia"/>
              <w:b/>
              <w:szCs w:val="21"/>
            </w:rPr>
            <w:t>内容执行，买受人对上述情况完全了解并同意，同时不得对此提出任何异议，铝合金窗封闭费用在交房时由买受人向物业公司一并缴纳</w:t>
          </w:r>
          <w:r w:rsidRPr="00984D4E">
            <w:rPr>
              <w:rFonts w:ascii="宋体" w:hAnsi="宋体" w:cs="宋体" w:hint="eastAsia"/>
              <w:szCs w:val="21"/>
            </w:rPr>
            <w:t>。</w:t>
          </w:r>
        </w:p>
        <w:p w:rsidR="00984D4E" w:rsidRPr="00984D4E" w:rsidP="00984D4E">
          <w:pPr>
            <w:widowControl/>
            <w:tabs>
              <w:tab w:val="left" w:pos="780"/>
            </w:tabs>
            <w:spacing w:line="400" w:lineRule="exact"/>
            <w:jc w:val="left"/>
            <w:rPr>
              <w:rFonts w:ascii="宋体" w:hAnsi="宋体" w:cs="宋体" w:hint="eastAsia"/>
              <w:b/>
              <w:szCs w:val="21"/>
            </w:rPr>
          </w:pPr>
          <w:r w:rsidRPr="00984D4E">
            <w:rPr>
              <w:rFonts w:ascii="宋体" w:hAnsi="宋体" w:cs="宋体" w:hint="eastAsia"/>
              <w:b/>
              <w:szCs w:val="21"/>
            </w:rPr>
            <w:t>三、房产交付相关事宜</w:t>
          </w:r>
        </w:p>
        <w:p w:rsidR="00984D4E" w:rsidRPr="00984D4E" w:rsidP="00984D4E">
          <w:pPr>
            <w:widowControl/>
            <w:tabs>
              <w:tab w:val="left" w:pos="780"/>
            </w:tabs>
            <w:spacing w:line="400" w:lineRule="exact"/>
            <w:jc w:val="left"/>
            <w:rPr>
              <w:rFonts w:ascii="宋体" w:hAnsi="宋体" w:cs="宋体" w:hint="eastAsia"/>
              <w:szCs w:val="21"/>
            </w:rPr>
          </w:pPr>
          <w:r w:rsidRPr="00984D4E">
            <w:rPr>
              <w:rFonts w:ascii="宋体" w:hAnsi="宋体" w:cs="宋体" w:hint="eastAsia"/>
              <w:szCs w:val="21"/>
            </w:rPr>
            <w:t>1、房屋交付的约定：</w:t>
          </w:r>
        </w:p>
        <w:p w:rsidR="00984D4E" w:rsidRPr="00984D4E" w:rsidP="00984D4E">
          <w:pPr>
            <w:widowControl/>
            <w:tabs>
              <w:tab w:val="left" w:pos="780"/>
            </w:tabs>
            <w:spacing w:line="400" w:lineRule="exact"/>
            <w:jc w:val="left"/>
            <w:rPr>
              <w:rFonts w:ascii="宋体" w:hAnsi="宋体" w:cs="宋体" w:hint="eastAsia"/>
              <w:szCs w:val="21"/>
            </w:rPr>
          </w:pPr>
          <w:r w:rsidRPr="00984D4E">
            <w:rPr>
              <w:rFonts w:ascii="宋体" w:hAnsi="宋体" w:cs="宋体" w:hint="eastAsia"/>
              <w:szCs w:val="21"/>
            </w:rPr>
            <w:t xml:space="preserve">(1)房屋交付的前提是买受人付清本合同约定的全部房款及其他款项。 </w:t>
          </w:r>
        </w:p>
        <w:p w:rsidR="00984D4E" w:rsidRPr="00984D4E" w:rsidP="00984D4E">
          <w:pPr>
            <w:widowControl/>
            <w:tabs>
              <w:tab w:val="left" w:pos="780"/>
            </w:tabs>
            <w:spacing w:line="400" w:lineRule="exact"/>
            <w:jc w:val="left"/>
            <w:rPr>
              <w:rFonts w:ascii="宋体" w:hAnsi="宋体" w:cs="宋体" w:hint="eastAsia"/>
              <w:szCs w:val="21"/>
            </w:rPr>
          </w:pPr>
          <w:r w:rsidRPr="00984D4E">
            <w:rPr>
              <w:rFonts w:ascii="宋体" w:hAnsi="宋体" w:cs="宋体" w:hint="eastAsia"/>
              <w:szCs w:val="21"/>
            </w:rPr>
            <w:t>(2)</w:t>
          </w:r>
          <w:r w:rsidRPr="00984D4E">
            <w:rPr>
              <w:rFonts w:ascii="Calibri" w:hAnsi="Calibri" w:cs="宋体"/>
              <w:szCs w:val="21"/>
            </w:rPr>
            <w:t xml:space="preserve"> </w:t>
          </w:r>
          <w:r w:rsidRPr="00984D4E">
            <w:rPr>
              <w:rFonts w:ascii="宋体" w:hAnsi="宋体" w:cs="宋体" w:hint="eastAsia"/>
              <w:szCs w:val="21"/>
            </w:rPr>
            <w:t>交付日期以买受人在《住宅质量保证书》、《住宅使用说明书》上签字的日期为该房屋的收房日期，自收房之日起，该房屋的风险责任转由买受人承担，且与该房屋有关的物业管理费等费用由买受人承担。买受人逾期签收的，视同该房屋已交付。</w:t>
          </w:r>
        </w:p>
        <w:p w:rsidR="00984D4E" w:rsidRPr="00984D4E" w:rsidP="00984D4E">
          <w:pPr>
            <w:widowControl/>
            <w:tabs>
              <w:tab w:val="left" w:pos="780"/>
            </w:tabs>
            <w:spacing w:line="400" w:lineRule="exact"/>
            <w:jc w:val="left"/>
            <w:rPr>
              <w:rFonts w:ascii="宋体" w:hAnsi="宋体" w:cs="宋体" w:hint="eastAsia"/>
              <w:szCs w:val="21"/>
            </w:rPr>
          </w:pPr>
          <w:r w:rsidRPr="00984D4E">
            <w:rPr>
              <w:rFonts w:ascii="宋体" w:hAnsi="宋体" w:cs="宋体" w:hint="eastAsia"/>
              <w:szCs w:val="21"/>
            </w:rPr>
            <w:t>（3）《商品房买卖合同（预售）》及本补充协议中条款中所指</w:t>
          </w:r>
          <w:r w:rsidRPr="00984D4E">
            <w:rPr>
              <w:rFonts w:ascii="宋体" w:hAnsi="宋体" w:cs="宋体" w:hint="eastAsia"/>
              <w:szCs w:val="21"/>
            </w:rPr>
            <w:t>“</w:t>
          </w:r>
          <w:r w:rsidRPr="00984D4E">
            <w:rPr>
              <w:rFonts w:ascii="宋体" w:hAnsi="宋体" w:cs="宋体" w:hint="eastAsia"/>
              <w:szCs w:val="21"/>
            </w:rPr>
            <w:t>交付</w:t>
          </w:r>
          <w:r w:rsidRPr="00984D4E">
            <w:rPr>
              <w:rFonts w:ascii="宋体" w:hAnsi="宋体" w:cs="宋体" w:hint="eastAsia"/>
              <w:szCs w:val="21"/>
            </w:rPr>
            <w:t>”</w:t>
          </w:r>
          <w:r w:rsidRPr="00984D4E">
            <w:rPr>
              <w:rFonts w:ascii="宋体" w:hAnsi="宋体" w:cs="宋体" w:hint="eastAsia"/>
              <w:szCs w:val="21"/>
            </w:rPr>
            <w:t>均指买受人签收《住宅质量保证书》、《住宅使用说明书》视同实际交付。</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2、买受人须在本合同规定的收房日期内到出卖人指定的地点办理房屋交接手续，且以买受人签收《住宅质量保证书》、《住宅使用说明书》的日期为该房屋的收房日期，自收房之日起，该房屋的风险责任转由买受人承担，且自该日起与该房屋有关的物业管理费等费用由买受人承担。</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3、买受人需在出卖人通知的交房日期之日前缴纳房屋专项维修基金，并将缴款的票据凭证交至出卖人。如买受人未按时缴纳房屋专项维修基金或未将票据交至出卖人，出卖人可拒绝交房，出卖人亦不承担由此造成延期交房的违约责任。同时，延期交房期间房屋风险由买受人承担，且买受人须承担延期交房期间的物业管理费等一切费用。</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4、对商品房买卖合同第九条商品房交付条件的补充：</w:t>
          </w:r>
        </w:p>
        <w:p w:rsidR="00984D4E" w:rsidRPr="00984D4E" w:rsidP="00984D4E">
          <w:pPr>
            <w:widowControl/>
            <w:spacing w:line="400" w:lineRule="exact"/>
            <w:jc w:val="left"/>
            <w:rPr>
              <w:rFonts w:ascii="宋体" w:hAnsi="宋体" w:cs="宋体" w:hint="eastAsia"/>
              <w:b/>
              <w:szCs w:val="21"/>
            </w:rPr>
          </w:pPr>
          <w:r w:rsidRPr="00984D4E">
            <w:rPr>
              <w:rFonts w:ascii="宋体" w:hAnsi="宋体" w:cs="宋体" w:hint="eastAsia"/>
              <w:b/>
              <w:szCs w:val="21"/>
            </w:rPr>
            <w:t>该条所述</w:t>
          </w:r>
          <w:r w:rsidRPr="00984D4E">
            <w:rPr>
              <w:rFonts w:ascii="宋体" w:hAnsi="宋体" w:cs="宋体" w:hint="eastAsia"/>
              <w:b/>
              <w:szCs w:val="21"/>
            </w:rPr>
            <w:t>“</w:t>
          </w:r>
          <w:r w:rsidRPr="00984D4E">
            <w:rPr>
              <w:rFonts w:ascii="宋体" w:hAnsi="宋体" w:cs="宋体" w:hint="eastAsia"/>
              <w:b/>
              <w:szCs w:val="21"/>
            </w:rPr>
            <w:t>该商品房已经取得建设工程竣工验收报告，并经过相关部门联合验收合格</w:t>
          </w:r>
          <w:r w:rsidRPr="00984D4E">
            <w:rPr>
              <w:rFonts w:ascii="宋体" w:hAnsi="宋体" w:cs="宋体" w:hint="eastAsia"/>
              <w:b/>
              <w:szCs w:val="21"/>
            </w:rPr>
            <w:t>”</w:t>
          </w:r>
          <w:r w:rsidRPr="00984D4E">
            <w:rPr>
              <w:rFonts w:ascii="宋体" w:hAnsi="宋体" w:cs="宋体" w:hint="eastAsia"/>
              <w:b/>
              <w:szCs w:val="21"/>
            </w:rPr>
            <w:t>系指该商品房经质监站组织建设单位（出卖人）、施工单位、设计单位、监理单位、</w:t>
          </w:r>
          <w:r w:rsidR="00945977">
            <w:rPr>
              <w:rFonts w:ascii="宋体" w:hAnsi="宋体" w:cs="宋体" w:hint="eastAsia"/>
              <w:b/>
              <w:szCs w:val="21"/>
            </w:rPr>
            <w:t>勘察</w:t>
          </w:r>
          <w:r w:rsidRPr="00984D4E">
            <w:rPr>
              <w:rFonts w:ascii="宋体" w:hAnsi="宋体" w:cs="宋体" w:hint="eastAsia"/>
              <w:b/>
              <w:szCs w:val="21"/>
            </w:rPr>
            <w:t>单位对工程进行验收并确认该工程合格，并签署《工程竣工验收报告》。买受人充分知晓并同意该文件的解释说明。买受人同意房屋交付时凭项目五方责任主体签署的《工程竣工验收报告》收房，并承诺在交房时不以其无</w:t>
          </w:r>
          <w:r w:rsidRPr="00984D4E">
            <w:rPr>
              <w:rFonts w:ascii="宋体" w:hAnsi="宋体" w:cs="宋体" w:hint="eastAsia"/>
              <w:b/>
              <w:szCs w:val="21"/>
            </w:rPr>
            <w:t>“</w:t>
          </w:r>
          <w:r w:rsidRPr="00984D4E">
            <w:rPr>
              <w:rFonts w:ascii="宋体" w:hAnsi="宋体" w:cs="宋体" w:hint="eastAsia"/>
              <w:b/>
              <w:szCs w:val="21"/>
            </w:rPr>
            <w:t>竣工联合验收合格证明</w:t>
          </w:r>
          <w:r w:rsidRPr="00984D4E">
            <w:rPr>
              <w:rFonts w:ascii="宋体" w:hAnsi="宋体" w:cs="宋体" w:hint="eastAsia"/>
              <w:b/>
              <w:szCs w:val="21"/>
            </w:rPr>
            <w:t>”</w:t>
          </w:r>
          <w:r w:rsidRPr="00984D4E">
            <w:rPr>
              <w:rFonts w:ascii="宋体" w:hAnsi="宋体" w:cs="宋体" w:hint="eastAsia"/>
              <w:b/>
              <w:szCs w:val="21"/>
            </w:rPr>
            <w:t>文件而拒绝收房、或以此为由追究出卖人逾期交付的违约责任。</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5、对商品房买卖合同第十条商品房交付时间与手续的补充：</w:t>
          </w:r>
        </w:p>
        <w:p w:rsidR="00984D4E" w:rsidRPr="00984D4E" w:rsidP="00984D4E">
          <w:pPr>
            <w:widowControl/>
            <w:tabs>
              <w:tab w:val="left" w:pos="780"/>
            </w:tabs>
            <w:spacing w:line="400" w:lineRule="exact"/>
            <w:jc w:val="left"/>
            <w:rPr>
              <w:rFonts w:ascii="宋体" w:hAnsi="宋体" w:cs="宋体" w:hint="eastAsia"/>
              <w:szCs w:val="21"/>
            </w:rPr>
          </w:pPr>
          <w:r w:rsidRPr="00984D4E">
            <w:rPr>
              <w:rFonts w:ascii="宋体" w:hAnsi="宋体" w:cs="宋体" w:hint="eastAsia"/>
              <w:szCs w:val="21"/>
            </w:rPr>
            <w:t>（1)除非出卖人事先有书面或电话通知，买受人须在2022年6月30日自行到海源又一城物业管理处办理房屋交接手续，出卖人不再另行通知买受人前来交房，亦不在株洲市级报刊或相关媒体上刊登任何收楼通知，买受人对此毫无异议。</w:t>
          </w:r>
        </w:p>
        <w:p w:rsidR="00984D4E" w:rsidRPr="00984D4E" w:rsidP="00984D4E">
          <w:pPr>
            <w:widowControl/>
            <w:spacing w:line="400" w:lineRule="exact"/>
            <w:jc w:val="left"/>
            <w:rPr>
              <w:rFonts w:ascii="宋体" w:hAnsi="宋体" w:cs="宋体" w:hint="eastAsia"/>
              <w:b/>
              <w:szCs w:val="21"/>
            </w:rPr>
          </w:pPr>
          <w:r w:rsidRPr="00984D4E">
            <w:rPr>
              <w:rFonts w:ascii="宋体" w:hAnsi="宋体" w:cs="宋体" w:hint="eastAsia"/>
              <w:szCs w:val="21"/>
            </w:rPr>
            <w:t>（2)买受人同意出卖人在交房时出具</w:t>
          </w:r>
          <w:r w:rsidRPr="00984D4E">
            <w:rPr>
              <w:rFonts w:ascii="宋体" w:hAnsi="宋体" w:cs="宋体" w:hint="eastAsia"/>
              <w:b/>
              <w:szCs w:val="21"/>
            </w:rPr>
            <w:t>建设单位、施工单位、设计单位、监理单位、</w:t>
          </w:r>
          <w:r w:rsidR="00945977">
            <w:rPr>
              <w:rFonts w:ascii="宋体" w:hAnsi="宋体" w:cs="宋体" w:hint="eastAsia"/>
              <w:b/>
              <w:szCs w:val="21"/>
            </w:rPr>
            <w:t>勘察</w:t>
          </w:r>
          <w:r w:rsidRPr="00984D4E">
            <w:rPr>
              <w:rFonts w:ascii="宋体" w:hAnsi="宋体" w:cs="宋体" w:hint="eastAsia"/>
              <w:b/>
              <w:szCs w:val="21"/>
            </w:rPr>
            <w:t>单位五方责任主体签署的《工程竣工验收报告》作为买受人收房的有效证明文件，买受人承诺不以该商品房未取得</w:t>
          </w:r>
          <w:r w:rsidRPr="00984D4E">
            <w:rPr>
              <w:rFonts w:ascii="宋体" w:hAnsi="宋体" w:cs="宋体" w:hint="eastAsia"/>
              <w:b/>
              <w:szCs w:val="21"/>
            </w:rPr>
            <w:t>“</w:t>
          </w:r>
          <w:r w:rsidRPr="00984D4E">
            <w:rPr>
              <w:rFonts w:ascii="宋体" w:hAnsi="宋体" w:cs="宋体" w:hint="eastAsia"/>
              <w:b/>
              <w:szCs w:val="21"/>
            </w:rPr>
            <w:t>竣工联合验收合格证明</w:t>
          </w:r>
          <w:r w:rsidRPr="00984D4E">
            <w:rPr>
              <w:rFonts w:ascii="宋体" w:hAnsi="宋体" w:cs="宋体" w:hint="eastAsia"/>
              <w:b/>
              <w:szCs w:val="21"/>
            </w:rPr>
            <w:t>”</w:t>
          </w:r>
          <w:r w:rsidRPr="00984D4E">
            <w:rPr>
              <w:rFonts w:ascii="宋体" w:hAnsi="宋体" w:cs="宋体" w:hint="eastAsia"/>
              <w:b/>
              <w:szCs w:val="21"/>
            </w:rPr>
            <w:t>文件而主张其不具备交付条件（即使依法有权主张，买受人也自愿放弃），买受人对上述情况完全了解并同意，同时对此无任何异议。</w:t>
          </w:r>
        </w:p>
        <w:p w:rsidR="00984D4E" w:rsidRPr="00984D4E" w:rsidP="00984D4E">
          <w:pPr>
            <w:widowControl/>
            <w:spacing w:line="400" w:lineRule="exact"/>
            <w:jc w:val="left"/>
            <w:rPr>
              <w:rFonts w:ascii="宋体" w:hAnsi="宋体" w:cs="宋体" w:hint="eastAsia"/>
              <w:b/>
              <w:szCs w:val="21"/>
            </w:rPr>
          </w:pPr>
          <w:r w:rsidRPr="00984D4E">
            <w:rPr>
              <w:rFonts w:ascii="宋体" w:hAnsi="宋体" w:cs="宋体" w:hint="eastAsia"/>
              <w:szCs w:val="21"/>
            </w:rPr>
            <w:t>（3)</w:t>
          </w:r>
          <w:r w:rsidRPr="00984D4E">
            <w:rPr>
              <w:rFonts w:ascii="宋体" w:hAnsi="宋体" w:cs="宋体" w:hint="eastAsia"/>
              <w:b/>
              <w:szCs w:val="21"/>
            </w:rPr>
            <w:t>出卖人在交付房屋时具备了本补充协议第三条第四款的交付条件后，买受人不得以其它理由拒绝办理房屋接收手续。在出卖人出具《工程竣工验收报告》后，买受人同意，无论买受人是否收房，出卖人都无须承担逾期交付的违约责任。</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6、超过通知办理交房手续时间的最后期限买受人未办理收房手续的，则通知办理交房手续期限截止日即为房屋交接日，视为买受人验收合格，房屋风险自此由买受人承担，买受人亦自此开始支付物业管理费等一切费用。</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7、如买受人未能按时办理完毕合同备案、贷款手续，或买受人未付清房款、贷款房款、相关税费、物业维修基金及合同约定的违约金（若有）等，出卖人有权拒绝交付房屋并暂不发放钥匙，出卖人并不承担由此造成延期交房的违约责任。同时，延期交房期间房屋风险由买受人承担，且买受人须支付延期交房期间的物业管理费等一切费用。</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8、出卖人在交付房屋时须达到本合同第九条约定的房屋交付条件，如遇该商品房存在属工程保修范围的质量问题，买受人有权要求修补，由出卖人按实情负责督促相关施工单位进行修补、保修或给予合理解决，但买受人不得以此拒绝收房和缴纳物业管理费等一切费用。该商品房各部分的保修期按《住宅质量保证书》、《住宅使用说明书》中的规定执行，保修期自该商品房竣工验收合格之日起计算。如该商品房及相关设备经买受人装修更改或使用不当造成损坏，则出卖人不再承担保修责任。如因自然灾害等不可抗力的因素，其所造成的损坏均不在保修范围之内。如双方就房屋质量问题发生争议，以株洲市建筑工程质量检验监督站出具的书面工程质量评定意见作为处理争议的依据。</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9、经规划部门批准的规划变更导致该商品房的结构型式、户型、空间尺寸、朝向变化，以及出现其他影响该商品房质量或者使用功能情形的，卖方须在规划变更前15日内进行公示，卖方不再以书面通知买方，敬请买方留意最新资料。买方有权在公示结束后15日内做出是否解除合同的书面答复，买方在公示结束之日起15日内未作出书面答复的，视同接受规划、设计变更以及由此引起的房价款的变更。</w:t>
          </w:r>
          <w:r w:rsidRPr="00984D4E">
            <w:rPr>
              <w:rFonts w:ascii="宋体" w:hAnsi="宋体" w:cs="宋体" w:hint="eastAsia"/>
              <w:b/>
              <w:szCs w:val="21"/>
            </w:rPr>
            <w:t>本项目为分期开发，出卖人保留对后期规划调整的权利。</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10、买受人为两人或两人以上联名购房的，收房时其中任何一人的收房行为视为其他联名购房人亦同意收房，任何一人收房行为的效力及于其他联名购房人。</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11、买受人同意，若发生下列情况之一的，出卖人有权相应顺延交付房屋的期限和办理交接手续，在此情况下出卖人不构成逾期交房责任：</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1）买受人未能付清本合同项下的全部价款；</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2）因不可抗力或出现下列原因之一的情况下，出卖人可以延期交付该房屋，但出卖人应在事发后30日内书面告知买受人：</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A、城市基础设施和市政重大工程的原因造成该房屋的建造施工不得不停止或延缓的；</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B、本合同签订后，因法律、法规、有关政策及政府行为等发生变化，导致出卖人不能按本合同约定的时间、条件或标准交付该房屋的（包括但不限于国家或本市新颁法律、行政法规、规章和规范性文件，或对原有法律、行政法规、规章和规范性文件进行调整，以及有关政府部门实施的其他管制、征用或规划变更等政府行为等）；</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C、发生重大公共传染性疫情。</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12、本合同项下的房产属分期开发建设的，出卖人对小区内公建等设施的配套承诺是指整个全部建成完全交付使用时所应达到的，不是分期交付时须达到的配置标准。</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13、甲、乙双方同意，该房屋交接时如买受人对房屋质量、装修标准等有异议的，按合同约定的方式进行处理，但不影响买受人按照合同约定的期限接收该房屋。买受人若因此拒收房屋或逾期接收房屋的，不视为出卖人逾期交房。</w:t>
          </w:r>
        </w:p>
        <w:p w:rsidR="00984D4E" w:rsidRPr="00984D4E" w:rsidP="00984D4E">
          <w:pPr>
            <w:widowControl/>
            <w:spacing w:line="400" w:lineRule="exact"/>
            <w:jc w:val="left"/>
            <w:rPr>
              <w:rFonts w:ascii="宋体" w:hAnsi="宋体" w:cs="宋体" w:hint="eastAsia"/>
              <w:b/>
              <w:szCs w:val="21"/>
            </w:rPr>
          </w:pPr>
          <w:r w:rsidRPr="00984D4E">
            <w:rPr>
              <w:rFonts w:ascii="宋体" w:hAnsi="宋体" w:cs="宋体" w:hint="eastAsia"/>
              <w:b/>
              <w:szCs w:val="21"/>
            </w:rPr>
            <w:t>14、因出卖人原因，导致本合同所涉房屋不符合合同约定的质量标准或出现其它瑕疵的，且出买人与买受人无法就此事项达到一致意见的，买受人同意出卖人有权单方面解除合同，出卖人退还买受人已付购房款本金及同期银行贷款利息。</w:t>
          </w:r>
        </w:p>
        <w:p w:rsidR="00984D4E" w:rsidRPr="00984D4E" w:rsidP="00984D4E">
          <w:pPr>
            <w:widowControl/>
            <w:spacing w:line="400" w:lineRule="exact"/>
            <w:jc w:val="left"/>
            <w:rPr>
              <w:rFonts w:ascii="宋体" w:hAnsi="宋体" w:cs="宋体" w:hint="eastAsia"/>
              <w:b/>
              <w:szCs w:val="21"/>
            </w:rPr>
          </w:pPr>
          <w:r w:rsidRPr="00984D4E">
            <w:rPr>
              <w:rFonts w:ascii="宋体" w:hAnsi="宋体" w:cs="宋体" w:hint="eastAsia"/>
              <w:b/>
              <w:szCs w:val="21"/>
            </w:rPr>
            <w:t>四、商铺使用规范</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1、买受人欲发布户外广告应事先取得出卖人（或出卖人委托的管理公司或物业管理公司）的同意，其款式、规格、内容需报城管部门批准。买受人可使用的户外广告发布位置为：门头及灯箱广告。门头及灯箱广告的招牌和广告的设计、大小尺寸及摆放位置等具体事宜由出卖人（或出卖人委托的管理公司或物业管理公司）决定，买受人应予以遵守。买受人、商家及消费者停车除与出卖人有约定的外，都必须按照规定缴纳费用；买受人、商家及消费者不能占用公共场所作为停车场。</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2、买受人不得随意占用户外公共空间卸货、进行推广或其他经营活动。买受人若需使用公共空间进行上述活动，应取得出卖人（或出卖人委托的管理公司或物业管理公司）的同意。买受人应在出卖人（或出卖人委托的经管理公司或物业管理公司）规定的时间、场所举行上述活动，并按照物业管理公司公布的收费标准交纳公共空间使用费，用于弥补物业服务费不足。</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3、海源又一城1#楼3楼转换层屋面的使用权归出卖人所有，1#楼所有买受人在购房前已知悉并接受该商铺屋面使用权情况，对此规定无异议。</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4、使用人在使用楼宇屋面、露台时应遵守《业主临时公约》和《前期物业管理服务合同》的规定，不得随意搭建、挖凿，不得侵害其他业主合法权益。如果使用人不听劝阻，违章使用，由此造成的一切。后果（如高空抛物至伤亡、造成屋面渗漏后需负责修复、违规搭建拆除与行政处罚等等）由该屋面使用人自行负责。</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 xml:space="preserve"> 5、买受人使用本合同项下房地产或进行经营活动时，应遵守《业主临时公约》、《前期物业管理服务合同》和相关法律法规的规定，接受物业管理公司的合法监督和管理，不得影响其他业主的正常生活或经营、不得侵害其他业主的合法权益。</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 xml:space="preserve"> 6、关于商铺经营范围</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 xml:space="preserve"> 买受人同意本合同项下房地产的经营范围应符合出卖人对本房地产项目步行街的整体规划，买受人在营业之前应取得出卖人（或出卖人委托的管理公司或物业管理公司）的同意。买受人知悉并同意</w:t>
          </w:r>
          <w:r w:rsidRPr="00984D4E">
            <w:rPr>
              <w:rFonts w:ascii="宋体" w:hAnsi="宋体" w:cs="宋体" w:hint="eastAsia"/>
              <w:szCs w:val="21"/>
            </w:rPr>
            <w:t>“</w:t>
          </w:r>
          <w:r w:rsidRPr="00984D4E">
            <w:rPr>
              <w:rFonts w:ascii="宋体" w:hAnsi="宋体" w:cs="宋体" w:hint="eastAsia"/>
              <w:szCs w:val="21"/>
            </w:rPr>
            <w:t>海源又一城项目</w:t>
          </w:r>
          <w:r w:rsidRPr="00984D4E">
            <w:rPr>
              <w:rFonts w:ascii="宋体" w:hAnsi="宋体" w:cs="宋体" w:hint="eastAsia"/>
              <w:szCs w:val="21"/>
            </w:rPr>
            <w:t>”</w:t>
          </w:r>
          <w:r w:rsidRPr="00984D4E">
            <w:rPr>
              <w:rFonts w:ascii="宋体" w:hAnsi="宋体" w:cs="宋体" w:hint="eastAsia"/>
              <w:szCs w:val="21"/>
            </w:rPr>
            <w:t>商铺不得从事工业性生产或因经营中产生恶臭、噪声、振动、热污染等不能达到国家相关规范标准而影响住户正常生活和威胁生命财产安全的经营活动。</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 xml:space="preserve"> 7、买受人不得对</w:t>
          </w:r>
          <w:r w:rsidRPr="00984D4E">
            <w:rPr>
              <w:rFonts w:ascii="宋体" w:hAnsi="宋体" w:cs="宋体" w:hint="eastAsia"/>
              <w:szCs w:val="21"/>
            </w:rPr>
            <w:t>“</w:t>
          </w:r>
          <w:r w:rsidRPr="00984D4E">
            <w:rPr>
              <w:rFonts w:ascii="宋体" w:hAnsi="宋体" w:cs="宋体" w:hint="eastAsia"/>
              <w:szCs w:val="21"/>
            </w:rPr>
            <w:t>海源又一城项目</w:t>
          </w:r>
          <w:r w:rsidRPr="00984D4E">
            <w:rPr>
              <w:rFonts w:ascii="宋体" w:hAnsi="宋体" w:cs="宋体" w:hint="eastAsia"/>
              <w:szCs w:val="21"/>
            </w:rPr>
            <w:t>”</w:t>
          </w:r>
          <w:r w:rsidRPr="00984D4E">
            <w:rPr>
              <w:rFonts w:ascii="宋体" w:hAnsi="宋体" w:cs="宋体" w:hint="eastAsia"/>
              <w:szCs w:val="21"/>
            </w:rPr>
            <w:t>商铺地面结构进行自行改造，如因买受人原因（包括但不限于装修、使用不当等）造成地下室渗水、漏水的买受人有责任修复。</w:t>
          </w:r>
        </w:p>
        <w:p w:rsidR="00984D4E" w:rsidRPr="00984D4E" w:rsidP="00984D4E">
          <w:pPr>
            <w:widowControl/>
            <w:spacing w:line="400" w:lineRule="exact"/>
            <w:jc w:val="left"/>
            <w:rPr>
              <w:rFonts w:ascii="宋体" w:hAnsi="宋体" w:cs="宋体" w:hint="eastAsia"/>
              <w:b/>
              <w:szCs w:val="21"/>
            </w:rPr>
          </w:pPr>
          <w:r w:rsidRPr="00984D4E">
            <w:rPr>
              <w:rFonts w:ascii="宋体" w:hAnsi="宋体" w:cs="宋体" w:hint="eastAsia"/>
              <w:b/>
              <w:szCs w:val="21"/>
            </w:rPr>
            <w:t>五、关于景观、建筑物外立面及其色彩、相关设施的特别约定</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1、出卖人为整体综合需要，有权在楼宇场地中选址建设环境和配套设施，包括但不限于植物、雕塑小品、自行车棚、配电室、管道井、消防栓、通道、垃圾收集点等。沙盘、模型、样板间、户型图册、广告等所展示的上述环境和配套设施仅供参考，最终以实际为准。</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2、买受人不得擅自改变房屋及其设施设备的结构、外观（含外墙、外门窗等部分的颜色、形状、规格和材料），否则出卖人有权要求买受人限期予以恢复并承担相应的费用。</w:t>
          </w:r>
        </w:p>
        <w:p w:rsidR="00984D4E" w:rsidRPr="00984D4E" w:rsidP="00984D4E">
          <w:pPr>
            <w:spacing w:line="400" w:lineRule="exact"/>
            <w:rPr>
              <w:rFonts w:ascii="宋体" w:hAnsi="宋体" w:cs="宋体" w:hint="eastAsia"/>
              <w:spacing w:val="-2"/>
              <w:szCs w:val="21"/>
            </w:rPr>
          </w:pPr>
          <w:r w:rsidRPr="00984D4E">
            <w:rPr>
              <w:rFonts w:ascii="宋体" w:hAnsi="宋体" w:cs="宋体" w:hint="eastAsia"/>
              <w:spacing w:val="-2"/>
              <w:szCs w:val="21"/>
            </w:rPr>
            <w:t>3、为了小区的整体形象风格，广告和其他招牌统一由出卖人或出卖人委托的物业公司组织安排，由出卖人投资并拥有使用和经营权，收益由出卖人享有，买受人不得于外立面设置任何装饰物和发布物品。</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4、地下室、地下室停车位、人防工程和架空层归出卖人所有，出买人有权将地下室（含储藏室）、地下停车位、架空层有偿转让、出租或许可使用。出卖人有权对建筑区域及楼栋内建筑物、构造物以及架空层进行合理改造并使用。</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5、出卖人有权在小区广场、空地等区域设置、投资形象招牌、广告、其他发布物及组织相关活动并享有收益。</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6、为保持本物业外形整齐美观和房屋结构安全，买受人在装修时应当遵守以下事项：</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1）未封闭阳台由物业公司统一封闭。</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2）禁止安装任何遮阳（遮雨）棚等。</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3）空调外机，太阳能热水器，只能平装在窗户（以玻璃为界）内侧，其它部位若需安装防护网，买受人需经物业公司同意后方可安装。</w:t>
          </w:r>
        </w:p>
        <w:p w:rsidR="00984D4E" w:rsidRPr="00984D4E" w:rsidP="00984D4E">
          <w:pPr>
            <w:widowControl/>
            <w:spacing w:line="400" w:lineRule="exact"/>
            <w:jc w:val="left"/>
            <w:rPr>
              <w:rFonts w:ascii="宋体" w:hAnsi="宋体" w:cs="宋体" w:hint="eastAsia"/>
              <w:b/>
              <w:szCs w:val="21"/>
            </w:rPr>
          </w:pPr>
          <w:r w:rsidRPr="00984D4E">
            <w:rPr>
              <w:rFonts w:ascii="宋体" w:hAnsi="宋体" w:cs="宋体" w:hint="eastAsia"/>
              <w:b/>
              <w:szCs w:val="21"/>
            </w:rPr>
            <w:t>六、本期建设范围内可能对业主生活产生不利影响的环境因素</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1、海源又一城商业设置在1#、2#、3#、5#、6#栋等底层。</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2、本项目临大坪路、项目西面南面规划路及红旗路小学，不排除将来噪音等影响的可能性。</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3、本小区3#地下室设有变配电房、消防水池、生活水箱等设备用房，该类设施为小区配套，对临近业主可能产生的影响，敬请关注。</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4、本小区商业用水全部是市政供水，供电为专变，属于商业用电，水电费由物业代收代缴。</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5、本小区在交付使用时所提供的电话与宽带、电视的营运商不限于中国电信、中国联通和株洲有线电视。若业主需选择其它营运商，请业主自行与该营运商联系解决，出卖人不能就此提供个性化服务，本项目为光纤到户，无有线电视同轴电缆，业主无法通过同轴电缆接入株洲有线电视网络。</w:t>
          </w:r>
        </w:p>
        <w:p w:rsidR="00984D4E" w:rsidRPr="00984D4E" w:rsidP="00984D4E">
          <w:pPr>
            <w:widowControl/>
            <w:spacing w:line="400" w:lineRule="exact"/>
            <w:jc w:val="left"/>
            <w:rPr>
              <w:rFonts w:ascii="宋体" w:hAnsi="宋体" w:cs="宋体" w:hint="eastAsia"/>
              <w:szCs w:val="21"/>
            </w:rPr>
          </w:pPr>
          <w:r w:rsidRPr="00984D4E">
            <w:rPr>
              <w:rFonts w:ascii="宋体" w:hAnsi="宋体" w:cs="宋体" w:hint="eastAsia"/>
              <w:szCs w:val="21"/>
            </w:rPr>
            <w:t>6、出卖人在制定价格时，已充分考虑以上不利因素的影响，买受人对此已经知悉并认可，出卖人对上述不利因素不再承担任何责任。</w:t>
          </w:r>
        </w:p>
        <w:p w:rsidR="00984D4E" w:rsidRPr="00984D4E" w:rsidP="00984D4E">
          <w:pPr>
            <w:widowControl/>
            <w:spacing w:line="400" w:lineRule="exact"/>
            <w:jc w:val="left"/>
            <w:rPr>
              <w:rFonts w:ascii="宋体" w:hAnsi="宋体" w:hint="eastAsia"/>
              <w:spacing w:val="6"/>
              <w:szCs w:val="21"/>
            </w:rPr>
          </w:pPr>
          <w:r w:rsidRPr="00984D4E">
            <w:rPr>
              <w:rFonts w:ascii="宋体" w:hAnsi="宋体" w:hint="eastAsia"/>
              <w:spacing w:val="6"/>
              <w:szCs w:val="21"/>
            </w:rPr>
            <w:t>七、特别提示：</w:t>
          </w:r>
        </w:p>
        <w:p w:rsidR="00984D4E" w:rsidRPr="00984D4E" w:rsidP="00984D4E">
          <w:pPr>
            <w:widowControl/>
            <w:spacing w:line="400" w:lineRule="exact"/>
            <w:jc w:val="left"/>
            <w:rPr>
              <w:rFonts w:ascii="宋体" w:hAnsi="宋体" w:hint="eastAsia"/>
              <w:szCs w:val="21"/>
            </w:rPr>
          </w:pPr>
          <w:r w:rsidRPr="00984D4E">
            <w:rPr>
              <w:rFonts w:ascii="宋体" w:hAnsi="宋体" w:hint="eastAsia"/>
              <w:szCs w:val="21"/>
            </w:rPr>
            <w:t>1、本合同一经生效，出卖人概不接受买受人更名、换房、变更付款方式等要求。除本合同及本补充条款有约定外，出卖人概不接受买受人任何退房要求。</w:t>
          </w:r>
        </w:p>
        <w:p w:rsidR="00984D4E" w:rsidRPr="00984D4E" w:rsidP="00984D4E">
          <w:pPr>
            <w:widowControl/>
            <w:spacing w:line="400" w:lineRule="exact"/>
            <w:jc w:val="left"/>
            <w:rPr>
              <w:rFonts w:ascii="宋体" w:hAnsi="宋体" w:hint="eastAsia"/>
              <w:szCs w:val="21"/>
            </w:rPr>
          </w:pPr>
          <w:r w:rsidRPr="00984D4E">
            <w:rPr>
              <w:rFonts w:ascii="宋体" w:hAnsi="宋体" w:hint="eastAsia"/>
              <w:szCs w:val="21"/>
            </w:rPr>
            <w:t>2、任何一方依据本合同相关条款解除本合同的，自出卖人确认本合同解除之日起，出卖人有权将本合同标的物另售他人。</w:t>
          </w:r>
        </w:p>
        <w:p w:rsidR="00984D4E" w:rsidRPr="00984D4E" w:rsidP="00984D4E">
          <w:pPr>
            <w:widowControl/>
            <w:spacing w:line="400" w:lineRule="exact"/>
            <w:jc w:val="left"/>
            <w:rPr>
              <w:rFonts w:ascii="宋体" w:hAnsi="宋体" w:hint="eastAsia"/>
              <w:szCs w:val="21"/>
            </w:rPr>
          </w:pPr>
          <w:r w:rsidRPr="00984D4E">
            <w:rPr>
              <w:rFonts w:ascii="宋体" w:hAnsi="宋体" w:hint="eastAsia"/>
              <w:szCs w:val="21"/>
            </w:rPr>
            <w:t>3、若买受人购买的商品房与出卖人的后续开发用地相邻，买受人自愿同意对该开发用地在日后的开发建设过程中可能产生的噪音、景观变化等问题无任何异议。本小区下一期工程尚在规划设计过程中，最终的规划设计以政府批准的相关文件内容为准，买受人自愿接受在规划设计施工过程中所可能产生的相关不确定因素。</w:t>
          </w:r>
        </w:p>
        <w:p w:rsidR="00984D4E" w:rsidRPr="00984D4E" w:rsidP="00984D4E">
          <w:pPr>
            <w:widowControl/>
            <w:spacing w:line="400" w:lineRule="exact"/>
            <w:jc w:val="left"/>
            <w:rPr>
              <w:rFonts w:ascii="宋体" w:hAnsi="宋体" w:hint="eastAsia"/>
              <w:szCs w:val="21"/>
            </w:rPr>
          </w:pPr>
          <w:r w:rsidRPr="00984D4E">
            <w:rPr>
              <w:rFonts w:ascii="宋体" w:hAnsi="宋体" w:hint="eastAsia"/>
              <w:szCs w:val="21"/>
            </w:rPr>
            <w:t>4、除买受人专有部位外，凡未列入本合同附件二所列分摊共有面积的建筑部位【包括但不限于项目所有车库（含地上车位、地下车位、架空层车位）、商务中心、幼儿园、小学、商业用房、物业管理用房、园林绿化、附属设施及其他空间】的所有权和使用权均归属出卖人，出卖人有权自由处置该等物业。</w:t>
          </w:r>
        </w:p>
        <w:p w:rsidR="00984D4E" w:rsidRPr="00984D4E" w:rsidP="00984D4E">
          <w:pPr>
            <w:widowControl/>
            <w:spacing w:line="400" w:lineRule="exact"/>
            <w:jc w:val="left"/>
            <w:rPr>
              <w:rFonts w:ascii="宋体" w:hAnsi="宋体" w:hint="eastAsia"/>
              <w:szCs w:val="21"/>
            </w:rPr>
          </w:pPr>
          <w:r w:rsidRPr="00984D4E">
            <w:rPr>
              <w:rFonts w:ascii="宋体" w:hAnsi="宋体" w:hint="eastAsia"/>
              <w:szCs w:val="21"/>
            </w:rPr>
            <w:t>5、买受人已阅读本合同附件九《前期物业管理服务合同》、《业主临时管理规约》，完全理解及同意遵守所列内容，并愿意承担其责任、义务及一切因违反而导致的后果。</w:t>
          </w:r>
        </w:p>
        <w:p w:rsidR="00984D4E" w:rsidRPr="00984D4E" w:rsidP="00984D4E">
          <w:pPr>
            <w:widowControl/>
            <w:spacing w:line="400" w:lineRule="exact"/>
            <w:jc w:val="left"/>
            <w:rPr>
              <w:rFonts w:ascii="宋体" w:hAnsi="宋体" w:hint="eastAsia"/>
              <w:szCs w:val="21"/>
            </w:rPr>
          </w:pPr>
          <w:r w:rsidRPr="00984D4E">
            <w:rPr>
              <w:rFonts w:ascii="宋体" w:hAnsi="宋体" w:hint="eastAsia"/>
              <w:szCs w:val="21"/>
            </w:rPr>
            <w:t>6、买受人享有该房屋未来增值盈利的权利，同时也承担该房屋减值的风险。</w:t>
          </w:r>
        </w:p>
        <w:p w:rsidR="00984D4E" w:rsidRPr="00984D4E" w:rsidP="00984D4E">
          <w:pPr>
            <w:widowControl/>
            <w:spacing w:line="400" w:lineRule="exact"/>
            <w:jc w:val="left"/>
            <w:rPr>
              <w:rFonts w:ascii="宋体" w:hAnsi="宋体" w:hint="eastAsia"/>
              <w:szCs w:val="21"/>
            </w:rPr>
          </w:pPr>
          <w:r w:rsidRPr="00984D4E">
            <w:rPr>
              <w:rFonts w:ascii="宋体" w:hAnsi="宋体" w:hint="eastAsia"/>
              <w:szCs w:val="21"/>
            </w:rPr>
            <w:t>7、买受人所购物业内的水、电、网络、烟道、排气管等各项设施均由各施工单位按规划设计及相关规范施工，如对买受人物业局部空间的使用产生影响，出卖人不承担责任。</w:t>
          </w:r>
        </w:p>
        <w:p w:rsidR="00984D4E" w:rsidRPr="00984D4E" w:rsidP="00984D4E">
          <w:pPr>
            <w:widowControl/>
            <w:spacing w:line="400" w:lineRule="exact"/>
            <w:jc w:val="left"/>
            <w:rPr>
              <w:rFonts w:ascii="宋体" w:hAnsi="宋体" w:hint="eastAsia"/>
              <w:bCs/>
              <w:szCs w:val="21"/>
            </w:rPr>
          </w:pPr>
          <w:r w:rsidRPr="00984D4E">
            <w:rPr>
              <w:rFonts w:ascii="宋体" w:hAnsi="宋体" w:hint="eastAsia"/>
              <w:bCs/>
              <w:szCs w:val="21"/>
            </w:rPr>
            <w:t>8、买受人及该栋其他业主未按时交纳房屋</w:t>
          </w:r>
          <w:r w:rsidRPr="00984D4E">
            <w:rPr>
              <w:rFonts w:ascii="宋体" w:hAnsi="宋体" w:hint="eastAsia"/>
              <w:szCs w:val="21"/>
            </w:rPr>
            <w:t>公共维修基金费用的，出卖人办理房屋产权证书的时间相应顺延且不承担相关违约责任</w:t>
          </w:r>
          <w:r w:rsidRPr="00984D4E">
            <w:rPr>
              <w:rFonts w:ascii="宋体" w:hAnsi="宋体" w:hint="eastAsia"/>
              <w:bCs/>
              <w:szCs w:val="21"/>
            </w:rPr>
            <w:t>。</w:t>
          </w:r>
        </w:p>
        <w:p w:rsidR="00984D4E" w:rsidRPr="00984D4E" w:rsidP="00984D4E">
          <w:pPr>
            <w:widowControl/>
            <w:spacing w:line="400" w:lineRule="exact"/>
            <w:jc w:val="left"/>
            <w:rPr>
              <w:rFonts w:ascii="Calibri" w:hAnsi="Calibri" w:hint="eastAsia"/>
              <w:szCs w:val="22"/>
            </w:rPr>
          </w:pPr>
          <w:r w:rsidRPr="00984D4E">
            <w:rPr>
              <w:rFonts w:ascii="宋体" w:hAnsi="宋体" w:hint="eastAsia"/>
              <w:bCs/>
              <w:szCs w:val="21"/>
            </w:rPr>
            <w:t>9</w:t>
          </w:r>
          <w:r w:rsidRPr="00984D4E">
            <w:rPr>
              <w:rFonts w:ascii="Calibri" w:hAnsi="Calibri" w:hint="eastAsia"/>
              <w:szCs w:val="22"/>
            </w:rPr>
            <w:t>、出卖人展示的沙盘模型、售楼书、户型平面图、样板房等宣传资料的所有内容、尺寸、图片、文字描述等，包括销售人员的口头表达，仅供买受人选择楼盘时的参考识别之用，不视为出卖人要约或承诺，所有图册及其细节均以政府部门最终审批的文件为准；宣传图册中图片均为效果图、示意图，仅供参考，实际施工的装修标准、用材等不尽相同，房屋外立面与景观最终以竣工的房屋和景观的实时效果为准；买受人不得以此为由要求向出卖人提出减价、索赔、退房或拒交物业管费等不合理要求，双方签署的《商品房买卖合同》是双方权利义务的唯一依据。</w:t>
          </w:r>
        </w:p>
        <w:p w:rsidR="00984D4E" w:rsidRPr="00984D4E" w:rsidP="00984D4E">
          <w:pPr>
            <w:widowControl/>
            <w:spacing w:line="400" w:lineRule="exact"/>
            <w:jc w:val="left"/>
            <w:rPr>
              <w:rFonts w:ascii="宋体" w:hAnsi="宋体"/>
              <w:bCs/>
              <w:szCs w:val="21"/>
            </w:rPr>
          </w:pPr>
          <w:r w:rsidRPr="00984D4E">
            <w:rPr>
              <w:rFonts w:ascii="宋体" w:hAnsi="宋体" w:hint="eastAsia"/>
              <w:bCs/>
              <w:szCs w:val="21"/>
            </w:rPr>
            <w:t>10、如买受人不按时缴纳房屋公共维修基金，导致出卖人无法按时办理房地产权证，引起出卖人的逾期办证违约责任及损失（包括但不限于其他业主向出卖人的索赔款），全部由买受人承担。</w:t>
          </w:r>
        </w:p>
        <w:p w:rsidR="00984D4E" w:rsidRPr="00984D4E" w:rsidP="00984D4E">
          <w:pPr>
            <w:widowControl/>
            <w:spacing w:line="400" w:lineRule="exact"/>
            <w:jc w:val="left"/>
            <w:rPr>
              <w:rFonts w:ascii="宋体" w:hAnsi="宋体" w:hint="eastAsia"/>
              <w:bCs/>
              <w:szCs w:val="21"/>
            </w:rPr>
          </w:pPr>
          <w:r w:rsidRPr="00984D4E">
            <w:rPr>
              <w:rFonts w:ascii="宋体" w:hAnsi="宋体" w:hint="eastAsia"/>
              <w:bCs/>
              <w:szCs w:val="21"/>
            </w:rPr>
            <w:t>11、本合同第二十条中</w:t>
          </w:r>
          <w:r w:rsidRPr="00984D4E">
            <w:rPr>
              <w:rFonts w:ascii="宋体" w:hAnsi="宋体" w:hint="eastAsia"/>
              <w:bCs/>
              <w:szCs w:val="21"/>
            </w:rPr>
            <w:t>“</w:t>
          </w:r>
          <w:r w:rsidRPr="00984D4E">
            <w:rPr>
              <w:rFonts w:ascii="宋体" w:hAnsi="宋体" w:hint="eastAsia"/>
              <w:bCs/>
              <w:szCs w:val="21"/>
            </w:rPr>
            <w:t>房屋所有权证书</w:t>
          </w:r>
          <w:r w:rsidRPr="00984D4E">
            <w:rPr>
              <w:rFonts w:ascii="宋体" w:hAnsi="宋体" w:hint="eastAsia"/>
              <w:bCs/>
              <w:szCs w:val="21"/>
            </w:rPr>
            <w:t>”</w:t>
          </w:r>
          <w:r w:rsidRPr="00984D4E">
            <w:rPr>
              <w:rFonts w:ascii="宋体" w:hAnsi="宋体" w:hint="eastAsia"/>
              <w:bCs/>
              <w:szCs w:val="21"/>
            </w:rPr>
            <w:t>如买受人自行办理（双方另有约定除外），出卖人予以配合。如因买受人自身原因不能按时办证的，由此造成的逾期办证后果及引起的费用增加由买受人自行承担。</w:t>
          </w:r>
        </w:p>
        <w:p w:rsidR="00984D4E" w:rsidRPr="00984D4E" w:rsidP="00984D4E">
          <w:pPr>
            <w:widowControl/>
            <w:tabs>
              <w:tab w:val="left" w:pos="900"/>
            </w:tabs>
            <w:spacing w:line="400" w:lineRule="exact"/>
            <w:jc w:val="left"/>
            <w:rPr>
              <w:rFonts w:ascii="宋体" w:hAnsi="宋体" w:cs="宋体" w:hint="eastAsia"/>
              <w:szCs w:val="21"/>
            </w:rPr>
          </w:pPr>
          <w:r w:rsidRPr="00984D4E">
            <w:rPr>
              <w:rFonts w:ascii="宋体" w:hAnsi="宋体" w:cs="宋体" w:hint="eastAsia"/>
              <w:szCs w:val="21"/>
            </w:rPr>
            <w:t>12、买受人同意出卖人委托的物业管理有限公司同买受人办理房屋钥匙交接手续。</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13、房款中不含买受人交纳的办理房屋所有权证和土地使用证的契税和其他相关费用。出卖人可代理办理两证，但上述所涉及的相关费用由买受人承担并在房屋交付前一并结清。如买受人不按时交纳办证费用，由此造成的逾期办证后果及引起的费用增加由买受人自行承担。</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14、合同中</w:t>
          </w:r>
          <w:r w:rsidRPr="00984D4E">
            <w:rPr>
              <w:rFonts w:ascii="宋体" w:hAnsi="宋体" w:cs="宋体" w:hint="eastAsia"/>
              <w:szCs w:val="21"/>
            </w:rPr>
            <w:t>“</w:t>
          </w:r>
          <w:r w:rsidRPr="00984D4E">
            <w:rPr>
              <w:rFonts w:ascii="宋体" w:hAnsi="宋体" w:cs="宋体" w:hint="eastAsia"/>
              <w:szCs w:val="21"/>
            </w:rPr>
            <w:t>买受人全部损失</w:t>
          </w:r>
          <w:r w:rsidRPr="00984D4E">
            <w:rPr>
              <w:rFonts w:ascii="宋体" w:hAnsi="宋体" w:cs="宋体" w:hint="eastAsia"/>
              <w:szCs w:val="21"/>
            </w:rPr>
            <w:t>”</w:t>
          </w:r>
          <w:r w:rsidRPr="00984D4E">
            <w:rPr>
              <w:rFonts w:ascii="宋体" w:hAnsi="宋体" w:cs="宋体" w:hint="eastAsia"/>
              <w:szCs w:val="21"/>
            </w:rPr>
            <w:t>为买受人的实际直接经济损失，约定如下：该损失不包括间接损失、不必要的误工损失、未能使用本房屋产生的租金及出租本房屋产生的租金收益、及精神抚慰金等。</w:t>
          </w: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15、对合同中二十四条</w:t>
          </w:r>
          <w:r w:rsidRPr="00984D4E">
            <w:rPr>
              <w:rFonts w:ascii="宋体" w:hAnsi="宋体" w:cs="宋体" w:hint="eastAsia"/>
              <w:szCs w:val="21"/>
            </w:rPr>
            <w:t>“</w:t>
          </w:r>
          <w:r w:rsidRPr="00984D4E">
            <w:rPr>
              <w:rFonts w:ascii="宋体" w:hAnsi="宋体" w:cs="宋体" w:hint="eastAsia"/>
              <w:szCs w:val="21"/>
            </w:rPr>
            <w:t>销售和使用承诺</w:t>
          </w:r>
          <w:r w:rsidRPr="00984D4E">
            <w:rPr>
              <w:rFonts w:ascii="宋体" w:hAnsi="宋体" w:cs="宋体" w:hint="eastAsia"/>
              <w:szCs w:val="21"/>
            </w:rPr>
            <w:t>”</w:t>
          </w:r>
          <w:r w:rsidRPr="00984D4E">
            <w:rPr>
              <w:rFonts w:ascii="宋体" w:hAnsi="宋体" w:cs="宋体" w:hint="eastAsia"/>
              <w:szCs w:val="21"/>
            </w:rPr>
            <w:t>的修订，出卖人可根据项目需要及市场变化、政策调整等实际情况灵活变更商品房销售方式及模式。</w:t>
          </w:r>
        </w:p>
        <w:p w:rsidR="00984D4E" w:rsidRPr="00984D4E" w:rsidP="00984D4E">
          <w:pPr>
            <w:widowControl/>
            <w:tabs>
              <w:tab w:val="left" w:pos="900"/>
            </w:tabs>
            <w:spacing w:line="400" w:lineRule="exact"/>
            <w:jc w:val="left"/>
            <w:rPr>
              <w:rFonts w:ascii="宋体" w:hAnsi="宋体" w:cs="宋体" w:hint="eastAsia"/>
              <w:szCs w:val="21"/>
            </w:rPr>
          </w:pPr>
          <w:r w:rsidRPr="00984D4E">
            <w:rPr>
              <w:rFonts w:ascii="宋体" w:hAnsi="宋体" w:cs="宋体" w:hint="eastAsia"/>
              <w:szCs w:val="21"/>
            </w:rPr>
            <w:t>16、如因买受人违约导致本合同及本补充约定解除的，买受人已经使用了该商品房的，必须于接获出卖人通知后30日内将该商品房完好交回出卖人，该商品房的一切附墙、附天花板、附地板等固定装修归出卖人所有，如有任何损坏，买受人负责修复或承担修复费用，且买受人已支付的包括但不限于该商品房相关设备的初装费、税费等不予退回并付清自办理入住手续之日起至办理本合同相关登记注销手续之日止的房屋折旧费（按房屋总价款8%的年折旧率计算），房屋如有损毁，买受人还应另行给予赔偿。买受人未按期办理好本合同相关登记注销手续或迁出该商品房的，买受人每日按总房价款的5</w:t>
          </w:r>
          <w:r w:rsidRPr="00984D4E">
            <w:rPr>
              <w:rFonts w:ascii="宋体" w:hAnsi="宋体" w:cs="宋体" w:hint="eastAsia"/>
              <w:szCs w:val="21"/>
            </w:rPr>
            <w:t>‰</w:t>
          </w:r>
          <w:r w:rsidRPr="00984D4E">
            <w:rPr>
              <w:rFonts w:ascii="宋体" w:hAnsi="宋体" w:cs="宋体" w:hint="eastAsia"/>
              <w:szCs w:val="21"/>
            </w:rPr>
            <w:t>向出卖人支付违约金。该条款不影响出卖人依据其他条款约定向买受人追究其他违约责任。</w:t>
          </w:r>
        </w:p>
        <w:p w:rsidR="00984D4E" w:rsidRPr="00984D4E" w:rsidP="00984D4E">
          <w:pPr>
            <w:widowControl/>
            <w:tabs>
              <w:tab w:val="left" w:pos="900"/>
            </w:tabs>
            <w:spacing w:line="400" w:lineRule="exact"/>
            <w:jc w:val="left"/>
            <w:rPr>
              <w:rFonts w:ascii="宋体" w:hAnsi="宋体" w:cs="宋体" w:hint="eastAsia"/>
              <w:b/>
              <w:szCs w:val="21"/>
            </w:rPr>
          </w:pPr>
          <w:r w:rsidRPr="00984D4E">
            <w:rPr>
              <w:rFonts w:ascii="宋体" w:hAnsi="宋体" w:cs="宋体" w:hint="eastAsia"/>
              <w:b/>
              <w:szCs w:val="21"/>
            </w:rPr>
            <w:t>八、本《商品房买卖合同（预售）》补充条款与《商品房买卖合同（预售）》具有同等法律效力，《商品房买卖合同（预售）》与本补充条款不一致的，概以本补充条款约定内容为准。本补充条款自甲乙双方签字或盖章之日起生效。</w:t>
          </w:r>
        </w:p>
        <w:p w:rsidR="00984D4E" w:rsidRPr="00984D4E" w:rsidP="00984D4E">
          <w:pPr>
            <w:widowControl/>
            <w:tabs>
              <w:tab w:val="left" w:pos="900"/>
            </w:tabs>
            <w:spacing w:line="400" w:lineRule="exact"/>
            <w:ind w:firstLine="458" w:firstLineChars="218"/>
            <w:jc w:val="left"/>
            <w:rPr>
              <w:rFonts w:ascii="宋体" w:hAnsi="宋体" w:cs="宋体" w:hint="eastAsia"/>
              <w:szCs w:val="21"/>
            </w:rPr>
          </w:pPr>
        </w:p>
        <w:p w:rsidR="00984D4E" w:rsidRPr="00984D4E" w:rsidP="00984D4E">
          <w:pPr>
            <w:spacing w:line="400" w:lineRule="exact"/>
            <w:rPr>
              <w:rFonts w:ascii="宋体" w:hAnsi="宋体" w:cs="宋体" w:hint="eastAsia"/>
              <w:szCs w:val="21"/>
            </w:rPr>
          </w:pPr>
          <w:r w:rsidRPr="00984D4E">
            <w:rPr>
              <w:rFonts w:ascii="宋体" w:hAnsi="宋体" w:cs="宋体" w:hint="eastAsia"/>
              <w:szCs w:val="21"/>
            </w:rPr>
            <w:t>根据《中华人民共和国合同法》的相关规定，请买受人抄录以下声明并签名：</w:t>
          </w:r>
          <w:r w:rsidRPr="00984D4E">
            <w:rPr>
              <w:rFonts w:ascii="宋体" w:hAnsi="宋体" w:cs="宋体" w:hint="eastAsia"/>
              <w:szCs w:val="21"/>
            </w:rPr>
            <w:t>“</w:t>
          </w:r>
          <w:r w:rsidRPr="00984D4E">
            <w:rPr>
              <w:rFonts w:ascii="宋体" w:hAnsi="宋体" w:cs="宋体" w:hint="eastAsia"/>
              <w:szCs w:val="21"/>
            </w:rPr>
            <w:t>本人已阅读本合同及合同附件、补充条款的全部内容，了解并知晓该合同内容及补充条款风险提示，自愿遵守《商品房买卖合同》及补充条款的各项规定。</w:t>
          </w:r>
          <w:r w:rsidRPr="00984D4E">
            <w:rPr>
              <w:rFonts w:ascii="宋体" w:hAnsi="宋体" w:cs="宋体" w:hint="eastAsia"/>
              <w:szCs w:val="21"/>
            </w:rPr>
            <w:t>”</w:t>
          </w:r>
        </w:p>
        <w:p w:rsidR="00984D4E" w:rsidRPr="00984D4E" w:rsidP="00984D4E">
          <w:pPr>
            <w:spacing w:line="560" w:lineRule="exact"/>
            <w:rPr>
              <w:rFonts w:ascii="Calibri" w:hAnsi="Calibri" w:cs="宋体" w:hint="eastAsia"/>
              <w:b/>
              <w:szCs w:val="21"/>
              <w:u w:val="single"/>
            </w:rPr>
          </w:pPr>
          <w:r w:rsidRPr="00984D4E">
            <w:rPr>
              <w:rFonts w:ascii="宋体" w:hAnsi="宋体" w:cs="宋体" w:hint="eastAsia"/>
              <w:szCs w:val="21"/>
            </w:rPr>
            <w:t>____________________________________________________________________________________________________________________________________________________________________________________________________________________________________________________________</w:t>
          </w:r>
          <w:r w:rsidRPr="00984D4E">
            <w:rPr>
              <w:rFonts w:ascii="宋体" w:hAnsi="宋体" w:cs="宋体" w:hint="eastAsia"/>
              <w:szCs w:val="21"/>
              <w:u w:val="single"/>
            </w:rPr>
            <w:t xml:space="preserve">     </w:t>
          </w:r>
        </w:p>
        <w:p w:rsidR="00984D4E" w:rsidRPr="00984D4E" w:rsidP="00984D4E">
          <w:pPr>
            <w:spacing w:line="400" w:lineRule="exact"/>
            <w:rPr>
              <w:rFonts w:ascii="Calibri" w:hAnsi="Calibri" w:cs="宋体"/>
              <w:b/>
              <w:szCs w:val="21"/>
            </w:rPr>
          </w:pPr>
        </w:p>
        <w:p w:rsidR="00984D4E" w:rsidRPr="00984D4E" w:rsidP="00984D4E">
          <w:pPr>
            <w:spacing w:line="400" w:lineRule="exact"/>
            <w:rPr>
              <w:rFonts w:ascii="Calibri" w:hAnsi="Calibri" w:cs="宋体"/>
              <w:b/>
              <w:szCs w:val="21"/>
            </w:rPr>
          </w:pPr>
          <w:r w:rsidRPr="00984D4E">
            <w:rPr>
              <w:rFonts w:ascii="Calibri" w:hAnsi="Calibri" w:cs="宋体" w:hint="eastAsia"/>
              <w:b/>
              <w:szCs w:val="21"/>
            </w:rPr>
            <w:t>买受人签名：</w:t>
          </w:r>
          <w:r w:rsidRPr="00984D4E">
            <w:rPr>
              <w:rFonts w:ascii="Calibri" w:hAnsi="Calibri" w:cs="宋体"/>
              <w:b/>
              <w:szCs w:val="21"/>
            </w:rPr>
            <w:t xml:space="preserve">                               </w:t>
          </w:r>
          <w:r w:rsidRPr="00984D4E">
            <w:rPr>
              <w:rFonts w:ascii="Calibri" w:hAnsi="Calibri" w:cs="宋体" w:hint="eastAsia"/>
              <w:b/>
              <w:szCs w:val="21"/>
            </w:rPr>
            <w:t>出卖人盖章：</w:t>
          </w:r>
        </w:p>
        <w:p w:rsidR="00984D4E" w:rsidRPr="00984D4E" w:rsidP="00984D4E">
          <w:pPr>
            <w:spacing w:line="400" w:lineRule="exact"/>
            <w:rPr>
              <w:rFonts w:ascii="Calibri" w:hAnsi="Calibri" w:cs="宋体"/>
              <w:b/>
              <w:szCs w:val="21"/>
            </w:rPr>
          </w:pPr>
        </w:p>
        <w:p w:rsidR="00984D4E" w:rsidRPr="00984D4E" w:rsidP="00984D4E">
          <w:pPr>
            <w:spacing w:line="400" w:lineRule="exact"/>
            <w:rPr>
              <w:rFonts w:ascii="Calibri" w:hAnsi="Calibri" w:cs="宋体"/>
              <w:b/>
              <w:szCs w:val="21"/>
            </w:rPr>
          </w:pPr>
          <w:r w:rsidRPr="00984D4E">
            <w:rPr>
              <w:rFonts w:ascii="Calibri" w:hAnsi="Calibri" w:cs="宋体" w:hint="eastAsia"/>
              <w:b/>
              <w:szCs w:val="21"/>
            </w:rPr>
            <w:t>日期：</w:t>
          </w:r>
          <w:r w:rsidRPr="00984D4E">
            <w:rPr>
              <w:rFonts w:ascii="Calibri" w:hAnsi="Calibri" w:cs="宋体"/>
              <w:b/>
              <w:szCs w:val="21"/>
            </w:rPr>
            <w:t xml:space="preserve">   </w:t>
          </w:r>
          <w:r w:rsidRPr="00984D4E">
            <w:rPr>
              <w:rFonts w:ascii="Calibri" w:hAnsi="Calibri" w:cs="宋体" w:hint="eastAsia"/>
              <w:b/>
              <w:szCs w:val="21"/>
            </w:rPr>
            <w:t>年</w:t>
          </w:r>
          <w:r w:rsidRPr="00984D4E">
            <w:rPr>
              <w:rFonts w:ascii="Calibri" w:hAnsi="Calibri" w:cs="宋体"/>
              <w:b/>
              <w:szCs w:val="21"/>
            </w:rPr>
            <w:t xml:space="preserve">   </w:t>
          </w:r>
          <w:r w:rsidRPr="00984D4E">
            <w:rPr>
              <w:rFonts w:ascii="Calibri" w:hAnsi="Calibri" w:cs="宋体" w:hint="eastAsia"/>
              <w:b/>
              <w:szCs w:val="21"/>
            </w:rPr>
            <w:t>月</w:t>
          </w:r>
          <w:r w:rsidRPr="00984D4E">
            <w:rPr>
              <w:rFonts w:ascii="Calibri" w:hAnsi="Calibri" w:cs="宋体"/>
              <w:b/>
              <w:szCs w:val="21"/>
            </w:rPr>
            <w:t xml:space="preserve">   </w:t>
          </w:r>
          <w:r w:rsidRPr="00984D4E">
            <w:rPr>
              <w:rFonts w:ascii="Calibri" w:hAnsi="Calibri" w:cs="宋体" w:hint="eastAsia"/>
              <w:b/>
              <w:szCs w:val="21"/>
            </w:rPr>
            <w:t>日</w:t>
          </w:r>
          <w:r w:rsidRPr="00984D4E">
            <w:rPr>
              <w:rFonts w:ascii="Calibri" w:hAnsi="Calibri" w:cs="宋体"/>
              <w:b/>
              <w:szCs w:val="21"/>
            </w:rPr>
            <w:t xml:space="preserve">                      </w:t>
          </w:r>
          <w:r w:rsidRPr="00984D4E">
            <w:rPr>
              <w:rFonts w:ascii="Calibri" w:hAnsi="Calibri" w:cs="宋体" w:hint="eastAsia"/>
              <w:b/>
              <w:szCs w:val="21"/>
            </w:rPr>
            <w:t>日期：</w:t>
          </w:r>
          <w:r w:rsidRPr="00984D4E">
            <w:rPr>
              <w:rFonts w:ascii="Calibri" w:hAnsi="Calibri" w:cs="宋体"/>
              <w:b/>
              <w:szCs w:val="21"/>
            </w:rPr>
            <w:t xml:space="preserve">   </w:t>
          </w:r>
          <w:r w:rsidRPr="00984D4E">
            <w:rPr>
              <w:rFonts w:ascii="Calibri" w:hAnsi="Calibri" w:cs="宋体" w:hint="eastAsia"/>
              <w:b/>
              <w:szCs w:val="21"/>
            </w:rPr>
            <w:t>年</w:t>
          </w:r>
          <w:r w:rsidRPr="00984D4E">
            <w:rPr>
              <w:rFonts w:ascii="Calibri" w:hAnsi="Calibri" w:cs="宋体"/>
              <w:b/>
              <w:szCs w:val="21"/>
            </w:rPr>
            <w:t xml:space="preserve">   </w:t>
          </w:r>
          <w:r w:rsidRPr="00984D4E">
            <w:rPr>
              <w:rFonts w:ascii="Calibri" w:hAnsi="Calibri" w:cs="宋体" w:hint="eastAsia"/>
              <w:b/>
              <w:szCs w:val="21"/>
            </w:rPr>
            <w:t>月</w:t>
          </w:r>
          <w:r w:rsidRPr="00984D4E">
            <w:rPr>
              <w:rFonts w:ascii="Calibri" w:hAnsi="Calibri" w:cs="宋体"/>
              <w:b/>
              <w:szCs w:val="21"/>
            </w:rPr>
            <w:t xml:space="preserve">   </w:t>
          </w:r>
          <w:r w:rsidRPr="00984D4E">
            <w:rPr>
              <w:rFonts w:ascii="Calibri" w:hAnsi="Calibri" w:cs="宋体" w:hint="eastAsia"/>
              <w:b/>
              <w:szCs w:val="21"/>
            </w:rPr>
            <w:t>日</w:t>
          </w:r>
        </w:p>
      </w:sdtContent>
    </w:sdt>
    <w:p w:rsidR="00F02E6C" w:rsidRPr="008D19BF" w:rsidP="00850CD5">
      <w:pPr>
        <w:spacing w:line="420" w:lineRule="exact"/>
        <w:rPr>
          <w:rFonts w:hint="eastAsia"/>
          <w:color w:val="000000"/>
          <w:sz w:val="24"/>
        </w:rPr>
      </w:pPr>
      <w:r w:rsidRPr="00984D4E" w:rsidR="00984D4E">
        <w:rPr>
          <w:rFonts w:ascii="宋体" w:hAnsi="宋体" w:cs="宋体" w:hint="eastAsia"/>
          <w:b/>
          <w:bCs/>
          <w:sz w:val="32"/>
          <w:szCs w:val="32"/>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Arial Unicode MS"/>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auto"/>
    <w:pitch w:val="default"/>
    <w:sig w:usb0="00000000" w:usb1="00000000" w:usb2="00000000" w:usb3="00000000" w:csb0="0004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658C7480"/>
    <w:multiLevelType w:val="hybridMultilevel"/>
    <w:tmpl w:val="84AE737A"/>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060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35DA"/>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D7228"/>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2F30"/>
    <w:rsid w:val="00254601"/>
    <w:rsid w:val="0025676E"/>
    <w:rsid w:val="0026194A"/>
    <w:rsid w:val="002626E8"/>
    <w:rsid w:val="00264F3A"/>
    <w:rsid w:val="002667BF"/>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1A30"/>
    <w:rsid w:val="003A6050"/>
    <w:rsid w:val="003B668B"/>
    <w:rsid w:val="003C132F"/>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66F41"/>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C42"/>
    <w:rsid w:val="004C1158"/>
    <w:rsid w:val="004C2CE9"/>
    <w:rsid w:val="004C763A"/>
    <w:rsid w:val="004D0845"/>
    <w:rsid w:val="004D52EE"/>
    <w:rsid w:val="004D53F8"/>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39A2"/>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149B5"/>
    <w:rsid w:val="00827A9B"/>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3149"/>
    <w:rsid w:val="0091663C"/>
    <w:rsid w:val="00921F73"/>
    <w:rsid w:val="00927A6F"/>
    <w:rsid w:val="00932B88"/>
    <w:rsid w:val="00932ECD"/>
    <w:rsid w:val="009335B7"/>
    <w:rsid w:val="00933F7F"/>
    <w:rsid w:val="0093455A"/>
    <w:rsid w:val="009365A5"/>
    <w:rsid w:val="009424F3"/>
    <w:rsid w:val="00942C42"/>
    <w:rsid w:val="0094487D"/>
    <w:rsid w:val="00945977"/>
    <w:rsid w:val="00945BA1"/>
    <w:rsid w:val="009464FB"/>
    <w:rsid w:val="009472E2"/>
    <w:rsid w:val="009477BD"/>
    <w:rsid w:val="0095090B"/>
    <w:rsid w:val="00951291"/>
    <w:rsid w:val="00954473"/>
    <w:rsid w:val="009620A6"/>
    <w:rsid w:val="00963F95"/>
    <w:rsid w:val="00964C56"/>
    <w:rsid w:val="00971987"/>
    <w:rsid w:val="00976CF1"/>
    <w:rsid w:val="009805F2"/>
    <w:rsid w:val="00980FDA"/>
    <w:rsid w:val="00981B0D"/>
    <w:rsid w:val="00984D4E"/>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27C6D"/>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C5AC9"/>
    <w:rsid w:val="00BD20B7"/>
    <w:rsid w:val="00BD48BA"/>
    <w:rsid w:val="00BD624F"/>
    <w:rsid w:val="00BD7191"/>
    <w:rsid w:val="00BE43D4"/>
    <w:rsid w:val="00BE4C81"/>
    <w:rsid w:val="00BE5ABA"/>
    <w:rsid w:val="00BE6B93"/>
    <w:rsid w:val="00BE6E2C"/>
    <w:rsid w:val="00BF1A88"/>
    <w:rsid w:val="00BF28BD"/>
    <w:rsid w:val="00BF4115"/>
    <w:rsid w:val="00BF61C8"/>
    <w:rsid w:val="00C00835"/>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75D91"/>
    <w:rsid w:val="00C82DE5"/>
    <w:rsid w:val="00C85863"/>
    <w:rsid w:val="00C87200"/>
    <w:rsid w:val="00C902C4"/>
    <w:rsid w:val="00C92420"/>
    <w:rsid w:val="00C94152"/>
    <w:rsid w:val="00C972F0"/>
    <w:rsid w:val="00CA07B3"/>
    <w:rsid w:val="00CA08EA"/>
    <w:rsid w:val="00CA6FF1"/>
    <w:rsid w:val="00CA715C"/>
    <w:rsid w:val="00CB01F7"/>
    <w:rsid w:val="00CB0225"/>
    <w:rsid w:val="00CB3E4F"/>
    <w:rsid w:val="00CB45D4"/>
    <w:rsid w:val="00CB5AB8"/>
    <w:rsid w:val="00CB5EB9"/>
    <w:rsid w:val="00CB6D49"/>
    <w:rsid w:val="00CD07DF"/>
    <w:rsid w:val="00CD5A78"/>
    <w:rsid w:val="00CD71D8"/>
    <w:rsid w:val="00CE2A74"/>
    <w:rsid w:val="00CE3214"/>
    <w:rsid w:val="00CF0CA9"/>
    <w:rsid w:val="00CF13A0"/>
    <w:rsid w:val="00D0225F"/>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77254"/>
    <w:rsid w:val="00E80DFB"/>
    <w:rsid w:val="00E82F8F"/>
    <w:rsid w:val="00E90FCA"/>
    <w:rsid w:val="00E92F3B"/>
    <w:rsid w:val="00E95031"/>
    <w:rsid w:val="00E974A6"/>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579A"/>
    <w:rsid w:val="00EF60E1"/>
    <w:rsid w:val="00F02E6C"/>
    <w:rsid w:val="00F12965"/>
    <w:rsid w:val="00F141DF"/>
    <w:rsid w:val="00F152CB"/>
    <w:rsid w:val="00F1576C"/>
    <w:rsid w:val="00F259EB"/>
    <w:rsid w:val="00F25BC1"/>
    <w:rsid w:val="00F359DC"/>
    <w:rsid w:val="00F36567"/>
    <w:rsid w:val="00F372FD"/>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73044"/>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 w:val="00FF3FA2"/>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glossaryDocument" Target="glossary/document.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EBCB2DD0-31BD-4A1F-ADDE-55ED50627FF6}"/>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A01A7-FB33-413F-A328-19C781795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48</Pages>
  <Words>16313</Words>
  <Characters>16640</Characters>
  <Application>Microsoft Office Word</Application>
  <DocSecurity>0</DocSecurity>
  <Lines>665</Lines>
  <Paragraphs>610</Paragraphs>
  <ScaleCrop>false</ScaleCrop>
  <Company>Users</Company>
  <LinksUpToDate>false</LinksUpToDate>
  <CharactersWithSpaces>32343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2019-10-22T06:45:00Z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