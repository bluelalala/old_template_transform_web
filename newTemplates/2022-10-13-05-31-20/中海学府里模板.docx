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AB51EC"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666676064"/>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188832912"/>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547352512"/>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050875753"/>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812131199"/>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84604620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800744933"/>
          <w:placeholder>
            <w:docPart w:val="DefaultPlaceholder_22675703"/>
          </w:placeholder>
          <w:richText/>
        </w:sdtPr>
        <w:sdtContent>
          <w:r w:rsidR="006E5CD5">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613943510"/>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2144726690"/>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0845703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8787034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25612112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5149979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08122057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54122551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43753155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969544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314127019"/>
          <w:placeholder>
            <w:docPart w:val="DefaultPlaceholder_22675703"/>
          </w:placeholder>
          <w:richText/>
        </w:sdtPr>
        <w:sdtContent>
          <w:r w:rsidR="006E5CD5">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423986969"/>
          <w:placeholder>
            <w:docPart w:val="DefaultPlaceholder_22675703"/>
          </w:placeholder>
          <w:richText/>
        </w:sdtPr>
        <w:sdtContent>
          <w:r w:rsidR="00761B57">
            <w:rPr>
              <w:rFonts w:ascii="宋体" w:hAnsi="宋体" w:hint="eastAsia"/>
              <w:color w:val="000000"/>
              <w:sz w:val="24"/>
              <w:u w:val="single"/>
            </w:rPr>
            <w:t>20</w:t>
          </w:r>
          <w:r w:rsidR="00FC595D">
            <w:rPr>
              <w:rFonts w:ascii="宋体" w:hAnsi="宋体" w:hint="eastAsia"/>
              <w:color w:val="000000"/>
              <w:sz w:val="24"/>
              <w:u w:val="single"/>
            </w:rPr>
            <w:t>9</w:t>
          </w:r>
          <w:r w:rsidR="00761B57">
            <w:rPr>
              <w:rFonts w:ascii="宋体" w:hAnsi="宋体" w:hint="eastAsia"/>
              <w:color w:val="000000"/>
              <w:sz w:val="24"/>
              <w:u w:val="single"/>
            </w:rPr>
            <w:t>0</w:t>
          </w:r>
        </w:sdtContent>
      </w:sdt>
      <w:r w:rsidRPr="008D19BF" w:rsidR="006D57A6">
        <w:rPr>
          <w:rFonts w:hint="eastAsia"/>
          <w:color w:val="000000"/>
        </w:rPr>
        <w:t>年</w:t>
      </w:r>
      <w:sdt>
        <w:sdtPr>
          <w:id w:val="1443166390"/>
          <w:placeholder>
            <w:docPart w:val="DefaultPlaceholder_22675703"/>
          </w:placeholder>
          <w:richText/>
        </w:sdtPr>
        <w:sdtContent>
          <w:r w:rsidR="00761B57">
            <w:rPr>
              <w:rFonts w:ascii="宋体" w:hAnsi="宋体" w:hint="eastAsia"/>
              <w:color w:val="000000"/>
              <w:sz w:val="24"/>
              <w:u w:val="single"/>
            </w:rPr>
            <w:t>11</w:t>
          </w:r>
        </w:sdtContent>
      </w:sdt>
      <w:r w:rsidRPr="008D19BF" w:rsidR="006D57A6">
        <w:rPr>
          <w:rFonts w:hint="eastAsia"/>
          <w:color w:val="000000"/>
        </w:rPr>
        <w:t>月</w:t>
      </w:r>
      <w:sdt>
        <w:sdtPr>
          <w:id w:val="1259060389"/>
          <w:placeholder>
            <w:docPart w:val="DefaultPlaceholder_22675703"/>
          </w:placeholder>
          <w:richText/>
        </w:sdtPr>
        <w:sdtContent>
          <w:r w:rsidR="00761B57">
            <w:rPr>
              <w:rFonts w:ascii="宋体" w:hAnsi="宋体" w:hint="eastAsia"/>
              <w:color w:val="000000"/>
              <w:sz w:val="24"/>
              <w:u w:val="single"/>
            </w:rPr>
            <w:t>15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78047966"/>
          <w:placeholder>
            <w:docPart w:val="DefaultPlaceholder_22675703"/>
          </w:placeholder>
          <w:richText/>
        </w:sdtPr>
        <w:sdtContent>
          <w:r w:rsidRPr="00761B57" w:rsidR="00761B57">
            <w:rPr>
              <w:rFonts w:ascii="宋体" w:hAnsi="宋体" w:hint="eastAsia"/>
              <w:color w:val="000000"/>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600498100"/>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米，有</w:t>
      </w:r>
      <w:sdt>
        <w:sdtPr>
          <w:id w:val="1181304950"/>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个阳台，其中</w:t>
      </w:r>
      <w:sdt>
        <w:sdtPr>
          <w:id w:val="1100477489"/>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833306859"/>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7041676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31806275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54697870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232310838"/>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682109008"/>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70389371"/>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94876430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87284492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708747638"/>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26592139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51742396"/>
          <w:placeholder>
            <w:docPart w:val="DefaultPlaceholder_22675703"/>
          </w:placeholder>
          <w:richText/>
        </w:sdtPr>
        <w:sdtContent>
          <w:r w:rsidRPr="00761B57" w:rsidR="00761B57">
            <w:rPr>
              <w:rFonts w:ascii="宋体" w:hAnsi="宋体" w:cs="宋体" w:hint="eastAsia"/>
              <w:color w:val="000000"/>
              <w:kern w:val="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4863664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52375802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335915575"/>
          <w:placeholder>
            <w:docPart w:val="DefaultPlaceholder_22675703"/>
          </w:placeholder>
          <w:richText/>
        </w:sdtPr>
        <w:sdtContent>
          <w:r w:rsidRPr="00761B57" w:rsidR="00761B57">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196100984"/>
          <w:placeholder>
            <w:docPart w:val="DefaultPlaceholder_22675703"/>
          </w:placeholder>
          <w:richText/>
        </w:sdtPr>
        <w:sdtContent>
          <w:r w:rsidR="00F51280">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067825376"/>
          <w:placeholder>
            <w:docPart w:val="DefaultPlaceholder_22675703"/>
          </w:placeholder>
          <w:richText/>
        </w:sdtPr>
        <w:sdtContent>
          <w:r w:rsidR="00F51280">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63453252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8644517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17558284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62110963"/>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25835078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65531630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24187351"/>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39503861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72442374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59185732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46439686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36169211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91311410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日前分</w:t>
      </w:r>
      <w:sdt>
        <w:sdtPr>
          <w:id w:val="87880503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679081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w:instrText>
      </w:r>
      <w:r w:rsidRPr="008D19BF" w:rsidR="00942C42">
        <w:rPr>
          <w:rFonts w:ascii="宋体" w:hAnsi="宋体" w:cs="宋体"/>
          <w:color w:val="000000"/>
          <w:kern w:val="0"/>
          <w:sz w:val="24"/>
          <w:u w:val="single"/>
        </w:rPr>
        <w:instrText xml:space="preserve">DOCPROPERTY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54038225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5560576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90650010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202039532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20665801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81735419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626863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22409020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05021803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24091860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59716942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66584857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w:instrText>
      </w:r>
      <w:r w:rsidRPr="008D19BF" w:rsidR="0058480C">
        <w:rPr>
          <w:rFonts w:ascii="宋体" w:hAnsi="宋体" w:cs="宋体"/>
          <w:color w:val="000000"/>
          <w:kern w:val="0"/>
          <w:sz w:val="24"/>
          <w:u w:val="single"/>
        </w:rPr>
        <w:instrText xml:space="preserve">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78184787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004B4141">
        <w:rPr>
          <w:rFonts w:ascii="宋体" w:hAnsi="宋体" w:cs="宋体"/>
          <w:color w:val="000000"/>
          <w:kern w:val="0"/>
          <w:sz w:val="24"/>
          <w:u w:val="single"/>
        </w:rPr>
        <w:fldChar w:fldCharType="begin"/>
      </w:r>
      <w:r w:rsidR="004B4141">
        <w:rPr>
          <w:rFonts w:ascii="宋体" w:hAnsi="宋体" w:cs="宋体"/>
          <w:color w:val="000000"/>
          <w:kern w:val="0"/>
          <w:sz w:val="24"/>
          <w:u w:val="single"/>
        </w:rPr>
        <w:instrText xml:space="preserve"> DOCPROPERTY  r_jgzhmc  \* MERGEFORMAT </w:instrText>
      </w:r>
      <w:r w:rsidR="004B4141">
        <w:rPr>
          <w:rFonts w:ascii="宋体" w:hAnsi="宋体" w:cs="宋体"/>
          <w:color w:val="000000"/>
          <w:kern w:val="0"/>
          <w:sz w:val="24"/>
          <w:u w:val="single"/>
        </w:rPr>
        <w:fldChar w:fldCharType="separate"/>
      </w:r>
      <w:r w:rsidR="004B4141">
        <w:rPr>
          <w:rFonts w:ascii="宋体" w:hAnsi="宋体" w:cs="宋体"/>
          <w:color w:val="000000"/>
          <w:kern w:val="0"/>
          <w:sz w:val="24"/>
          <w:u w:val="single"/>
        </w:rPr>
        <w:t>{</w:t>
      </w:r>
      <w:r w:rsidR="004B4141">
        <w:rPr>
          <w:rFonts w:ascii="宋体" w:hAnsi="宋体" w:cs="宋体"/>
          <w:color w:val="000000"/>
          <w:kern w:val="0"/>
          <w:sz w:val="24"/>
          <w:u w:val="single"/>
        </w:rPr>
        <w:t>{jg_hm}}</w:t>
      </w:r>
      <w:r w:rsidR="004B4141">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848206766"/>
          <w:placeholder>
            <w:docPart w:val="DefaultPlaceholder_22675703"/>
          </w:placeholder>
          <w:richText/>
        </w:sdtPr>
        <w:sdtContent>
          <w:r w:rsidR="00761B57">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063838307"/>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97086639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33629397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3827426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76026815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696422576"/>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278460181"/>
          <w:placeholder>
            <w:docPart w:val="DefaultPlaceholder_22675703"/>
          </w:placeholder>
          <w:richText/>
        </w:sdtPr>
        <w:sdtContent>
          <w:r w:rsidRPr="00761B57" w:rsidR="00761B57">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w:instrText>
      </w:r>
      <w:r w:rsidRPr="00BC3A03" w:rsidR="00945BA1">
        <w:rPr>
          <w:rFonts w:ascii="宋体" w:hAnsi="宋体" w:cs="宋体"/>
          <w:color w:val="000000"/>
          <w:kern w:val="0"/>
          <w:sz w:val="24"/>
          <w:u w:val="single"/>
        </w:rPr>
        <w:instrText xml:space="preserve">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39311146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8766031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779545976"/>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57779031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72302388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206592552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591518316"/>
          <w:placeholder>
            <w:docPart w:val="DefaultPlaceholder_22675703"/>
          </w:placeholder>
          <w:richText/>
        </w:sdtPr>
        <w:sdtContent>
          <w:r w:rsidR="00D74DB4">
            <w:rPr>
              <w:rFonts w:ascii="宋体" w:hAnsi="宋体" w:hint="eastAsia"/>
              <w:color w:val="000000"/>
              <w:sz w:val="24"/>
              <w:u w:val="single"/>
            </w:rPr>
            <w:t>商铺不含</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8470967"/>
          <w:placeholder>
            <w:docPart w:val="DefaultPlaceholder_22675703"/>
          </w:placeholder>
          <w:richText/>
        </w:sdtPr>
        <w:sdtContent>
          <w:r w:rsidR="00761B57">
            <w:rPr>
              <w:rFonts w:ascii="宋体" w:hAnsi="宋体" w:hint="eastAsia"/>
              <w:color w:val="000000"/>
              <w:sz w:val="24"/>
              <w:u w:val="single"/>
            </w:rPr>
            <w:t>2023</w:t>
          </w:r>
        </w:sdtContent>
      </w:sdt>
      <w:r w:rsidRPr="008D19BF">
        <w:rPr>
          <w:rFonts w:ascii="宋体" w:hAnsi="宋体" w:cs="宋体"/>
          <w:color w:val="000000"/>
          <w:kern w:val="0"/>
          <w:sz w:val="24"/>
        </w:rPr>
        <w:t>年</w:t>
      </w:r>
      <w:sdt>
        <w:sdtPr>
          <w:id w:val="1364880558"/>
          <w:placeholder>
            <w:docPart w:val="DefaultPlaceholder_22675703"/>
          </w:placeholder>
          <w:richText/>
        </w:sdtPr>
        <w:sdtContent>
          <w:r w:rsidR="00761B57">
            <w:rPr>
              <w:rFonts w:ascii="宋体" w:hAnsi="宋体" w:hint="eastAsia"/>
              <w:color w:val="000000"/>
              <w:sz w:val="24"/>
              <w:u w:val="single"/>
            </w:rPr>
            <w:t>10</w:t>
          </w:r>
        </w:sdtContent>
      </w:sdt>
      <w:r w:rsidRPr="008D19BF">
        <w:rPr>
          <w:rFonts w:ascii="宋体" w:hAnsi="宋体" w:cs="宋体"/>
          <w:color w:val="000000"/>
          <w:kern w:val="0"/>
          <w:sz w:val="24"/>
        </w:rPr>
        <w:t>月</w:t>
      </w:r>
      <w:sdt>
        <w:sdtPr>
          <w:id w:val="446067311"/>
          <w:placeholder>
            <w:docPart w:val="DefaultPlaceholder_22675703"/>
          </w:placeholder>
          <w:richText/>
        </w:sdtPr>
        <w:sdtContent>
          <w:r w:rsidR="00761B57">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5245982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524879777"/>
          <w:placeholder>
            <w:docPart w:val="DefaultPlaceholder_22675703"/>
          </w:placeholder>
          <w:richText/>
        </w:sdtPr>
        <w:sdtContent>
          <w:r w:rsidR="00761B5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5043915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310794093"/>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93945315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90074188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961740053"/>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95296798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66647845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681454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4561584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53474851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214318198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03622477"/>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282070418"/>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509301843"/>
          <w:placeholder>
            <w:docPart w:val="DefaultPlaceholder_22675703"/>
          </w:placeholder>
          <w:richText/>
        </w:sdtPr>
        <w:sdtContent>
          <w:r w:rsidRPr="00761B57" w:rsidR="00761B57">
            <w:rPr>
              <w:rFonts w:ascii="宋体" w:hAnsi="宋体" w:hint="eastAsia"/>
              <w:color w:val="000000"/>
              <w:sz w:val="24"/>
              <w:u w:val="single"/>
            </w:rPr>
            <w:t>详情请见附件十一补充协议第四条</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787132216"/>
          <w:placeholder>
            <w:docPart w:val="DefaultPlaceholder_22675703"/>
          </w:placeholder>
          <w:richText/>
        </w:sdtPr>
        <w:sdtContent>
          <w:r w:rsidR="00761B5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465956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46928398"/>
          <w:placeholder>
            <w:docPart w:val="DefaultPlaceholder_22675703"/>
          </w:placeholder>
          <w:richText/>
        </w:sdtPr>
        <w:sdtContent>
          <w:r w:rsidR="006E5CD5">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50768038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1226976192"/>
        <w:placeholder>
          <w:docPart w:val="DefaultPlaceholder_22675703"/>
        </w:placeholder>
        <w:richText/>
      </w:sdtPr>
      <w:sdtContent>
        <w:p w:rsidR="005C6DD6" w:rsidRPr="005C6DD6" w:rsidP="005C6DD6">
          <w:pPr>
            <w:ind w:firstLine="480" w:firstLineChars="200"/>
            <w:rPr>
              <w:ins w:id="1" w:author="admin" w:date="2022-04-29T11:27:00Z"/>
              <w:rFonts w:ascii="宋体" w:hAnsi="Calibri" w:cs="宋体"/>
              <w:b/>
              <w:bCs/>
              <w:color w:val="000000"/>
              <w:sz w:val="24"/>
              <w:u w:val="single"/>
            </w:rPr>
          </w:pPr>
          <w:ins w:id="2" w:author="admin" w:date="2022-04-29T11:27:00Z">
            <w:r w:rsidRPr="005C6DD6">
              <w:rPr>
                <w:rFonts w:ascii="宋体" w:hAnsi="宋体" w:cs="宋体" w:hint="eastAsia"/>
                <w:b/>
                <w:bCs/>
                <w:color w:val="000000"/>
                <w:sz w:val="24"/>
                <w:u w:val="single"/>
              </w:rPr>
              <w:t>（</w:t>
            </w:r>
          </w:ins>
          <w:ins w:id="3" w:author="admin" w:date="2022-04-29T11:27:00Z">
            <w:r w:rsidRPr="005C6DD6">
              <w:rPr>
                <w:rFonts w:ascii="宋体" w:hAnsi="宋体" w:cs="宋体"/>
                <w:b/>
                <w:bCs/>
                <w:color w:val="000000"/>
                <w:sz w:val="24"/>
                <w:u w:val="single"/>
              </w:rPr>
              <w:t>1</w:t>
            </w:r>
          </w:ins>
          <w:ins w:id="4" w:author="admin" w:date="2022-04-29T11:27:00Z">
            <w:r w:rsidRPr="005C6DD6">
              <w:rPr>
                <w:rFonts w:ascii="宋体" w:hAnsi="宋体" w:cs="宋体" w:hint="eastAsia"/>
                <w:b/>
                <w:bCs/>
                <w:color w:val="000000"/>
                <w:sz w:val="24"/>
                <w:u w:val="single"/>
              </w:rPr>
              <w:t>）面积误差比绝对值在</w:t>
            </w:r>
          </w:ins>
          <w:ins w:id="5" w:author="admin" w:date="2022-04-29T11:27:00Z">
            <w:r w:rsidRPr="005C6DD6">
              <w:rPr>
                <w:rFonts w:ascii="宋体" w:hAnsi="宋体" w:cs="宋体"/>
                <w:b/>
                <w:bCs/>
                <w:color w:val="000000"/>
                <w:sz w:val="24"/>
                <w:u w:val="single"/>
              </w:rPr>
              <w:t>3</w:t>
            </w:r>
          </w:ins>
          <w:ins w:id="6" w:author="admin" w:date="2022-04-29T11:27:00Z">
            <w:r w:rsidRPr="005C6DD6">
              <w:rPr>
                <w:rFonts w:ascii="宋体" w:hAnsi="宋体" w:cs="宋体" w:hint="eastAsia"/>
                <w:b/>
                <w:bCs/>
                <w:color w:val="000000"/>
                <w:sz w:val="24"/>
                <w:u w:val="single"/>
              </w:rPr>
              <w:t>％以内（含</w:t>
            </w:r>
          </w:ins>
          <w:ins w:id="7" w:author="admin" w:date="2022-04-29T11:27:00Z">
            <w:r w:rsidRPr="005C6DD6">
              <w:rPr>
                <w:rFonts w:ascii="宋体" w:hAnsi="宋体" w:cs="宋体"/>
                <w:b/>
                <w:bCs/>
                <w:color w:val="000000"/>
                <w:sz w:val="24"/>
                <w:u w:val="single"/>
              </w:rPr>
              <w:t>3</w:t>
            </w:r>
          </w:ins>
          <w:ins w:id="8" w:author="admin" w:date="2022-04-29T11:27:00Z">
            <w:r w:rsidRPr="005C6DD6">
              <w:rPr>
                <w:rFonts w:ascii="宋体" w:hAnsi="宋体" w:cs="宋体" w:hint="eastAsia"/>
                <w:b/>
                <w:bCs/>
                <w:color w:val="000000"/>
                <w:sz w:val="24"/>
                <w:u w:val="single"/>
              </w:rPr>
              <w:t>％）时，按该商品房单价据实结算房款；</w:t>
            </w:r>
          </w:ins>
        </w:p>
        <w:p w:rsidR="005C6DD6" w:rsidRPr="005C6DD6" w:rsidP="005C6DD6">
          <w:pPr>
            <w:ind w:firstLine="480" w:firstLineChars="200"/>
            <w:rPr>
              <w:ins w:id="9" w:author="admin" w:date="2022-04-29T11:27:00Z"/>
              <w:rFonts w:ascii="宋体" w:hAnsi="Calibri"/>
              <w:b/>
              <w:bCs/>
              <w:color w:val="000000"/>
              <w:sz w:val="24"/>
              <w:u w:val="single"/>
            </w:rPr>
          </w:pPr>
          <w:ins w:id="10" w:author="admin" w:date="2022-04-29T11:27:00Z">
            <w:r w:rsidRPr="005C6DD6">
              <w:rPr>
                <w:rFonts w:ascii="宋体" w:hAnsi="宋体" w:hint="eastAsia"/>
                <w:b/>
                <w:bCs/>
                <w:color w:val="000000"/>
                <w:sz w:val="24"/>
                <w:u w:val="single"/>
              </w:rPr>
              <w:t>（</w:t>
            </w:r>
          </w:ins>
          <w:ins w:id="11" w:author="admin" w:date="2022-04-29T11:27:00Z">
            <w:r w:rsidRPr="005C6DD6">
              <w:rPr>
                <w:rFonts w:ascii="宋体" w:hAnsi="宋体"/>
                <w:b/>
                <w:bCs/>
                <w:color w:val="000000"/>
                <w:sz w:val="24"/>
                <w:u w:val="single"/>
              </w:rPr>
              <w:t>2</w:t>
            </w:r>
          </w:ins>
          <w:ins w:id="12" w:author="admin" w:date="2022-04-29T11:27:00Z">
            <w:r w:rsidRPr="005C6DD6">
              <w:rPr>
                <w:rFonts w:ascii="宋体" w:hAnsi="宋体" w:hint="eastAsia"/>
                <w:b/>
                <w:bCs/>
                <w:color w:val="000000"/>
                <w:sz w:val="24"/>
                <w:u w:val="single"/>
              </w:rPr>
              <w:t>）面积误差比绝对值超出</w:t>
            </w:r>
          </w:ins>
          <w:ins w:id="13" w:author="admin" w:date="2022-04-29T11:27:00Z">
            <w:r w:rsidRPr="005C6DD6">
              <w:rPr>
                <w:rFonts w:ascii="宋体" w:hAnsi="宋体"/>
                <w:b/>
                <w:bCs/>
                <w:color w:val="000000"/>
                <w:sz w:val="24"/>
                <w:u w:val="single"/>
              </w:rPr>
              <w:t>3</w:t>
            </w:r>
          </w:ins>
          <w:ins w:id="14" w:author="admin" w:date="2022-04-29T11:27:00Z">
            <w:r w:rsidRPr="005C6DD6">
              <w:rPr>
                <w:rFonts w:ascii="宋体" w:hAnsi="宋体" w:hint="eastAsia"/>
                <w:b/>
                <w:bCs/>
                <w:color w:val="000000"/>
                <w:sz w:val="24"/>
                <w:u w:val="single"/>
              </w:rPr>
              <w:t>％时，买受人同意不退房。实测面积大于合同约定面积的，面积误差比在</w:t>
            </w:r>
          </w:ins>
          <w:ins w:id="15" w:author="admin" w:date="2022-04-29T11:27:00Z">
            <w:r w:rsidRPr="005C6DD6">
              <w:rPr>
                <w:rFonts w:ascii="宋体" w:hAnsi="宋体"/>
                <w:b/>
                <w:bCs/>
                <w:color w:val="000000"/>
                <w:sz w:val="24"/>
                <w:u w:val="single"/>
              </w:rPr>
              <w:t>3</w:t>
            </w:r>
          </w:ins>
          <w:ins w:id="16" w:author="admin" w:date="2022-04-29T11:27:00Z">
            <w:r w:rsidRPr="005C6DD6">
              <w:rPr>
                <w:rFonts w:ascii="宋体" w:hAnsi="宋体" w:hint="eastAsia"/>
                <w:b/>
                <w:bCs/>
                <w:color w:val="000000"/>
                <w:sz w:val="24"/>
                <w:u w:val="single"/>
              </w:rPr>
              <w:t>％以内（含</w:t>
            </w:r>
          </w:ins>
          <w:ins w:id="17" w:author="admin" w:date="2022-04-29T11:27:00Z">
            <w:r w:rsidRPr="005C6DD6">
              <w:rPr>
                <w:rFonts w:ascii="宋体" w:hAnsi="宋体"/>
                <w:b/>
                <w:bCs/>
                <w:color w:val="000000"/>
                <w:sz w:val="24"/>
                <w:u w:val="single"/>
              </w:rPr>
              <w:t>3</w:t>
            </w:r>
          </w:ins>
          <w:ins w:id="18" w:author="admin" w:date="2022-04-29T11:27:00Z">
            <w:r w:rsidRPr="005C6DD6">
              <w:rPr>
                <w:rFonts w:ascii="宋体" w:hAnsi="宋体" w:hint="eastAsia"/>
                <w:b/>
                <w:bCs/>
                <w:color w:val="000000"/>
                <w:sz w:val="24"/>
                <w:u w:val="single"/>
              </w:rPr>
              <w:t>％）部分的房款由买受人按照合同单价补足，面积误差比超过</w:t>
            </w:r>
          </w:ins>
          <w:ins w:id="19" w:author="admin" w:date="2022-04-29T11:27:00Z">
            <w:r w:rsidRPr="005C6DD6">
              <w:rPr>
                <w:rFonts w:ascii="宋体" w:hAnsi="宋体"/>
                <w:b/>
                <w:bCs/>
                <w:color w:val="000000"/>
                <w:sz w:val="24"/>
                <w:u w:val="single"/>
              </w:rPr>
              <w:t>3</w:t>
            </w:r>
          </w:ins>
          <w:ins w:id="20" w:author="admin" w:date="2022-04-29T11:27:00Z">
            <w:r w:rsidRPr="005C6DD6">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rsidR="005C6DD6" w:rsidRPr="005C6DD6" w:rsidP="005C6DD6">
          <w:pPr>
            <w:widowControl/>
            <w:spacing w:line="240" w:lineRule="exact"/>
            <w:jc w:val="left"/>
            <w:rPr>
              <w:ins w:id="21" w:author="admin" w:date="2022-04-29T11:27:00Z"/>
              <w:rFonts w:ascii="宋体" w:hAnsi="Calibri" w:cs="Arial"/>
              <w:b/>
              <w:bCs/>
              <w:color w:val="000000"/>
              <w:kern w:val="0"/>
              <w:sz w:val="24"/>
              <w:u w:val="single"/>
            </w:rPr>
          </w:pPr>
        </w:p>
        <w:p w:rsidR="005C6DD6" w:rsidRPr="005C6DD6" w:rsidP="005C6DD6">
          <w:pPr>
            <w:widowControl/>
            <w:spacing w:line="240" w:lineRule="exact"/>
            <w:ind w:left="1260" w:firstLine="1380" w:leftChars="600" w:firstLineChars="575"/>
            <w:jc w:val="left"/>
            <w:rPr>
              <w:ins w:id="22" w:author="admin" w:date="2022-04-29T11:27:00Z"/>
              <w:rFonts w:ascii="宋体" w:hAnsi="Calibri" w:cs="Arial"/>
              <w:b/>
              <w:bCs/>
              <w:color w:val="000000"/>
              <w:kern w:val="0"/>
              <w:sz w:val="24"/>
              <w:u w:val="single"/>
            </w:rPr>
          </w:pPr>
          <w:ins w:id="23" w:author="admin" w:date="2022-04-29T11:27:00Z">
            <w:r w:rsidRPr="005C6DD6">
              <w:rPr>
                <w:rFonts w:ascii="宋体" w:hAnsi="宋体" w:cs="Arial" w:hint="eastAsia"/>
                <w:b/>
                <w:bCs/>
                <w:color w:val="000000"/>
                <w:kern w:val="0"/>
                <w:sz w:val="24"/>
                <w:u w:val="single"/>
              </w:rPr>
              <w:t>产权登记面积－合同约定面积</w:t>
            </w:r>
          </w:ins>
          <w:ins w:id="24" w:author="admin" w:date="2022-04-29T11:27:00Z">
            <w:r w:rsidRPr="005C6DD6">
              <w:rPr>
                <w:rFonts w:ascii="宋体" w:hAnsi="Calibri" w:cs="Arial"/>
                <w:b/>
                <w:bCs/>
                <w:color w:val="000000"/>
                <w:kern w:val="0"/>
                <w:sz w:val="24"/>
                <w:u w:val="single"/>
              </w:rPr>
              <w:br/>
            </w:r>
          </w:ins>
          <w:ins w:id="25" w:author="admin" w:date="2022-04-29T11:27:00Z">
            <w:r w:rsidRPr="005C6DD6">
              <w:rPr>
                <w:rFonts w:ascii="宋体" w:hAnsi="宋体" w:cs="Arial" w:hint="eastAsia"/>
                <w:b/>
                <w:bCs/>
                <w:color w:val="000000"/>
                <w:kern w:val="0"/>
                <w:sz w:val="24"/>
                <w:u w:val="single"/>
              </w:rPr>
              <w:t>面积误差比＝－－－－－－－－－－－－－</w:t>
            </w:r>
          </w:ins>
          <w:ins w:id="26" w:author="admin" w:date="2022-04-29T11:27:00Z">
            <w:r w:rsidRPr="005C6DD6">
              <w:rPr>
                <w:rFonts w:ascii="宋体" w:hAnsi="宋体" w:cs="Arial" w:hint="eastAsia"/>
                <w:b/>
                <w:bCs/>
                <w:color w:val="000000"/>
                <w:kern w:val="0"/>
                <w:sz w:val="24"/>
                <w:u w:val="single"/>
              </w:rPr>
              <w:t>×</w:t>
            </w:r>
          </w:ins>
          <w:ins w:id="27" w:author="admin" w:date="2022-04-29T11:27:00Z">
            <w:r w:rsidRPr="005C6DD6">
              <w:rPr>
                <w:rFonts w:ascii="宋体" w:hAnsi="宋体" w:cs="Arial"/>
                <w:b/>
                <w:bCs/>
                <w:color w:val="000000"/>
                <w:kern w:val="0"/>
                <w:sz w:val="24"/>
                <w:u w:val="single"/>
              </w:rPr>
              <w:t>100</w:t>
            </w:r>
          </w:ins>
          <w:ins w:id="28" w:author="admin" w:date="2022-04-29T11:27:00Z">
            <w:r w:rsidRPr="005C6DD6">
              <w:rPr>
                <w:rFonts w:ascii="宋体" w:hAnsi="宋体" w:cs="Arial" w:hint="eastAsia"/>
                <w:b/>
                <w:bCs/>
                <w:color w:val="000000"/>
                <w:kern w:val="0"/>
                <w:sz w:val="24"/>
                <w:u w:val="single"/>
              </w:rPr>
              <w:t>％</w:t>
            </w:r>
          </w:ins>
          <w:ins w:id="29" w:author="admin" w:date="2022-04-29T11:27:00Z">
            <w:r w:rsidRPr="005C6DD6">
              <w:rPr>
                <w:rFonts w:ascii="宋体" w:hAnsi="Calibri" w:cs="Arial"/>
                <w:b/>
                <w:bCs/>
                <w:color w:val="000000"/>
                <w:kern w:val="0"/>
                <w:sz w:val="24"/>
                <w:u w:val="single"/>
              </w:rPr>
              <w:br/>
            </w:r>
          </w:ins>
          <w:ins w:id="30" w:author="admin" w:date="2022-04-29T11:27:00Z">
            <w:r w:rsidRPr="005C6DD6">
              <w:rPr>
                <w:rFonts w:ascii="宋体" w:hAnsi="宋体" w:cs="Arial"/>
                <w:b/>
                <w:bCs/>
                <w:color w:val="000000"/>
                <w:kern w:val="0"/>
                <w:sz w:val="24"/>
                <w:u w:val="single"/>
              </w:rPr>
              <w:t xml:space="preserve">                 </w:t>
            </w:r>
          </w:ins>
          <w:ins w:id="31" w:author="admin" w:date="2022-04-29T11:27:00Z">
            <w:r w:rsidRPr="005C6DD6">
              <w:rPr>
                <w:rFonts w:ascii="宋体" w:hAnsi="宋体" w:cs="Arial" w:hint="eastAsia"/>
                <w:b/>
                <w:bCs/>
                <w:color w:val="000000"/>
                <w:kern w:val="0"/>
                <w:sz w:val="24"/>
                <w:u w:val="single"/>
              </w:rPr>
              <w:t>合同约定面积</w:t>
            </w:r>
          </w:ins>
        </w:p>
        <w:p w:rsidR="005C6DD6" w:rsidRPr="005C6DD6" w:rsidP="005C6DD6">
          <w:pPr>
            <w:ind w:firstLine="480" w:firstLineChars="200"/>
            <w:rPr>
              <w:ins w:id="32" w:author="admin" w:date="2022-04-29T11:27:00Z"/>
              <w:rFonts w:ascii="宋体" w:hAnsi="Calibri"/>
              <w:b/>
              <w:bCs/>
              <w:color w:val="000000"/>
              <w:sz w:val="24"/>
              <w:u w:val="single"/>
            </w:rPr>
          </w:pPr>
        </w:p>
        <w:p w:rsidR="00116D61" w:rsidRPr="008D19BF" w:rsidP="00F605B6">
          <w:pPr>
            <w:widowControl/>
            <w:spacing w:line="480" w:lineRule="auto"/>
            <w:ind w:firstLine="480"/>
            <w:rPr>
              <w:rFonts w:ascii="宋体" w:hAnsi="宋体" w:cs="宋体" w:hint="eastAsia"/>
              <w:color w:val="000000"/>
              <w:kern w:val="0"/>
              <w:sz w:val="24"/>
            </w:rPr>
          </w:pPr>
          <w:r w:rsidRPr="005C6DD6" w:rsidR="005C6DD6">
            <w:rPr>
              <w:rFonts w:ascii="宋体" w:hAnsi="宋体" w:hint="eastAsia"/>
              <w:b/>
              <w:bCs/>
              <w:color w:val="000000"/>
              <w:sz w:val="24"/>
              <w:u w:val="single"/>
            </w:rPr>
            <w:t>因合同约定面积与实测面积差异，导致买受人可以</w:t>
          </w:r>
          <w:ins w:id="33" w:author="admin" w:date="2022-04-29T11:27:00Z">
            <w:r w:rsidRPr="005C6DD6" w:rsidR="005C6DD6">
              <w:rPr>
                <w:rFonts w:ascii="宋体" w:hAnsi="宋体"/>
                <w:b/>
                <w:bCs/>
                <w:color w:val="000000"/>
                <w:sz w:val="24"/>
                <w:u w:val="single"/>
              </w:rPr>
              <w:t>/</w:t>
            </w:r>
          </w:ins>
          <w:ins w:id="34" w:author="admin" w:date="2022-04-29T11:27:00Z">
            <w:r w:rsidRPr="005C6DD6" w:rsidR="005C6DD6">
              <w:rPr>
                <w:rFonts w:ascii="宋体" w:hAnsi="宋体" w:hint="eastAsia"/>
                <w:b/>
                <w:bCs/>
                <w:color w:val="000000"/>
                <w:sz w:val="24"/>
                <w:u w:val="single"/>
              </w:rPr>
              <w:t>不能享受税收优惠政策等而需承担或减少</w:t>
            </w:r>
          </w:ins>
          <w:ins w:id="35" w:author="admin" w:date="2022-04-29T11:27:00Z">
            <w:r w:rsidRPr="005C6DD6" w:rsidR="005C6DD6">
              <w:rPr>
                <w:rFonts w:ascii="宋体" w:hAnsi="宋体"/>
                <w:b/>
                <w:bCs/>
                <w:color w:val="000000"/>
                <w:sz w:val="24"/>
                <w:u w:val="single"/>
              </w:rPr>
              <w:t>/</w:t>
            </w:r>
          </w:ins>
          <w:ins w:id="36" w:author="admin" w:date="2022-04-29T11:27:00Z">
            <w:r w:rsidRPr="005C6DD6" w:rsidR="005C6DD6">
              <w:rPr>
                <w:rFonts w:ascii="宋体" w:hAnsi="宋体" w:hint="eastAsia"/>
                <w:b/>
                <w:bCs/>
                <w:color w:val="000000"/>
                <w:sz w:val="24"/>
                <w:u w:val="single"/>
              </w:rPr>
              <w:t>增加的税收负担和费用，由买受人享有</w:t>
            </w:r>
          </w:ins>
          <w:ins w:id="37" w:author="admin" w:date="2022-04-29T11:27:00Z">
            <w:r w:rsidRPr="005C6DD6" w:rsidR="005C6DD6">
              <w:rPr>
                <w:rFonts w:ascii="宋体" w:hAnsi="宋体"/>
                <w:b/>
                <w:bCs/>
                <w:color w:val="000000"/>
                <w:sz w:val="24"/>
                <w:u w:val="single"/>
              </w:rPr>
              <w:t>/</w:t>
            </w:r>
          </w:ins>
          <w:ins w:id="38" w:author="admin" w:date="2022-04-29T11:27:00Z">
            <w:r w:rsidRPr="005C6DD6" w:rsidR="005C6DD6">
              <w:rPr>
                <w:rFonts w:ascii="宋体" w:hAnsi="宋体" w:hint="eastAsia"/>
                <w:b/>
                <w:bCs/>
                <w:color w:val="000000"/>
                <w:sz w:val="24"/>
                <w:u w:val="single"/>
              </w:rPr>
              <w:t>承担。其中税费包括但不限于增值税、契税、印花税、所得税等各项税金及附加</w:t>
            </w:r>
          </w:ins>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029132178"/>
          <w:placeholder>
            <w:docPart w:val="DefaultPlaceholder_22675703"/>
          </w:placeholder>
          <w:richText/>
        </w:sdtPr>
        <w:sdtContent>
          <w:r w:rsidR="00761B57">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2110604843"/>
          <w:placeholder>
            <w:docPart w:val="DefaultPlaceholder_22675703"/>
          </w:placeholder>
          <w:richText/>
        </w:sdtPr>
        <w:sdtContent>
          <w:r w:rsidR="00761B57">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67249020"/>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84128786"/>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304053282"/>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205635024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55154351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7531521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74384859"/>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478459074"/>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60116595"/>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335023"/>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31230054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2041051468"/>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623202059"/>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880555366"/>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783016177"/>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216449567"/>
          <w:placeholder>
            <w:docPart w:val="DefaultPlaceholder_22675703"/>
          </w:placeholder>
          <w:richText/>
        </w:sdtPr>
        <w:sdtContent>
          <w:r w:rsidR="006E5CD5">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7040595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66249866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83968733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347222414"/>
          <w:placeholder>
            <w:docPart w:val="DefaultPlaceholder_22675703"/>
          </w:placeholder>
          <w:richText/>
        </w:sdtPr>
        <w:sdtContent>
          <w:r w:rsidRPr="00761B57" w:rsidR="00761B57">
            <w:rPr>
              <w:rFonts w:ascii="宋体" w:hAnsi="宋体" w:hint="eastAsia"/>
              <w:color w:val="000000"/>
              <w:sz w:val="24"/>
              <w:u w:val="single"/>
            </w:rPr>
            <w:t>详情请见附件十一第七条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924341739"/>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62029015"/>
          <w:placeholder>
            <w:docPart w:val="DefaultPlaceholder_22675703"/>
          </w:placeholder>
          <w:richText/>
        </w:sdtPr>
        <w:sdtContent>
          <w:r w:rsidRPr="00761B57" w:rsidR="00761B57">
            <w:rPr>
              <w:rFonts w:ascii="宋体" w:hAnsi="宋体" w:hint="eastAsia"/>
              <w:color w:val="000000"/>
              <w:sz w:val="24"/>
              <w:u w:val="single"/>
            </w:rPr>
            <w:t>项目施工方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444325080"/>
          <w:placeholder>
            <w:docPart w:val="DefaultPlaceholder_22675703"/>
          </w:placeholder>
          <w:richText/>
        </w:sdtPr>
        <w:sdtContent>
          <w:r w:rsidRPr="002474F0" w:rsidR="002474F0">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57376495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354060074"/>
          <w:placeholder>
            <w:docPart w:val="DefaultPlaceholder_22675703"/>
          </w:placeholder>
          <w:richText/>
        </w:sdtPr>
        <w:sdtContent>
          <w:r w:rsidR="002474F0">
            <w:rPr>
              <w:rFonts w:ascii="宋体" w:hAnsi="宋体" w:hint="eastAsia"/>
              <w:color w:val="000000"/>
              <w:sz w:val="24"/>
              <w:u w:val="single"/>
            </w:rPr>
            <w:t>730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980450569"/>
          <w:placeholder>
            <w:docPart w:val="DefaultPlaceholder_22675703"/>
          </w:placeholder>
          <w:richText/>
        </w:sdtPr>
        <w:sdtContent>
          <w:r w:rsidR="002474F0">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321499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73522734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w:t>
      </w:r>
    </w:p>
    <w:sdt>
      <w:sdtPr>
        <w:id w:val="108959952"/>
        <w:placeholder>
          <w:docPart w:val="DefaultPlaceholder_22675703"/>
        </w:placeholder>
        <w:richText/>
      </w:sdtPr>
      <w:sdtContent>
        <w:p w:rsidR="00FC595D" w:rsidRPr="00FC595D" w:rsidP="00FC595D">
          <w:pPr>
            <w:widowControl/>
            <w:spacing w:line="48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r w:rsidR="00AB51EC">
            <w:rPr>
              <w:rFonts w:ascii="宋体" w:hAnsi="宋体" w:cs="宋体" w:hint="eastAsia"/>
              <w:color w:val="000000"/>
              <w:kern w:val="0"/>
              <w:sz w:val="24"/>
            </w:rPr>
            <w:t>（1）</w:t>
          </w:r>
          <w:r w:rsidRPr="00FC595D">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rsidR="00116D61" w:rsidRPr="008D19BF" w:rsidP="00F605B6">
          <w:pPr>
            <w:widowControl/>
            <w:spacing w:line="480" w:lineRule="auto"/>
            <w:rPr>
              <w:rFonts w:ascii="宋体" w:hAnsi="宋体" w:cs="宋体"/>
              <w:color w:val="000000"/>
              <w:kern w:val="0"/>
              <w:sz w:val="24"/>
            </w:rPr>
          </w:pPr>
          <w:r w:rsidR="00AB51EC">
            <w:rPr>
              <w:rFonts w:ascii="宋体" w:hAnsi="宋体" w:hint="eastAsia"/>
              <w:color w:val="000000"/>
              <w:sz w:val="24"/>
              <w:u w:val="single"/>
            </w:rPr>
            <w:t xml:space="preserve">   （2）</w:t>
          </w:r>
          <w:r w:rsidRPr="00FC595D" w:rsidR="00FC595D">
            <w:rPr>
              <w:rFonts w:ascii="宋体" w:hAnsi="宋体" w:hint="eastAsia"/>
              <w:color w:val="000000"/>
              <w:sz w:val="24"/>
              <w:u w:val="single"/>
            </w:rPr>
            <w:t>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sidRPr="002C6FC2" w:rsidR="002C6FC2">
            <w:rPr>
              <w:rFonts w:ascii="宋体" w:hAnsi="宋体"/>
              <w:color w:val="000000"/>
              <w:sz w:val="24"/>
              <w:u w:val="single"/>
            </w:rPr>
            <w:t>0.1‰</w:t>
          </w:r>
          <w:r w:rsidRPr="00FC595D" w:rsidR="00FC595D">
            <w:rPr>
              <w:rFonts w:ascii="宋体" w:hAnsi="宋体" w:hint="eastAsia"/>
              <w:color w:val="000000"/>
              <w:sz w:val="24"/>
              <w:u w:val="single"/>
            </w:rPr>
            <w:t>向买受人支付违约金</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674681647"/>
          <w:placeholder>
            <w:docPart w:val="DefaultPlaceholder_22675703"/>
          </w:placeholder>
          <w:richText/>
        </w:sdtPr>
        <w:sdtContent>
          <w:r w:rsidRPr="00C4252C" w:rsidR="00C4252C">
            <w:rPr>
              <w:rFonts w:ascii="宋体" w:hAnsi="宋体" w:hint="eastAsia"/>
              <w:color w:val="000000"/>
              <w:sz w:val="24"/>
              <w:u w:val="single"/>
            </w:rPr>
            <w:t>中海物业管理广州有限公司长沙分公司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07082816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7732654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17670527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7952741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446042986"/>
          <w:placeholder>
            <w:docPart w:val="DefaultPlaceholder_22675703"/>
          </w:placeholder>
          <w:richText/>
        </w:sdtPr>
        <w:sdtContent>
          <w:r w:rsidRPr="00C4252C" w:rsidR="00C4252C">
            <w:rPr>
              <w:rFonts w:ascii="宋体" w:hAnsi="宋体" w:hint="eastAsia"/>
              <w:color w:val="000000"/>
              <w:sz w:val="24"/>
              <w:u w:val="single"/>
            </w:rPr>
            <w:t>住宅2.7、商业4</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237731685"/>
          <w:placeholder>
            <w:docPart w:val="DefaultPlaceholder_22675703"/>
          </w:placeholder>
          <w:richText/>
        </w:sdtPr>
        <w:sdtContent>
          <w:r w:rsidR="00C4252C">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47427574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254716439"/>
          <w:placeholder>
            <w:docPart w:val="DefaultPlaceholder_22675703"/>
          </w:placeholder>
          <w:richText/>
        </w:sdtPr>
        <w:sdtContent>
          <w:r w:rsidRPr="00C4252C" w:rsidR="00C4252C">
            <w:rPr>
              <w:rFonts w:ascii="宋体" w:hAnsi="宋体" w:hint="eastAsia"/>
              <w:color w:val="000000"/>
              <w:sz w:val="24"/>
              <w:u w:val="single"/>
            </w:rPr>
            <w:t>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80823514"/>
          <w:placeholder>
            <w:docPart w:val="DefaultPlaceholder_22675703"/>
          </w:placeholder>
          <w:richText/>
        </w:sdtPr>
        <w:sdtContent>
          <w:r w:rsidRPr="00C4252C" w:rsidR="00C4252C">
            <w:rPr>
              <w:rFonts w:ascii="宋体" w:hAnsi="宋体" w:hint="eastAsia"/>
              <w:color w:val="000000"/>
              <w:sz w:val="24"/>
              <w:u w:val="single"/>
            </w:rPr>
            <w:t>如有</w:t>
          </w:r>
          <w:r w:rsidR="00C4252C">
            <w:rPr>
              <w:rFonts w:ascii="宋体" w:hAnsi="宋体" w:hint="eastAsia"/>
              <w:color w:val="000000"/>
              <w:sz w:val="24"/>
              <w:u w:val="single"/>
            </w:rPr>
            <w:t>,</w:t>
          </w:r>
          <w:r w:rsidRPr="00C4252C" w:rsidR="00C4252C">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123828664"/>
          <w:placeholder>
            <w:docPart w:val="DefaultPlaceholder_22675703"/>
          </w:placeholder>
          <w:richText/>
        </w:sdtPr>
        <w:sdtContent>
          <w:r w:rsidR="00C4252C">
            <w:rPr>
              <w:rFonts w:ascii="宋体" w:hAnsi="宋体" w:hint="eastAsia"/>
              <w:color w:val="000000"/>
              <w:sz w:val="24"/>
              <w:u w:val="single"/>
            </w:rPr>
            <w:t>小区内未分摊给买受人的建筑物及设施：</w:t>
          </w:r>
          <w:r w:rsidRPr="00C4252C" w:rsidR="00C4252C">
            <w:rPr>
              <w:rFonts w:ascii="宋体" w:hAnsi="宋体" w:hint="eastAsia"/>
              <w:color w:val="000000"/>
              <w:sz w:val="24"/>
              <w:u w:val="single"/>
            </w:rPr>
            <w:t>详情见附件十一第十条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643774777"/>
          <w:placeholder>
            <w:docPart w:val="DefaultPlaceholder_22675703"/>
          </w:placeholder>
          <w:richText/>
        </w:sdtPr>
        <w:sdtContent>
          <w:r w:rsidRPr="00C4252C" w:rsidR="00C4252C">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212593447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82310463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673224653"/>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39928286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5661989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1720581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705888410"/>
          <w:placeholder>
            <w:docPart w:val="DefaultPlaceholder_22675703"/>
          </w:placeholder>
          <w:richText/>
        </w:sdtPr>
        <w:sdtContent>
          <w:r w:rsidR="00C4252C">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102181328"/>
          <w:placeholder>
            <w:docPart w:val="DefaultPlaceholder_22675703"/>
          </w:placeholder>
          <w:richText/>
        </w:sdtPr>
        <w:sdtContent>
          <w:r w:rsidR="00C4252C">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129817903"/>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00702279">
            <w:rPr>
              <w:rFonts w:ascii="宋体" w:hAnsi="宋体" w:hint="eastAsia"/>
              <w:color w:val="000000"/>
              <w:sz w:val="24"/>
              <w:u w:val="single"/>
            </w:rPr>
            <w:t>57</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0875838"/>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肆</w:t>
          </w:r>
          <w:r w:rsidR="006E5CD5">
            <w:rPr>
              <w:rFonts w:ascii="宋体" w:hAnsi="宋体" w:hint="eastAsia"/>
              <w:color w:val="000000"/>
              <w:sz w:val="24"/>
              <w:u w:val="single"/>
            </w:rPr>
            <w:t>/</w:t>
          </w:r>
          <w:r w:rsidR="004503B5">
            <w:rPr>
              <w:rFonts w:ascii="宋体" w:hAnsi="宋体" w:hint="eastAsia"/>
              <w:color w:val="000000"/>
              <w:sz w:val="24"/>
              <w:u w:val="single"/>
            </w:rPr>
            <w:t>伍</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542061191"/>
          <w:placeholder>
            <w:docPart w:val="DefaultPlaceholder_22675703"/>
          </w:placeholder>
          <w:richText/>
        </w:sdtPr>
        <w:sdtContent>
          <w:r w:rsidRPr="006E5CD5" w:rsidR="006E5CD5">
            <w:rPr>
              <w:rFonts w:ascii="宋体" w:hAnsi="宋体" w:cs="宋体" w:hint="eastAsia"/>
              <w:color w:val="000000"/>
              <w:kern w:val="0"/>
              <w:sz w:val="24"/>
              <w:u w:val="single"/>
            </w:rPr>
            <w:t xml:space="preserve"> 贰/</w:t>
          </w:r>
          <w:r w:rsidRPr="00C4252C" w:rsidR="00C4252C">
            <w:rPr>
              <w:rFonts w:ascii="宋体" w:hAnsi="宋体" w:hint="eastAsia"/>
              <w:color w:val="000000"/>
              <w:sz w:val="24"/>
              <w:u w:val="single"/>
            </w:rPr>
            <w:t>叁</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35922003"/>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188659989"/>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贷款机构（银行或公积金）</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903605015"/>
          <w:placeholder>
            <w:docPart w:val="DefaultPlaceholder_22675703"/>
          </w:placeholder>
          <w:richText/>
        </w:sdtPr>
        <w:sdtContent>
          <w:r w:rsidR="006E5CD5">
            <w:rPr>
              <w:rFonts w:ascii="宋体" w:hAnsi="宋体" w:cs="宋体" w:hint="eastAsia"/>
              <w:color w:val="000000"/>
              <w:kern w:val="0"/>
              <w:sz w:val="24"/>
              <w:u w:val="single"/>
            </w:rPr>
            <w:t>×</w:t>
          </w:r>
          <w:r w:rsidR="006E5CD5">
            <w:rPr>
              <w:rFonts w:ascii="宋体" w:hAnsi="宋体" w:cs="宋体" w:hint="eastAsia"/>
              <w:color w:val="000000"/>
              <w:kern w:val="0"/>
              <w:sz w:val="24"/>
              <w:u w:val="single"/>
            </w:rPr>
            <w:t>/</w:t>
          </w:r>
          <w:r w:rsidRPr="00C4252C" w:rsidR="00C4252C">
            <w:rPr>
              <w:rFonts w:ascii="宋体" w:hAnsi="宋体" w:hint="eastAsia"/>
              <w:color w:val="000000"/>
              <w:sz w:val="24"/>
              <w:u w:val="single"/>
            </w:rPr>
            <w:t>壹</w:t>
          </w:r>
        </w:sdtContent>
      </w:sdt>
      <w:r w:rsidRPr="008D19BF">
        <w:rPr>
          <w:rFonts w:ascii="宋体" w:hAnsi="宋体" w:cs="宋体"/>
          <w:color w:val="000000"/>
          <w:kern w:val="0"/>
          <w:sz w:val="24"/>
        </w:rPr>
        <w:t>份，【</w:t>
      </w:r>
      <w:sdt>
        <w:sdtPr>
          <w:id w:val="68293126"/>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政府主管</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766416564"/>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2701719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3397647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200917509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2954878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2091218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773550985"/>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00C4252C">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565805631"/>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549787081"/>
        <w:placeholder>
          <w:docPart w:val="DefaultPlaceholder_22675703"/>
        </w:placeholder>
        <w:richText/>
      </w:sdtPr>
      <w:sdtContent>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房屋分层分户图(应当标明详细尺寸，并约定误差范围)</w:t>
          </w:r>
        </w:p>
        <w:p w:rsidR="00C4252C" w:rsidRPr="008D19BF" w:rsidP="00C4252C">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w:t>
          </w:r>
          <w:r w:rsidRPr="00C4252C">
            <w:rPr>
              <w:rFonts w:ascii="宋体" w:hAnsi="宋体" w:cs="宋体" w:hint="eastAsia"/>
              <w:color w:val="000000"/>
              <w:kern w:val="0"/>
              <w:sz w:val="24"/>
            </w:rPr>
            <w:t>见预测报告分层分户图</w:t>
          </w:r>
        </w:p>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建设工程规划方案总平面图</w:t>
          </w:r>
        </w:p>
        <w:p w:rsidR="00C4252C" w:rsidRPr="00C4252C" w:rsidP="00C4252C">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 o:preferrelative="t" filled="f" stroked="f">
                <v:fill o:detectmouseclick="t"/>
                <v:imagedata r:id="rId6" o:title="株洲中海国际社区学府里项目总图-Model_00" croptop="3965f" cropbottom="4152f" cropleft="907f" cropright="900f"/>
                <v:path o:extrusionok="f"/>
                <o:lock v:ext="edit" aspectratio="t"/>
              </v:shape>
            </w:pict>
          </w:r>
        </w:p>
      </w:sdtContent>
    </w:sdt>
    <w:p w:rsidR="00116D61" w:rsidRPr="008D19BF" w:rsidP="00C4252C">
      <w:pPr>
        <w:widowControl/>
        <w:spacing w:before="156" w:beforeLines="50" w:after="312" w:afterLines="100" w:line="360" w:lineRule="auto"/>
        <w:ind w:firstLine="478" w:firstLineChars="199"/>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304317106"/>
        <w:placeholder>
          <w:docPart w:val="DefaultPlaceholder_22675703"/>
        </w:placeholder>
        <w:richText/>
      </w:sdtPr>
      <w:sdtContent>
        <w:p w:rsidR="00FC595D" w:rsidRPr="00FC595D" w:rsidP="00FC595D">
          <w:pPr>
            <w:widowControl/>
            <w:spacing w:line="360" w:lineRule="auto"/>
            <w:rPr>
              <w:rFonts w:ascii="宋体" w:hAnsi="宋体" w:cs="宋体" w:hint="eastAsia"/>
              <w:color w:val="000000"/>
              <w:kern w:val="0"/>
              <w:sz w:val="24"/>
            </w:rPr>
          </w:pPr>
          <w:r w:rsidRPr="008D19BF" w:rsidR="003C64F3">
            <w:rPr>
              <w:rFonts w:ascii="宋体" w:hAnsi="宋体" w:cs="宋体"/>
              <w:color w:val="000000"/>
              <w:kern w:val="0"/>
              <w:sz w:val="24"/>
            </w:rPr>
            <w:t>　</w:t>
          </w:r>
          <w:r w:rsidRPr="00FC595D">
            <w:rPr>
              <w:rFonts w:ascii="宋体" w:hAnsi="宋体" w:cs="宋体" w:hint="eastAsia"/>
              <w:color w:val="000000"/>
              <w:kern w:val="0"/>
              <w:sz w:val="24"/>
            </w:rPr>
            <w:t>1、纳入该商品房分摊的共用部位的名称、面积和所在位置：</w:t>
          </w:r>
        </w:p>
        <w:p w:rsidR="00FC595D" w:rsidRPr="00FC595D" w:rsidP="00FC595D">
          <w:pPr>
            <w:widowControl/>
            <w:spacing w:line="360" w:lineRule="auto"/>
            <w:ind w:firstLine="480" w:firstLineChars="200"/>
            <w:rPr>
              <w:rFonts w:ascii="宋体" w:hAnsi="宋体" w:cs="宋体" w:hint="eastAsia"/>
              <w:color w:val="000000"/>
              <w:kern w:val="0"/>
              <w:sz w:val="24"/>
            </w:rPr>
          </w:pPr>
          <w:r w:rsidRPr="00FC595D">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rsidR="00FC595D" w:rsidRPr="00FC595D" w:rsidP="00FC595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sidRPr="00FC595D">
            <w:rPr>
              <w:rFonts w:ascii="宋体" w:hAnsi="宋体" w:cs="宋体" w:hint="eastAsia"/>
              <w:color w:val="000000"/>
              <w:kern w:val="0"/>
              <w:sz w:val="24"/>
            </w:rPr>
            <w:t xml:space="preserve">2、未纳入该商品房分摊的共用部位的名称、所在位置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 xml:space="preserve">（1）小区内部的公共绿地、景观水池；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（2）物业管理用房；</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（3）社区用房、公共厕所、养老服务用房等；</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（4）首层公共架空活动场地；</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（5）小区内部的其他未纳入该商品房分摊的依法可以认定的共用部位，但本合同另有约定的除外。</w:t>
          </w:r>
        </w:p>
        <w:p w:rsidR="00116D61" w:rsidRPr="008D19BF" w:rsidP="003C64F3">
          <w:pPr>
            <w:widowControl/>
            <w:spacing w:line="360" w:lineRule="auto"/>
            <w:rPr>
              <w:rFonts w:ascii="宋体" w:hAnsi="宋体" w:cs="宋体"/>
              <w:b/>
              <w:bCs/>
              <w:color w:val="000000"/>
              <w:kern w:val="0"/>
              <w:sz w:val="24"/>
            </w:rPr>
          </w:pPr>
          <w:r w:rsidRPr="00FC595D" w:rsidR="00FC595D">
            <w:rPr>
              <w:rFonts w:ascii="宋体" w:hAnsi="宋体" w:cs="宋体" w:hint="eastAsia"/>
              <w:b/>
              <w:color w:val="000000"/>
              <w:kern w:val="0"/>
              <w:sz w:val="24"/>
            </w:rPr>
            <w:t>以上共用部位的位置以项目最终交付时的为准。</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483420560"/>
        <w:placeholder>
          <w:docPart w:val="DefaultPlaceholder_22675703"/>
        </w:placeholder>
        <w:richText/>
      </w:sdtPr>
      <w:sdtContent>
        <w:p w:rsidR="003C64F3" w:rsidRPr="008D19BF" w:rsidP="006E0612">
          <w:pPr>
            <w:widowControl/>
            <w:spacing w:line="360" w:lineRule="auto"/>
            <w:ind w:firstLine="240" w:firstLineChars="100"/>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2085318898"/>
        <w:placeholder>
          <w:docPart w:val="DefaultPlaceholder_22675703"/>
        </w:placeholder>
        <w:richText/>
      </w:sdtPr>
      <w:sdtContent>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rsidR="00FC595D" w:rsidP="00FC595D">
          <w:pPr>
            <w:widowControl/>
            <w:adjustRightInd w:val="0"/>
            <w:snapToGrid w:val="0"/>
            <w:spacing w:line="360" w:lineRule="auto"/>
            <w:ind w:firstLine="480" w:firstLineChars="200"/>
            <w:rPr>
              <w:rFonts w:ascii="宋体" w:hAnsi="宋体" w:cs="宋体" w:hint="eastAsia"/>
              <w:kern w:val="0"/>
              <w:sz w:val="24"/>
            </w:rPr>
          </w:pPr>
          <w:r w:rsidRPr="00EE0BF1">
            <w:rPr>
              <w:rFonts w:ascii="宋体" w:hAnsi="宋体" w:cs="宋体" w:hint="eastAsia"/>
              <w:kern w:val="0"/>
              <w:sz w:val="24"/>
            </w:rPr>
            <w:t>3</w:t>
          </w:r>
          <w:r>
            <w:rPr>
              <w:rFonts w:ascii="宋体" w:hAnsi="宋体" w:cs="宋体" w:hint="eastAsia"/>
              <w:kern w:val="0"/>
              <w:sz w:val="24"/>
            </w:rPr>
            <w:t>、如果买卖双方约定的付款方式是合同正文第七条（二）中第3种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rsidR="004503B5" w:rsidP="004503B5">
          <w:pPr>
            <w:widowControl/>
            <w:adjustRightInd w:val="0"/>
            <w:snapToGrid w:val="0"/>
            <w:spacing w:line="360" w:lineRule="auto"/>
            <w:rPr>
              <w:rFonts w:ascii="宋体" w:hAnsi="宋体" w:cs="宋体" w:hint="eastAsia"/>
              <w:b/>
              <w:bCs/>
              <w:color w:val="000000"/>
              <w:kern w:val="0"/>
              <w:sz w:val="24"/>
            </w:rPr>
          </w:pPr>
        </w:p>
        <w:p w:rsidR="004503B5" w:rsidP="004503B5">
          <w:pPr>
            <w:widowControl/>
            <w:adjustRightInd w:val="0"/>
            <w:snapToGrid w:val="0"/>
            <w:spacing w:line="360" w:lineRule="auto"/>
            <w:rPr>
              <w:rFonts w:ascii="宋体" w:hAnsi="宋体" w:cs="宋体" w:hint="eastAsia"/>
              <w:b/>
              <w:bCs/>
              <w:color w:val="000000"/>
              <w:kern w:val="0"/>
              <w:sz w:val="24"/>
            </w:rPr>
          </w:pPr>
          <w:r w:rsidRPr="004503B5">
            <w:rPr>
              <w:rFonts w:ascii="宋体" w:hAnsi="宋体" w:cs="宋体" w:hint="eastAsia"/>
              <w:b/>
              <w:bCs/>
              <w:color w:val="000000"/>
              <w:kern w:val="0"/>
              <w:sz w:val="24"/>
            </w:rPr>
            <w:t>特别申明：买受人已知悉上述情况并接受和认可。</w:t>
          </w:r>
        </w:p>
        <w:p w:rsidR="004503B5" w:rsidP="004503B5">
          <w:pPr>
            <w:widowControl/>
            <w:adjustRightInd w:val="0"/>
            <w:snapToGrid w:val="0"/>
            <w:spacing w:line="360" w:lineRule="auto"/>
            <w:jc w:val="right"/>
            <w:rPr>
              <w:rFonts w:ascii="宋体" w:hAnsi="宋体" w:cs="宋体" w:hint="eastAsia"/>
              <w:b/>
              <w:bCs/>
              <w:color w:val="000000"/>
              <w:kern w:val="0"/>
              <w:sz w:val="24"/>
            </w:rPr>
          </w:pPr>
          <w:r w:rsidRPr="004503B5">
            <w:rPr>
              <w:rFonts w:ascii="宋体" w:hAnsi="宋体" w:cs="宋体" w:hint="eastAsia"/>
              <w:b/>
              <w:bCs/>
              <w:color w:val="000000"/>
              <w:kern w:val="0"/>
              <w:sz w:val="24"/>
            </w:rPr>
            <w:t xml:space="preserve">买受人签字：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p>
      </w:sdtContent>
    </w:sdt>
    <w:p w:rsidR="00116D61" w:rsidRPr="008D19BF" w:rsidP="006E0612">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244632964"/>
        <w:placeholder>
          <w:docPart w:val="DefaultPlaceholder_22675703"/>
        </w:placeholder>
        <w:richText/>
      </w:sdtPr>
      <w:sdtContent>
        <w:p w:rsidR="00B54F57" w:rsidRPr="008D19BF" w:rsidP="006E0612">
          <w:pPr>
            <w:widowControl/>
            <w:spacing w:line="360" w:lineRule="auto"/>
            <w:ind w:firstLine="480" w:firstLineChars="20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、相关设施的位置及用途</w:t>
          </w:r>
        </w:p>
        <w:p w:rsidR="00B54F57" w:rsidP="006E0612">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、其他约定</w:t>
          </w:r>
        </w:p>
        <w:p w:rsidR="006E0612" w:rsidRPr="004674E4" w:rsidP="006E0612">
          <w:pPr>
            <w:widowControl/>
            <w:spacing w:line="360" w:lineRule="auto"/>
            <w:ind w:firstLine="480"/>
            <w:rPr>
              <w:rFonts w:ascii="宋体" w:hAnsi="宋体" w:cs="宋体"/>
              <w:b/>
              <w:color w:val="000000"/>
              <w:kern w:val="0"/>
              <w:sz w:val="24"/>
            </w:rPr>
          </w:pPr>
          <w:r w:rsidRPr="004674E4">
            <w:rPr>
              <w:rFonts w:ascii="宋体" w:hAnsi="宋体" w:cs="宋体" w:hint="eastAsia"/>
              <w:b/>
              <w:color w:val="000000"/>
              <w:kern w:val="0"/>
              <w:sz w:val="24"/>
            </w:rPr>
            <w:t>关于本项目内相关设施、设备（包括其位置及用途）的具体情况买受人同意以交房时的实际状况为准；</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556682159"/>
          <w:placeholder>
            <w:docPart w:val="DefaultPlaceholder_22675703"/>
          </w:placeholder>
          <w:richText/>
        </w:sdtPr>
        <w:sdtContent>
          <w:r w:rsidRPr="006E5CD5" w:rsidR="00546C8C">
            <w:rPr>
              <w:rFonts w:ascii="宋体" w:hAnsi="宋体" w:cs="宋体" w:hint="eastAsia"/>
              <w:color w:val="000000"/>
              <w:kern w:val="0"/>
              <w:sz w:val="24"/>
              <w:u w:val="single"/>
            </w:rPr>
            <w:t>涂料，</w:t>
          </w:r>
          <w:r w:rsidR="004674E4">
            <w:rPr>
              <w:rFonts w:ascii="宋体" w:hAnsi="宋体" w:cs="宋体" w:hint="eastAsia"/>
              <w:sz w:val="24"/>
              <w:u w:val="single"/>
            </w:rPr>
            <w:t>局部为石材、真石漆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789916775"/>
          <w:placeholder>
            <w:docPart w:val="DefaultPlaceholder_22675703"/>
          </w:placeholder>
          <w:richText/>
        </w:sdtPr>
        <w:sdtContent>
          <w:r w:rsidRPr="00546C8C" w:rsidR="00546C8C">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488748611"/>
          <w:placeholder>
            <w:docPart w:val="DefaultPlaceholder_22675703"/>
          </w:placeholder>
          <w:richText/>
        </w:sdtPr>
        <w:sdtContent>
          <w:r w:rsidRPr="00546C8C" w:rsidR="00546C8C">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27418212"/>
          <w:placeholder>
            <w:docPart w:val="DefaultPlaceholder_22675703"/>
          </w:placeholder>
          <w:richText/>
        </w:sdtPr>
        <w:sdtContent>
          <w:r w:rsidRPr="00546C8C" w:rsidR="00546C8C">
            <w:rPr>
              <w:rFonts w:ascii="宋体" w:hAnsi="宋体" w:cs="宋体" w:hint="eastAsia"/>
              <w:color w:val="000000"/>
              <w:kern w:val="0"/>
              <w:sz w:val="24"/>
              <w:u w:val="single"/>
            </w:rPr>
            <w:t>局部吊顶和乳胶漆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21722288"/>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26140088"/>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82515467"/>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19776485"/>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09576765"/>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06448113"/>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210178196"/>
          <w:placeholder>
            <w:docPart w:val="DefaultPlaceholder_22675703"/>
          </w:placeholder>
          <w:richText/>
        </w:sdtPr>
        <w:sdtContent>
          <w:r w:rsidR="004326E3">
            <w:rPr>
              <w:rFonts w:ascii="宋体" w:hAnsi="宋体" w:cs="宋体" w:hint="eastAsia"/>
              <w:color w:val="000000"/>
              <w:kern w:val="0"/>
              <w:sz w:val="24"/>
              <w:u w:val="single"/>
            </w:rPr>
            <w:t>混凝土抹光地面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48202788"/>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95566505"/>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34660008"/>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615127179"/>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104612721"/>
          <w:placeholder>
            <w:docPart w:val="DefaultPlaceholder_22675703"/>
          </w:placeholder>
          <w:richText/>
        </w:sdtPr>
        <w:sdtContent>
          <w:r w:rsidR="004326E3">
            <w:rPr>
              <w:rFonts w:ascii="宋体" w:hAnsi="宋体" w:cs="宋体" w:hint="eastAsia"/>
              <w:color w:val="000000"/>
              <w:kern w:val="0"/>
              <w:sz w:val="24"/>
              <w:u w:val="single"/>
            </w:rPr>
            <w:t>白色腻子</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187941577"/>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676253768"/>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58238522"/>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513308659"/>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523493481"/>
          <w:placeholder>
            <w:docPart w:val="DefaultPlaceholder_22675703"/>
          </w:placeholder>
          <w:richText/>
        </w:sdtPr>
        <w:sdtContent>
          <w:r w:rsidR="004326E3">
            <w:rPr>
              <w:rFonts w:ascii="宋体" w:hAnsi="宋体" w:cs="宋体" w:hint="eastAsia"/>
              <w:color w:val="000000"/>
              <w:kern w:val="0"/>
              <w:sz w:val="24"/>
              <w:u w:val="single"/>
            </w:rPr>
            <w:t>施工至防水层交付（其余做法业主自理）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266274934"/>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砂浆抹面或混凝土结构面或保温面（局部防水）</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628845308"/>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78699273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2270516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4352288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27183364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1452598"/>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33579897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38205087"/>
          <w:placeholder>
            <w:docPart w:val="DefaultPlaceholder_22675703"/>
          </w:placeholder>
          <w:richText/>
        </w:sdtPr>
        <w:sdtContent>
          <w:r w:rsidR="006E5CD5">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47137272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874758291"/>
          <w:placeholder>
            <w:docPart w:val="DefaultPlaceholder_22675703"/>
          </w:placeholder>
          <w:richText/>
        </w:sdtPr>
        <w:sdtContent>
          <w:r w:rsidRPr="00DF43BA" w:rsidR="00DF43BA">
            <w:rPr>
              <w:rFonts w:ascii="宋体" w:hAnsi="宋体" w:cs="宋体" w:hint="eastAsia"/>
              <w:color w:val="000000"/>
              <w:kern w:val="0"/>
              <w:sz w:val="24"/>
              <w:u w:val="single"/>
            </w:rPr>
            <w:t>上海三菱或通力</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84605061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919370352"/>
          <w:placeholder>
            <w:docPart w:val="DefaultPlaceholder_22675703"/>
          </w:placeholder>
          <w:richText/>
        </w:sdtPr>
        <w:sdtContent>
          <w:r w:rsidRPr="006E0612" w:rsidR="006E0612">
            <w:rPr>
              <w:rFonts w:ascii="宋体" w:hAnsi="宋体" w:hint="eastAsia"/>
              <w:color w:val="000000"/>
              <w:sz w:val="24"/>
              <w:u w:val="single"/>
            </w:rPr>
            <w:t>采用符合国家及地方标准的管道材料</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706885668"/>
          <w:placeholder>
            <w:docPart w:val="DefaultPlaceholder_22675703"/>
          </w:placeholder>
          <w:richText/>
        </w:sdtPr>
        <w:sdtContent>
          <w:r w:rsidRPr="006E0612" w:rsidR="006E0612">
            <w:rPr>
              <w:rFonts w:ascii="宋体" w:hAnsi="宋体" w:hint="eastAsia"/>
              <w:color w:val="000000"/>
              <w:sz w:val="24"/>
              <w:u w:val="single"/>
            </w:rPr>
            <w:t>铝合金窗户</w:t>
          </w:r>
          <w:r w:rsidRPr="00666667" w:rsidR="00666667">
            <w:rPr>
              <w:rFonts w:ascii="宋体" w:hAnsi="宋体" w:hint="eastAsia"/>
              <w:color w:val="000000"/>
              <w:sz w:val="24"/>
              <w:u w:val="single"/>
            </w:rPr>
            <w:t>（无纱窗）</w:t>
          </w:r>
        </w:sdtContent>
      </w:sdt>
      <w:r w:rsidRPr="008D19BF">
        <w:rPr>
          <w:rFonts w:ascii="宋体" w:hAnsi="宋体" w:cs="宋体"/>
          <w:color w:val="000000"/>
          <w:kern w:val="0"/>
          <w:sz w:val="24"/>
        </w:rPr>
        <w:t>。</w:t>
      </w:r>
    </w:p>
    <w:sdt>
      <w:sdtPr>
        <w:id w:val="360094076"/>
        <w:placeholder>
          <w:docPart w:val="DefaultPlaceholder_22675703"/>
        </w:placeholder>
        <w:richText/>
      </w:sdtPr>
      <w:sdtContent>
        <w:p w:rsidR="006E5CD5" w:rsidRPr="006E5CD5" w:rsidP="006E5CD5">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6E5CD5">
            <w:rPr>
              <w:rFonts w:ascii="宋体" w:hAnsi="宋体" w:cs="宋体" w:hint="eastAsia"/>
              <w:color w:val="000000"/>
              <w:kern w:val="0"/>
              <w:sz w:val="24"/>
            </w:rPr>
            <w:t>燃气：燃气到户（业主自行开通）。</w:t>
          </w:r>
        </w:p>
        <w:p w:rsidR="004326E3" w:rsidP="004326E3">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rsidR="004326E3" w:rsidP="004326E3">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rsidR="004326E3" w:rsidP="004326E3">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rsidR="004326E3" w:rsidP="004326E3">
          <w:pPr>
            <w:spacing w:line="360" w:lineRule="auto"/>
            <w:ind w:firstLine="360" w:firstLineChars="150"/>
            <w:rPr>
              <w:rFonts w:ascii="宋体" w:cs="宋体"/>
              <w:color w:val="000000"/>
              <w:kern w:val="0"/>
              <w:sz w:val="24"/>
            </w:rPr>
          </w:pPr>
        </w:p>
        <w:p w:rsidR="005C6DD6" w:rsidP="0097465C">
          <w:pPr>
            <w:widowControl/>
            <w:spacing w:line="360" w:lineRule="auto"/>
            <w:ind w:firstLine="480"/>
            <w:rPr>
              <w:rFonts w:ascii="宋体" w:hAnsi="宋体" w:cs="宋体" w:hint="eastAsia"/>
              <w:color w:val="000000"/>
              <w:kern w:val="0"/>
              <w:sz w:val="24"/>
              <w:u w:val="single"/>
            </w:rPr>
          </w:pPr>
          <w:r w:rsidR="004326E3">
            <w:rPr>
              <w:rFonts w:ascii="宋体" w:hAnsi="宋体" w:cs="宋体" w:hint="eastAsia"/>
              <w:b/>
              <w:bCs/>
              <w:color w:val="000000"/>
              <w:kern w:val="0"/>
              <w:sz w:val="24"/>
            </w:rPr>
            <w:t>商铺交付标准：</w:t>
          </w:r>
          <w:r w:rsidR="004326E3">
            <w:rPr>
              <w:rFonts w:ascii="宋体" w:cs="宋体"/>
              <w:b/>
              <w:bCs/>
              <w:color w:val="000000"/>
              <w:kern w:val="0"/>
              <w:sz w:val="24"/>
            </w:rPr>
            <w:br/>
          </w:r>
          <w:r w:rsidR="004326E3">
            <w:rPr>
              <w:rFonts w:ascii="宋体" w:hAnsi="宋体" w:cs="宋体"/>
              <w:color w:val="000000"/>
              <w:kern w:val="0"/>
              <w:sz w:val="24"/>
            </w:rPr>
            <w:t>1</w:t>
          </w:r>
          <w:r w:rsidR="004326E3">
            <w:rPr>
              <w:rFonts w:ascii="宋体" w:hAnsi="宋体" w:cs="宋体" w:hint="eastAsia"/>
              <w:color w:val="000000"/>
              <w:kern w:val="0"/>
              <w:sz w:val="24"/>
            </w:rPr>
            <w:t>、外墙：</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涂料、真石漆，局部石材</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2</w:t>
          </w:r>
          <w:r w:rsidR="004326E3">
            <w:rPr>
              <w:rFonts w:ascii="宋体" w:hAnsi="宋体" w:cs="宋体" w:hint="eastAsia"/>
              <w:color w:val="000000"/>
              <w:kern w:val="0"/>
              <w:sz w:val="24"/>
            </w:rPr>
            <w:t>、公共部分：</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）公共走道：</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282D30"/>
              <w:kern w:val="0"/>
              <w:sz w:val="24"/>
              <w:u w:val="single"/>
            </w:rPr>
            <w:t> </w:t>
          </w:r>
          <w:r w:rsidR="004326E3">
            <w:rPr>
              <w:rFonts w:ascii="宋体" w:hAnsi="宋体" w:cs="宋体" w:hint="eastAsia"/>
              <w:color w:val="282D30"/>
              <w:kern w:val="0"/>
              <w:sz w:val="24"/>
              <w:u w:val="single"/>
            </w:rPr>
            <w:t>地砖</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282D30"/>
              <w:kern w:val="0"/>
              <w:sz w:val="24"/>
              <w:u w:val="single"/>
            </w:rPr>
            <w:t> </w:t>
          </w:r>
          <w:r w:rsidR="004326E3">
            <w:rPr>
              <w:rFonts w:ascii="宋体" w:hAnsi="宋体" w:cs="宋体" w:hint="eastAsia"/>
              <w:color w:val="282D30"/>
              <w:kern w:val="0"/>
              <w:sz w:val="24"/>
              <w:u w:val="single"/>
            </w:rPr>
            <w:t>涂料</w:t>
          </w:r>
          <w:r w:rsidR="004326E3">
            <w:rPr>
              <w:rFonts w:ascii="宋体" w:hAnsi="宋体" w:cs="宋体"/>
              <w:kern w:val="0"/>
              <w:sz w:val="24"/>
              <w:u w:val="single"/>
            </w:rPr>
            <w:t xml:space="preserve"> </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乳胶漆（如有）</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2</w:t>
          </w:r>
          <w:r w:rsidR="004326E3">
            <w:rPr>
              <w:rFonts w:ascii="宋体" w:hAnsi="宋体" w:cs="宋体" w:hint="eastAsia"/>
              <w:color w:val="000000"/>
              <w:kern w:val="0"/>
              <w:sz w:val="24"/>
            </w:rPr>
            <w:t>）楼梯间：</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地砖</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3</w:t>
          </w:r>
          <w:r w:rsidR="004326E3">
            <w:rPr>
              <w:rFonts w:ascii="宋体" w:hAnsi="宋体" w:cs="宋体" w:hint="eastAsia"/>
              <w:color w:val="000000"/>
              <w:kern w:val="0"/>
              <w:sz w:val="24"/>
            </w:rPr>
            <w:t>、商铺：</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混凝土结构面（其他构造业主自理）</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砂浆抹面或混凝土结构面或保温面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4</w:t>
          </w:r>
          <w:r w:rsidR="004326E3">
            <w:rPr>
              <w:rFonts w:ascii="宋体" w:hAnsi="宋体" w:cs="宋体" w:hint="eastAsia"/>
              <w:color w:val="000000"/>
              <w:kern w:val="0"/>
              <w:sz w:val="24"/>
            </w:rPr>
            <w:t>、门窗：</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断桥铝合金门窗</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5</w:t>
          </w:r>
          <w:r w:rsidR="004326E3">
            <w:rPr>
              <w:rFonts w:ascii="宋体" w:hAnsi="宋体" w:cs="宋体" w:hint="eastAsia"/>
              <w:color w:val="000000"/>
              <w:kern w:val="0"/>
              <w:sz w:val="24"/>
            </w:rPr>
            <w:t>、给排水：</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预留给排水点位</w:t>
          </w:r>
          <w:r w:rsidR="004326E3">
            <w:rPr>
              <w:rFonts w:ascii="宋体" w:hAnsi="宋体" w:cs="宋体"/>
              <w:color w:val="000000"/>
              <w:kern w:val="0"/>
              <w:sz w:val="24"/>
              <w:u w:val="single"/>
            </w:rPr>
            <w:t xml:space="preserve"> </w:t>
          </w:r>
        </w:p>
        <w:p w:rsidR="005C6DD6" w:rsidRPr="005C6DD6" w:rsidP="005C6DD6">
          <w:pPr>
            <w:spacing w:line="360" w:lineRule="auto"/>
            <w:rPr>
              <w:rFonts w:ascii="宋体" w:hAnsi="Calibri" w:cs="宋体"/>
              <w:b/>
              <w:bCs/>
              <w:color w:val="000000"/>
              <w:kern w:val="0"/>
              <w:sz w:val="24"/>
              <w:highlight w:val="yellow"/>
            </w:rPr>
          </w:pPr>
          <w:r w:rsidRPr="005C6DD6">
            <w:rPr>
              <w:rFonts w:ascii="宋体" w:hAnsi="宋体" w:cs="宋体" w:hint="eastAsia"/>
              <w:b/>
              <w:bCs/>
              <w:color w:val="000000"/>
              <w:kern w:val="0"/>
              <w:sz w:val="24"/>
              <w:highlight w:val="yellow"/>
            </w:rPr>
            <w:t>说明：</w:t>
          </w:r>
        </w:p>
        <w:p w:rsidR="005C6DD6" w:rsidRPr="005C6DD6" w:rsidP="005C6DD6">
          <w:pPr>
            <w:widowControl/>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1</w:t>
          </w:r>
          <w:r w:rsidRPr="005C6DD6">
            <w:rPr>
              <w:rFonts w:ascii="宋体" w:hAnsi="宋体" w:cs="宋体" w:hint="eastAsia"/>
              <w:color w:val="000000"/>
              <w:kern w:val="0"/>
              <w:sz w:val="24"/>
            </w:rPr>
            <w:t>：针对公共部位的公共走道与楼梯间因入户方式不同导致入户大堂空间及大小有差异。</w:t>
          </w:r>
        </w:p>
        <w:p w:rsidR="005C6DD6" w:rsidRPr="005C6DD6" w:rsidP="005C6DD6">
          <w:pPr>
            <w:widowControl/>
            <w:numPr>
              <w:ilvl w:val="12"/>
              <w:numId w:val="0"/>
            </w:numPr>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2:</w:t>
          </w:r>
          <w:r w:rsidRPr="005C6DD6">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rsidR="004503B5" w:rsidP="0097465C">
          <w:pPr>
            <w:widowControl/>
            <w:spacing w:line="360" w:lineRule="auto"/>
            <w:ind w:firstLine="480"/>
            <w:rPr>
              <w:rFonts w:ascii="宋体" w:hAnsi="宋体" w:cs="宋体" w:hint="eastAsia"/>
              <w:color w:val="000000"/>
              <w:kern w:val="0"/>
              <w:sz w:val="24"/>
            </w:rPr>
          </w:pPr>
          <w:r w:rsidRPr="005C6DD6" w:rsidR="005C6DD6">
            <w:rPr>
              <w:rFonts w:ascii="宋体" w:hAnsi="宋体" w:cs="宋体"/>
              <w:color w:val="000000"/>
              <w:kern w:val="0"/>
              <w:sz w:val="24"/>
            </w:rPr>
            <w:t>3:</w:t>
          </w:r>
          <w:r w:rsidRPr="005C6DD6" w:rsidR="005C6DD6">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r>
            <w:rPr>
              <w:rFonts w:ascii="宋体" w:hAnsi="宋体" w:cs="宋体" w:hint="eastAsia"/>
              <w:color w:val="000000"/>
              <w:kern w:val="0"/>
              <w:sz w:val="24"/>
            </w:rPr>
            <w:t>。</w:t>
          </w:r>
        </w:p>
        <w:p w:rsidR="004503B5" w:rsidP="0097465C">
          <w:pPr>
            <w:widowControl/>
            <w:spacing w:line="360" w:lineRule="auto"/>
            <w:ind w:firstLine="480"/>
            <w:rPr>
              <w:rFonts w:ascii="宋体" w:hAnsi="宋体" w:cs="宋体" w:hint="eastAsia"/>
              <w:color w:val="000000"/>
              <w:kern w:val="0"/>
              <w:sz w:val="24"/>
            </w:rPr>
          </w:pPr>
        </w:p>
        <w:p w:rsidR="004503B5" w:rsidP="004503B5">
          <w:pPr>
            <w:widowControl/>
            <w:spacing w:line="360" w:lineRule="auto"/>
            <w:rPr>
              <w:rFonts w:ascii="宋体" w:hAnsi="宋体" w:cs="宋体" w:hint="eastAsia"/>
              <w:color w:val="000000"/>
              <w:kern w:val="0"/>
              <w:sz w:val="24"/>
            </w:rPr>
          </w:pPr>
          <w:r w:rsidRPr="004503B5">
            <w:rPr>
              <w:rFonts w:ascii="宋体" w:hAnsi="宋体" w:cs="宋体" w:hint="eastAsia"/>
              <w:color w:val="000000"/>
              <w:kern w:val="0"/>
              <w:sz w:val="24"/>
            </w:rPr>
            <w:t>特别申明：买受人已知悉上述情况并接受和认可。</w:t>
          </w:r>
        </w:p>
        <w:p w:rsidR="00116D61" w:rsidRPr="008D19BF" w:rsidP="00390297">
          <w:pPr>
            <w:widowControl/>
            <w:spacing w:line="360" w:lineRule="auto"/>
            <w:ind w:firstLine="480"/>
            <w:jc w:val="left"/>
            <w:rPr>
              <w:rFonts w:ascii="宋体" w:hAnsi="宋体" w:cs="宋体"/>
              <w:b/>
              <w:bCs/>
              <w:color w:val="000000"/>
              <w:kern w:val="0"/>
              <w:sz w:val="24"/>
            </w:rPr>
          </w:pPr>
          <w:r w:rsidRPr="004503B5" w:rsidR="004503B5">
            <w:rPr>
              <w:rFonts w:ascii="宋体" w:hAnsi="宋体" w:cs="宋体" w:hint="eastAsia"/>
              <w:color w:val="000000"/>
              <w:kern w:val="0"/>
              <w:sz w:val="24"/>
            </w:rPr>
            <w:t xml:space="preserve">买受人签字：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p>
      </w:sdtContent>
    </w:sdt>
    <w:p w:rsidP="00390297">
      <w:pPr>
        <w:widowControl/>
        <w:spacing w:line="360" w:lineRule="auto"/>
        <w:ind w:firstLine="480"/>
        <w:jc w:val="left"/>
      </w:pPr>
      <w: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63378758"/>
          <w:placeholder>
            <w:docPart w:val="DefaultPlaceholder_22675703"/>
          </w:placeholder>
          <w:richText/>
        </w:sdtPr>
        <w:sdtContent>
          <w:r w:rsidRPr="00B579FE" w:rsidR="00B579FE">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75207710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36256220"/>
          <w:placeholder>
            <w:docPart w:val="DefaultPlaceholder_22675703"/>
          </w:placeholder>
          <w:richText/>
        </w:sdtPr>
        <w:sdtContent>
          <w:r w:rsidR="00B579FE">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76660490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05788746"/>
          <w:placeholder>
            <w:docPart w:val="DefaultPlaceholder_22675703"/>
          </w:placeholder>
          <w:richText/>
        </w:sdtPr>
        <w:sdtContent>
          <w:r w:rsidR="00B579FE">
            <w:rPr>
              <w:rFonts w:ascii="宋体" w:hAnsi="宋体" w:hint="eastAsia"/>
              <w:color w:val="000000"/>
              <w:sz w:val="24"/>
              <w:u w:val="single"/>
            </w:rPr>
            <w:t>无</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63718394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927911060"/>
          <w:placeholder>
            <w:docPart w:val="DefaultPlaceholder_22675703"/>
          </w:placeholder>
          <w:richText/>
        </w:sdtPr>
        <w:sdtContent>
          <w:r w:rsidR="00B579F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62189630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70070627"/>
          <w:placeholder>
            <w:docPart w:val="DefaultPlaceholder_22675703"/>
          </w:placeholder>
          <w:richText/>
        </w:sdtPr>
        <w:sdtContent>
          <w:r w:rsidR="00B579FE">
            <w:rPr>
              <w:rFonts w:ascii="宋体" w:hAnsi="宋体" w:hint="eastAsia"/>
              <w:color w:val="000000"/>
              <w:sz w:val="24"/>
              <w:u w:val="single"/>
            </w:rPr>
            <w:t>如有，2年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07397318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67415481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291787078"/>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895050855"/>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43874293"/>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 filled="f" stroked="f">
                <v:imagedata r:id="rId7" o:title=""/>
                <v:path o:extrusionok="f"/>
                <o:lock v:ext="edit" aspectratio="t"/>
              </v:shape>
            </w:pic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817506012"/>
        <w:placeholder>
          <w:docPart w:val="DefaultPlaceholder_22675703"/>
        </w:placeholder>
        <w:richText/>
      </w:sdtPr>
      <w:sdtContent>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1、前期物业服务合同</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2、临时管理规约</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xml:space="preserve"> </w:t>
          </w:r>
          <w:r>
            <w:rPr>
              <w:rFonts w:hint="eastAsia"/>
              <w:color w:val="000000"/>
              <w:kern w:val="0"/>
              <w:sz w:val="24"/>
            </w:rPr>
            <w:t xml:space="preserve"> </w:t>
          </w:r>
          <w:r w:rsidRPr="00546C8C">
            <w:rPr>
              <w:rFonts w:hint="eastAsia"/>
              <w:color w:val="000000"/>
              <w:kern w:val="0"/>
              <w:sz w:val="24"/>
            </w:rPr>
            <w:t>3、前期物业服务费用和停车服务费用不包括公共设施设备的维修费、水电等公摊费</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用以及其他特约服务费用。上述收费标准已考虑项目分期开发、设施设备分期完善等情形。</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5、买受人无法定理由拒绝收房，或者买受人收房后自行将商品房闲置的，不影响物业服务企业管理人要求买受人全额支付物业服务费。</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9、买受人认同本小区产权人共有的外墙面使用权由物业公司物业服务企业统一管理和收取费用，该费用用于本小区业主的公共利益。</w:t>
          </w:r>
        </w:p>
        <w:p w:rsidR="00B579FE" w:rsidRPr="008D19BF" w:rsidP="00546C8C">
          <w:pPr>
            <w:widowControl/>
            <w:spacing w:line="360" w:lineRule="auto"/>
            <w:ind w:firstLine="360" w:firstLineChars="150"/>
            <w:rPr>
              <w:rFonts w:ascii="宋体" w:hAnsi="宋体" w:cs="宋体"/>
              <w:color w:val="000000"/>
              <w:kern w:val="0"/>
              <w:sz w:val="24"/>
            </w:rPr>
          </w:pPr>
          <w:r w:rsidRPr="00546C8C" w:rsidR="00546C8C">
            <w:rPr>
              <w:rFonts w:hint="eastAsia"/>
              <w:color w:val="000000"/>
              <w:kern w:val="0"/>
              <w:sz w:val="24"/>
            </w:rPr>
            <w:t>10、其它约定详见双方签署的《前期物业服务合同》及《临时管理规约》。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2103734053"/>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B579FE" w:rsidR="00B579FE">
            <w:rPr>
              <w:rFonts w:ascii="宋体" w:hAnsi="宋体" w:hint="eastAsia"/>
              <w:color w:val="000000"/>
              <w:sz w:val="24"/>
            </w:rPr>
            <w:t>买受人确认签订本合同时</w:t>
          </w:r>
          <w:r w:rsidR="006E5CD5">
            <w:rPr>
              <w:rFonts w:ascii="宋体" w:hAnsi="宋体" w:hint="eastAsia"/>
              <w:color w:val="000000"/>
              <w:sz w:val="24"/>
            </w:rPr>
            <w:t>×</w:t>
          </w:r>
          <w:r w:rsidRPr="00B579FE" w:rsidR="00B579FE">
            <w:rPr>
              <w:rFonts w:ascii="宋体" w:hAnsi="宋体" w:hint="eastAsia"/>
              <w:color w:val="000000"/>
              <w:sz w:val="24"/>
            </w:rPr>
            <w:t>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w:t>
          </w: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52203304"/>
        <w:placeholder>
          <w:docPart w:val="DefaultPlaceholder_22675703"/>
        </w:placeholder>
        <w:richText/>
      </w:sdtPr>
      <w:sdtContent>
        <w:p w:rsidR="00B579FE" w:rsidRPr="00B579FE" w:rsidP="00B579FE">
          <w:pPr>
            <w:widowControl/>
            <w:spacing w:line="360" w:lineRule="auto"/>
            <w:ind w:firstLine="2160" w:firstLineChars="900"/>
            <w:rPr>
              <w:rFonts w:ascii="宋体" w:hAnsi="宋体" w:cs="宋体" w:hint="eastAsia"/>
              <w:b/>
              <w:color w:val="000000"/>
              <w:kern w:val="0"/>
              <w:sz w:val="24"/>
            </w:rPr>
          </w:pPr>
          <w:r w:rsidRPr="00B579FE">
            <w:rPr>
              <w:rFonts w:ascii="宋体" w:hAnsi="宋体" w:cs="宋体" w:hint="eastAsia"/>
              <w:b/>
              <w:color w:val="000000"/>
              <w:kern w:val="0"/>
              <w:sz w:val="24"/>
            </w:rPr>
            <w:t>《商品房买卖合同（预售）》补充协议</w:t>
          </w:r>
        </w:p>
        <w:p w:rsidR="00B579FE" w:rsidRPr="00B579FE" w:rsidP="00B579FE">
          <w:pPr>
            <w:widowControl/>
            <w:spacing w:line="360" w:lineRule="auto"/>
            <w:rPr>
              <w:rFonts w:ascii="宋体" w:hAnsi="宋体" w:cs="宋体" w:hint="eastAsia"/>
              <w:b/>
              <w:color w:val="000000"/>
              <w:kern w:val="0"/>
              <w:sz w:val="24"/>
            </w:rPr>
          </w:pPr>
          <w:r w:rsidRPr="00B579FE">
            <w:rPr>
              <w:rFonts w:ascii="宋体" w:hAnsi="宋体" w:cs="宋体" w:hint="eastAsia"/>
              <w:b/>
              <w:color w:val="000000"/>
              <w:kern w:val="0"/>
              <w:sz w:val="24"/>
            </w:rPr>
            <w:t>买卖双方补充约定如下：</w:t>
          </w:r>
        </w:p>
        <w:p w:rsidR="00B579FE" w:rsidRPr="00B579FE" w:rsidP="00B579FE">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一、关于合同当事人补充约定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买受人在《商品房买卖合同》（以下简称为</w:t>
          </w:r>
          <w:r w:rsidRPr="00546C8C">
            <w:rPr>
              <w:rFonts w:ascii="宋体" w:hAnsi="宋体" w:cs="宋体" w:hint="eastAsia"/>
              <w:color w:val="000000"/>
              <w:kern w:val="0"/>
              <w:sz w:val="24"/>
            </w:rPr>
            <w:t>“</w:t>
          </w:r>
          <w:r w:rsidRPr="00546C8C">
            <w:rPr>
              <w:rFonts w:ascii="宋体" w:hAnsi="宋体" w:cs="宋体" w:hint="eastAsia"/>
              <w:color w:val="000000"/>
              <w:kern w:val="0"/>
              <w:sz w:val="24"/>
            </w:rPr>
            <w:t>本合同</w:t>
          </w:r>
          <w:r w:rsidRPr="00546C8C">
            <w:rPr>
              <w:rFonts w:ascii="宋体" w:hAnsi="宋体" w:cs="宋体" w:hint="eastAsia"/>
              <w:color w:val="000000"/>
              <w:kern w:val="0"/>
              <w:sz w:val="24"/>
            </w:rPr>
            <w:t>”</w:t>
          </w:r>
          <w:r w:rsidRPr="00546C8C">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二、关于商品房基本状况的补充说明</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2、买受人清楚并明确本合同正文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中所述朝向规划用途为住宅的商品房为所在楼栋朝向。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3、买受人同意该房屋的阳台数量、阳台是否封闭一切以规划设计文件为准。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sidR="006E5CD5">
            <w:rPr>
              <w:rFonts w:ascii="宋体" w:hAnsi="宋体" w:cs="宋体" w:hint="eastAsia"/>
              <w:color w:val="000000"/>
              <w:kern w:val="0"/>
              <w:sz w:val="24"/>
            </w:rPr>
            <w:t>×</w:t>
          </w:r>
          <w:r w:rsidRPr="00546C8C">
            <w:rPr>
              <w:rFonts w:ascii="宋体" w:hAnsi="宋体" w:cs="宋体" w:hint="eastAsia"/>
              <w:color w:val="000000"/>
              <w:kern w:val="0"/>
              <w:sz w:val="24"/>
            </w:rPr>
            <w:t>视野</w:t>
          </w:r>
          <w:r w:rsidR="006E5CD5">
            <w:rPr>
              <w:rFonts w:ascii="宋体" w:hAnsi="宋体" w:cs="宋体" w:hint="eastAsia"/>
              <w:color w:val="000000"/>
              <w:kern w:val="0"/>
              <w:sz w:val="24"/>
            </w:rPr>
            <w:t>×</w:t>
          </w:r>
          <w:r w:rsidRPr="00546C8C">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三、关于商品房价款的补充约定：</w:t>
          </w:r>
        </w:p>
        <w:p w:rsidR="00546C8C" w:rsidRPr="00546C8C" w:rsidP="00670754">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w:t>
          </w:r>
          <w:r w:rsidRPr="00670754" w:rsidR="00670754">
            <w:rPr>
              <w:rFonts w:ascii="宋体" w:hAnsi="宋体" w:cs="宋体" w:hint="eastAsia"/>
              <w:color w:val="000000"/>
              <w:kern w:val="0"/>
              <w:sz w:val="24"/>
            </w:rPr>
            <w:t>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3、买受人应在本合同签订后30日内将贷款部分房款支付至出卖人账户。</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出卖人有权单方解除合同，出卖人解除合同的，买受人按该商品房总价款的10%向出卖人支付违约金，同时按以下方式处理：</w:t>
          </w:r>
          <w:r w:rsidRPr="00546C8C">
            <w:rPr>
              <w:rFonts w:ascii="宋体" w:hAnsi="宋体" w:cs="宋体" w:hint="eastAsia"/>
              <w:color w:val="000000"/>
              <w:kern w:val="0"/>
              <w:sz w:val="24"/>
            </w:rPr>
            <w:t>①</w:t>
          </w:r>
          <w:r w:rsidRPr="00546C8C">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sidRPr="00546C8C">
            <w:rPr>
              <w:rFonts w:ascii="宋体" w:hAnsi="宋体" w:cs="宋体" w:hint="eastAsia"/>
              <w:color w:val="000000"/>
              <w:kern w:val="0"/>
              <w:sz w:val="24"/>
            </w:rPr>
            <w:t>②</w:t>
          </w:r>
          <w:r w:rsidRPr="00546C8C">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sidRPr="00546C8C">
            <w:rPr>
              <w:rFonts w:ascii="宋体" w:hAnsi="宋体" w:cs="宋体" w:hint="eastAsia"/>
              <w:color w:val="000000"/>
              <w:kern w:val="0"/>
              <w:sz w:val="24"/>
            </w:rPr>
            <w:t>③</w:t>
          </w:r>
          <w:r w:rsidRPr="00546C8C">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sidRPr="00546C8C">
            <w:rPr>
              <w:rFonts w:ascii="宋体" w:hAnsi="宋体" w:cs="宋体" w:hint="eastAsia"/>
              <w:color w:val="000000"/>
              <w:kern w:val="0"/>
              <w:sz w:val="24"/>
            </w:rPr>
            <w:t>④</w:t>
          </w:r>
          <w:r w:rsidRPr="00546C8C">
            <w:rPr>
              <w:rFonts w:ascii="宋体" w:hAnsi="宋体" w:cs="宋体" w:hint="eastAsia"/>
              <w:color w:val="000000"/>
              <w:kern w:val="0"/>
              <w:sz w:val="24"/>
            </w:rPr>
            <w:t>因本合同解除而产生的相关损失包括但不限于注销合同手续费、律师费、诉讼费用、担保费等费用，均有买受人承担；</w:t>
          </w:r>
          <w:r w:rsidRPr="00546C8C">
            <w:rPr>
              <w:rFonts w:ascii="宋体" w:hAnsi="宋体" w:cs="宋体" w:hint="eastAsia"/>
              <w:color w:val="000000"/>
              <w:kern w:val="0"/>
              <w:sz w:val="24"/>
            </w:rPr>
            <w:t>⑤</w:t>
          </w:r>
          <w:r w:rsidRPr="00546C8C">
            <w:rPr>
              <w:rFonts w:ascii="宋体" w:hAnsi="宋体" w:cs="宋体" w:hint="eastAsia"/>
              <w:color w:val="000000"/>
              <w:kern w:val="0"/>
              <w:sz w:val="24"/>
            </w:rPr>
            <w:t>买受人应当协助出卖人办理合同的终止手续和合同备案的注销手续；</w:t>
          </w:r>
          <w:r w:rsidRPr="00546C8C">
            <w:rPr>
              <w:rFonts w:ascii="宋体" w:hAnsi="宋体" w:cs="宋体" w:hint="eastAsia"/>
              <w:color w:val="000000"/>
              <w:kern w:val="0"/>
              <w:sz w:val="24"/>
            </w:rPr>
            <w:t>⑥</w:t>
          </w:r>
          <w:r w:rsidRPr="00546C8C">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rsid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rsidR="006662F5"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6662F5">
            <w:rPr>
              <w:rFonts w:ascii="宋体" w:hAnsi="宋体" w:cs="宋体" w:hint="eastAsia"/>
              <w:color w:val="000000"/>
              <w:kern w:val="0"/>
              <w:sz w:val="24"/>
            </w:rPr>
            <w:t>6、合同正文第七条（三）中约定的预售资金监管专户，买受人同意出卖人变更预售资金监管账户，如有变更，出卖人仅需在房屋销售地点进行公示，无需再履行其他通知义务。</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四、关于商品房交付条件与交付手续的补充约定</w:t>
          </w:r>
        </w:p>
        <w:p w:rsid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1、双方确认，买受人在该商品房交付时向出卖人、物业公司或相关机构缴纳以下费用：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（1）代缴的有线电视安装开户费（装机工料费）如有、代缴的水电开户预存费（以相关部门具体收费为准）；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（2）代收的办理产权证书以及相关房产权属证书所产生的费用及代办费；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（3）代收的办理银行按揭贷款的工本费、抵押登记费、保险费及其他相关费用；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（4）物业管理需缴纳的相关费用；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（5）买受人逾期缴纳相关费用产生的滞纳金等费用；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（7）买受人签订本合同备案后30天内到相关部门缴纳的契税、政府部门政策调整而新增的税、费按规定应由买受人缴纳的；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（8）其他另需缴纳的费用；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w:t>
          </w:r>
          <w:r w:rsidR="00941890">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4、若发生法律约定的不可抗力或以下情况时，出卖人可以据实延期交付，不承担逾期交付责任：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（1）因项目所在地政府相关部门政策的变化或为遵守政府法律法规、行为要求而引起的商品房延期交付；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（2）非出卖人原因的市政配套设施批准或安装延误引起的商品房延期交付；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（4）项目所在地遭遇自然灾害或恶劣性天气。</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5、出卖人逾期交付责任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除不可抗力外，出卖人未按照第十条约定的时间将该商品房交付买受人的，双方同意按照逾期时间，分别处理（(1)和(2)不作累加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w:t>
          </w:r>
          <w:r w:rsidR="005C6DD6">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rPr>
              <w:rFonts w:ascii="宋体" w:hAnsi="宋体" w:cs="宋体"/>
              <w:color w:val="000000"/>
              <w:kern w:val="0"/>
              <w:sz w:val="24"/>
            </w:rPr>
          </w:pPr>
        </w:p>
        <w:p w:rsidR="005C6DD6" w:rsidRPr="005C6DD6" w:rsidP="005C6DD6">
          <w:pPr>
            <w:rPr>
              <w:rFonts w:ascii="Calibri" w:hAnsi="Calibri"/>
              <w:b/>
              <w:bCs/>
              <w:highlight w:val="yellow"/>
            </w:rPr>
          </w:pPr>
          <w:r w:rsidRPr="005C6DD6">
            <w:rPr>
              <w:rFonts w:ascii="Calibri" w:hAnsi="Calibri" w:hint="eastAsia"/>
              <w:b/>
              <w:bCs/>
              <w:highlight w:val="yellow"/>
            </w:rPr>
            <w:t>五、关于面积差异处理方式的补充约定</w:t>
          </w:r>
        </w:p>
        <w:p w:rsidR="005C6DD6" w:rsidRPr="005C6DD6" w:rsidP="005C6DD6">
          <w:pPr>
            <w:widowControl/>
            <w:numPr>
              <w:ilvl w:val="0"/>
              <w:numId w:val="3"/>
            </w:numPr>
            <w:spacing w:after="160" w:line="259" w:lineRule="auto"/>
            <w:jc w:val="left"/>
            <w:rPr>
              <w:rFonts w:ascii="Calibri" w:eastAsia="等线" w:hAnsi="Calibri"/>
              <w:bCs/>
              <w:kern w:val="0"/>
              <w:sz w:val="22"/>
              <w:szCs w:val="22"/>
            </w:rPr>
          </w:pPr>
          <w:r w:rsidRPr="005C6DD6">
            <w:rPr>
              <w:rFonts w:ascii="Calibri" w:eastAsia="等线" w:hAnsi="Calibri" w:hint="eastAsia"/>
              <w:bCs/>
              <w:kern w:val="0"/>
              <w:sz w:val="22"/>
              <w:szCs w:val="22"/>
            </w:rPr>
            <w:t>若主合同约定采用</w:t>
          </w:r>
          <w:r w:rsidRPr="005C6DD6">
            <w:rPr>
              <w:rFonts w:ascii="Calibri" w:eastAsia="等线" w:hAnsi="Calibri" w:hint="eastAsia"/>
              <w:b/>
              <w:kern w:val="0"/>
              <w:sz w:val="22"/>
              <w:szCs w:val="22"/>
            </w:rPr>
            <w:t>按套计价</w:t>
          </w:r>
          <w:r w:rsidRPr="005C6DD6">
            <w:rPr>
              <w:rFonts w:ascii="Calibri" w:eastAsia="等线" w:hAnsi="Calibri" w:hint="eastAsia"/>
              <w:bCs/>
              <w:kern w:val="0"/>
              <w:sz w:val="22"/>
              <w:szCs w:val="22"/>
            </w:rPr>
            <w:t>的方式计算房款，则：</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sidRPr="005C6DD6">
            <w:rPr>
              <w:rFonts w:ascii="Calibri" w:eastAsia="等线" w:hAnsi="Calibri" w:hint="eastAsia"/>
              <w:kern w:val="0"/>
              <w:sz w:val="22"/>
              <w:szCs w:val="22"/>
            </w:rPr>
            <w:t>，</w:t>
          </w:r>
          <w:r w:rsidRPr="005C6DD6">
            <w:rPr>
              <w:rFonts w:ascii="Calibri" w:eastAsia="等线" w:hAnsi="Calibri" w:hint="eastAsia"/>
              <w:b/>
              <w:bCs/>
              <w:kern w:val="0"/>
              <w:sz w:val="22"/>
              <w:szCs w:val="22"/>
            </w:rPr>
            <w:t>且不再追究面积差异的相关责任</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sidRPr="005C6DD6">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若所交付商品房尺寸虽低于合同所规定最小尺寸要求，但</w:t>
          </w:r>
          <w:r w:rsidRPr="005C6DD6">
            <w:rPr>
              <w:rFonts w:ascii="Calibri" w:eastAsia="等线" w:hAnsi="Calibri" w:hint="eastAsia"/>
              <w:b/>
              <w:bCs/>
              <w:kern w:val="0"/>
              <w:sz w:val="22"/>
              <w:szCs w:val="22"/>
            </w:rPr>
            <w:t>买受人在商品房交付之日起</w:t>
          </w:r>
          <w:r w:rsidRPr="005C6DD6">
            <w:rPr>
              <w:rFonts w:ascii="Calibri" w:eastAsia="等线" w:hAnsi="Calibri"/>
              <w:b/>
              <w:bCs/>
              <w:kern w:val="0"/>
              <w:sz w:val="22"/>
              <w:szCs w:val="22"/>
            </w:rPr>
            <w:t>60</w:t>
          </w:r>
          <w:r w:rsidRPr="005C6DD6">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合同未明确约定最小尺寸的，则以合同约定面积的</w:t>
          </w:r>
          <w:r w:rsidRPr="005C6DD6">
            <w:rPr>
              <w:rFonts w:ascii="Calibri" w:eastAsia="等线" w:hAnsi="Calibri"/>
              <w:kern w:val="0"/>
              <w:sz w:val="22"/>
              <w:szCs w:val="22"/>
            </w:rPr>
            <w:t>80%</w:t>
          </w:r>
          <w:r w:rsidRPr="005C6DD6">
            <w:rPr>
              <w:rFonts w:ascii="Calibri" w:eastAsia="等线" w:hAnsi="Calibri" w:hint="eastAsia"/>
              <w:kern w:val="0"/>
              <w:sz w:val="22"/>
              <w:szCs w:val="22"/>
            </w:rPr>
            <w:t>作为比较标准。</w:t>
          </w:r>
        </w:p>
        <w:p w:rsidR="005C6DD6" w:rsidRPr="005C6DD6" w:rsidP="005C6DD6">
          <w:pPr>
            <w:widowControl/>
            <w:numPr>
              <w:ilvl w:val="0"/>
              <w:numId w:val="3"/>
            </w:numPr>
            <w:spacing w:after="160" w:line="259" w:lineRule="auto"/>
            <w:jc w:val="left"/>
            <w:rPr>
              <w:rFonts w:ascii="Calibri" w:eastAsia="等线" w:hAnsi="Calibri"/>
              <w:b/>
              <w:kern w:val="0"/>
              <w:sz w:val="22"/>
              <w:szCs w:val="22"/>
            </w:rPr>
          </w:pPr>
          <w:r w:rsidRPr="005C6DD6">
            <w:rPr>
              <w:rFonts w:ascii="Calibri" w:eastAsia="等线" w:hAnsi="Calibri" w:hint="eastAsia"/>
              <w:b/>
              <w:kern w:val="0"/>
              <w:sz w:val="22"/>
              <w:szCs w:val="22"/>
            </w:rPr>
            <w:t>若主合同约定按照建筑面积或套内建筑面积计算房款，则：</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w:t>
          </w:r>
          <w:r w:rsidRPr="005C6DD6">
            <w:rPr>
              <w:rFonts w:ascii="Calibri" w:eastAsia="等线" w:hAnsi="Calibri"/>
              <w:kern w:val="0"/>
              <w:sz w:val="22"/>
              <w:szCs w:val="22"/>
            </w:rPr>
            <w:t>=</w:t>
          </w:r>
          <w:r w:rsidRPr="005C6DD6">
            <w:rPr>
              <w:rFonts w:ascii="Calibri" w:eastAsia="等线" w:hAnsi="Calibri" w:hint="eastAsia"/>
              <w:kern w:val="0"/>
              <w:sz w:val="22"/>
              <w:szCs w:val="22"/>
            </w:rPr>
            <w:t>（实测面积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×100%</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面积误差比绝对值在</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％以内（含</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％）时，房款保持不变</w:t>
          </w:r>
          <w:r w:rsidRPr="005C6DD6">
            <w:rPr>
              <w:rFonts w:ascii="Calibri" w:eastAsia="等线" w:hAnsi="Calibri" w:hint="eastAsia"/>
              <w:kern w:val="0"/>
              <w:sz w:val="22"/>
              <w:szCs w:val="22"/>
            </w:rPr>
            <w:t>；</w:t>
          </w:r>
          <w:r w:rsidRPr="005C6DD6">
            <w:rPr>
              <w:rFonts w:ascii="Calibri" w:eastAsia="等线" w:hAnsi="Calibri"/>
              <w:kern w:val="0"/>
              <w:sz w:val="22"/>
              <w:szCs w:val="22"/>
            </w:rPr>
            <w:t xml:space="preserve"> </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面积误差比绝对值大于</w:t>
          </w:r>
          <w:r w:rsidRPr="005C6DD6">
            <w:rPr>
              <w:rFonts w:ascii="Calibri" w:eastAsia="等线" w:hAnsi="Calibri"/>
              <w:kern w:val="0"/>
              <w:sz w:val="22"/>
              <w:szCs w:val="22"/>
            </w:rPr>
            <w:t>1</w:t>
          </w:r>
          <w:r w:rsidRPr="005C6DD6">
            <w:rPr>
              <w:rFonts w:ascii="Calibri" w:eastAsia="等线" w:hAnsi="Calibri" w:hint="eastAsia"/>
              <w:kern w:val="0"/>
              <w:sz w:val="22"/>
              <w:szCs w:val="22"/>
            </w:rPr>
            <w:t>％并在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％）时，按该商品房单价据实结算房款；</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kern w:val="0"/>
              <w:sz w:val="22"/>
              <w:szCs w:val="22"/>
            </w:rPr>
            <w:t>面积误差比绝对值超出</w:t>
          </w:r>
          <w:r w:rsidRPr="005C6DD6">
            <w:rPr>
              <w:rFonts w:ascii="Calibri" w:eastAsia="等线" w:hAnsi="Calibri"/>
              <w:b/>
              <w:kern w:val="0"/>
              <w:sz w:val="22"/>
              <w:szCs w:val="22"/>
            </w:rPr>
            <w:t>3</w:t>
          </w:r>
          <w:r w:rsidRPr="005C6DD6">
            <w:rPr>
              <w:rFonts w:ascii="Calibri" w:eastAsia="等线" w:hAnsi="Calibri" w:hint="eastAsia"/>
              <w:b/>
              <w:kern w:val="0"/>
              <w:sz w:val="22"/>
              <w:szCs w:val="22"/>
            </w:rPr>
            <w:t>％时，买受人同意不退房。</w:t>
          </w:r>
          <w:r w:rsidRPr="005C6DD6">
            <w:rPr>
              <w:rFonts w:ascii="Calibri" w:eastAsia="等线" w:hAnsi="Calibri" w:hint="eastAsia"/>
              <w:kern w:val="0"/>
              <w:sz w:val="22"/>
              <w:szCs w:val="22"/>
            </w:rPr>
            <w:t>实测面积大于合同约定面积的，面积误差比在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％）部分的房款由买受人按照合同单价补足，面积误差比超过</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sidRPr="005C6DD6">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sidRPr="005C6DD6">
            <w:rPr>
              <w:rFonts w:ascii="Calibri" w:eastAsia="等线" w:hAnsi="Calibri" w:hint="eastAsia"/>
              <w:kern w:val="0"/>
              <w:sz w:val="22"/>
              <w:szCs w:val="22"/>
            </w:rPr>
            <w:t>。</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因合同约定面积与实测面积差异，导致买受人可以</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不能享受税收优惠政策等而需承担或减少</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增加的税收负担和费用，由买受人享有</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承担</w:t>
          </w:r>
          <w:r w:rsidRPr="005C6DD6">
            <w:rPr>
              <w:rFonts w:ascii="Calibri" w:eastAsia="等线" w:hAnsi="Calibri" w:hint="eastAsia"/>
              <w:kern w:val="0"/>
              <w:sz w:val="22"/>
              <w:szCs w:val="22"/>
            </w:rPr>
            <w:t>。其中税费包括但不限于增值税、契税、印花税、所得税等各项税金及附加。</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sidRPr="005C6DD6">
            <w:rPr>
              <w:rFonts w:ascii="Calibri" w:eastAsia="等线" w:hAnsi="Calibri"/>
              <w:kern w:val="0"/>
              <w:sz w:val="22"/>
              <w:szCs w:val="22"/>
            </w:rPr>
            <w:t>0.4</w:t>
          </w:r>
          <w:r w:rsidRPr="005C6DD6">
            <w:rPr>
              <w:rFonts w:ascii="Calibri" w:eastAsia="等线" w:hAnsi="Calibri" w:hint="eastAsia"/>
              <w:kern w:val="0"/>
              <w:sz w:val="22"/>
              <w:szCs w:val="22"/>
            </w:rPr>
            <w:t>‰</w:t>
          </w:r>
          <w:r w:rsidRPr="005C6DD6">
            <w:rPr>
              <w:rFonts w:ascii="Calibri" w:eastAsia="等线" w:hAnsi="Calibri" w:hint="eastAsia"/>
              <w:kern w:val="0"/>
              <w:sz w:val="22"/>
              <w:szCs w:val="22"/>
            </w:rPr>
            <w:t>计）。</w:t>
          </w:r>
        </w:p>
        <w:p w:rsidR="00546C8C" w:rsidRPr="005C6DD6"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六、关于规划设计变更的补充约定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（2）根据本合同及附件和补充协议生效之日后新颁布的法律、法规、规章或有关政府相关部门的要求必须进行的更改；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（3）与买受人所购房屋不属于同一个规划许可证中涉及的变更；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（5）本合同及附件和补充协议生效之日前发生的规划、设计变更的；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（6）未影响商品房质量或使用功能的；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（7）不需要政府相关部门审批的规划、设计变更。</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七、关于商品房质量及保修责任的补充约定：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1、除非有法律明确规定的拒绝接收理由（即主体结构质量不合格或严重影响正常居住使用，以下简称</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），买受人不得拒绝接收合同项下的房屋。如买受人认为该商品房存在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 xml:space="preserve">的，买受人有权拒绝收楼。如最终认定买受人提出的拒绝交付理由不构成 </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（2）因买受人原因导致维修无法进行的（不予配合维修，拒绝入场维修等），出卖人不承担维修责任及维修延后引起的相关责任。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八、关于合同备案与房地产登记的补充约定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（1）须根据出卖人的要求出具书面委托书；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（2）完成商品房面积补差款（本合同约定面积与产权登记面积之间的误差）的结算手续；</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（3）提供已交纳该商品房专项维修资金、契税和办理房屋权属证书所需的各种税、费的证明；</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（4）其它应由买受人填报的与房屋权属转移登记相关的资料和表格。</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6、如买受人原因，造成该商品房不能办理产权登记或发生债权债务纠纷的，由买受人承担全部责任。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九、关于前期服务管理的补充约定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rsidR="00546C8C" w:rsidRPr="00546C8C" w:rsidP="00546C8C">
          <w:pPr>
            <w:widowControl/>
            <w:spacing w:line="360" w:lineRule="auto"/>
            <w:rPr>
              <w:rFonts w:ascii="宋体" w:hAnsi="宋体" w:cs="宋体"/>
              <w:color w:val="000000"/>
              <w:kern w:val="0"/>
              <w:sz w:val="24"/>
            </w:rPr>
          </w:pPr>
          <w:r w:rsidRPr="00546C8C">
            <w:rPr>
              <w:rFonts w:ascii="宋体" w:hAnsi="宋体" w:cs="宋体"/>
              <w:color w:val="000000"/>
              <w:kern w:val="0"/>
              <w:sz w:val="24"/>
            </w:rPr>
            <w:t xml:space="preserve">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十、关于其他事项的补充约定</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1、对共有权益的补充约定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（1）本项目物业建筑体之外墙面、屋面，建筑体内部的公共部分所设广告位的经营权和收益权归出卖人享有。</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（4）业主对屋面和外墙面的使用必须符合物业服务公司的管理制度和管理公约的。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（5）买受人同意并不可撤销的授权出卖人有权改变与该商品房有关的共用部位和设施的使用性质。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（6）买受人同意并不可撤销的授权出卖人有权对涉及依法或者依规划属于买受人共有的共用部位和设施进行处分。</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2、关于建筑区划内相关物业归属的补充约定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sidR="006E5CD5">
            <w:rPr>
              <w:rFonts w:ascii="宋体" w:hAnsi="宋体" w:cs="宋体" w:hint="eastAsia"/>
              <w:color w:val="000000"/>
              <w:kern w:val="0"/>
              <w:sz w:val="24"/>
            </w:rPr>
            <w:t>×</w:t>
          </w:r>
          <w:r w:rsidRPr="00546C8C">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（3）人防车库</w:t>
          </w:r>
          <w:r w:rsidR="006E5CD5">
            <w:rPr>
              <w:rFonts w:ascii="宋体" w:hAnsi="宋体" w:cs="宋体" w:hint="eastAsia"/>
              <w:color w:val="000000"/>
              <w:kern w:val="0"/>
              <w:sz w:val="24"/>
            </w:rPr>
            <w:t>×</w:t>
          </w:r>
          <w:r w:rsidRPr="00546C8C">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3、关于解除《商品房买卖合同》的补充约定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（2）无论何种原因致使双方解除合同的，如商品房已经交付买受人，则：</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（3）如本合同及补充协议的其他条款中约定的解除合同的处理方式与本条约定不一致的，以本条约定为准。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w:t>
          </w:r>
          <w:r>
            <w:rPr>
              <w:rFonts w:ascii="宋体" w:hAnsi="宋体" w:cs="宋体" w:hint="eastAsia"/>
              <w:color w:val="000000"/>
              <w:kern w:val="0"/>
              <w:sz w:val="24"/>
            </w:rPr>
            <w:t xml:space="preserve">  </w:t>
          </w:r>
          <w:r w:rsidRPr="00546C8C">
            <w:rPr>
              <w:rFonts w:ascii="宋体" w:hAnsi="宋体" w:cs="宋体" w:hint="eastAsia"/>
              <w:color w:val="000000"/>
              <w:kern w:val="0"/>
              <w:sz w:val="24"/>
            </w:rPr>
            <w:t>5、关于广告效力及示范单位的约定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双方确认：出卖人所修建的样板间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示范单位仅作风格展示和参考之用，对出卖人没有约束力，不属于合同内容，不作为交付标准，买受人承诺不基于样板间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示范单位向出卖人主张权利；有关该商品房的结构、空间、功能系统、装修、配置标准等以双方在合同或协议约定的为准。</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8、买受人充分了解房地产市场潜在的风险，在任何情况下，出卖人有权在法律允许的范围内对</w:t>
          </w:r>
          <w:r w:rsidRPr="006D17F1" w:rsidR="006D17F1">
            <w:rPr>
              <w:rFonts w:ascii="宋体" w:hAnsi="宋体" w:cs="宋体" w:hint="eastAsia"/>
              <w:color w:val="000000"/>
              <w:kern w:val="0"/>
              <w:sz w:val="24"/>
            </w:rPr>
            <w:t>株洲中海宏洋地产有限公司</w:t>
          </w:r>
          <w:r w:rsidRPr="00546C8C">
            <w:rPr>
              <w:rFonts w:ascii="宋体" w:hAnsi="宋体" w:cs="宋体" w:hint="eastAsia"/>
              <w:color w:val="000000"/>
              <w:kern w:val="0"/>
              <w:sz w:val="24"/>
            </w:rPr>
            <w:t>未售房源进行价格调整，买受人不得以此为由向出卖人提出任何方式的索赔或解除本合同。</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13、合同里R%表示全国银行间同业拆借中心贷款市场报价利率。</w:t>
          </w:r>
        </w:p>
        <w:p w:rsidR="00546C8C" w:rsidRPr="00546C8C" w:rsidP="00546C8C">
          <w:pPr>
            <w:widowControl/>
            <w:spacing w:line="360" w:lineRule="auto"/>
            <w:ind w:firstLine="360" w:firstLineChars="150"/>
            <w:rPr>
              <w:rFonts w:ascii="宋体" w:hAnsi="宋体" w:cs="宋体" w:hint="eastAsia"/>
              <w:color w:val="000000"/>
              <w:kern w:val="0"/>
              <w:sz w:val="24"/>
            </w:rPr>
          </w:pPr>
          <w:r w:rsidRPr="00E75134" w:rsidR="00E75134">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出卖人（签字或盖章）：                         买受人（签字或盖章</w:t>
          </w:r>
          <w:r w:rsidR="006E5CD5">
            <w:rPr>
              <w:rFonts w:ascii="宋体" w:hAnsi="宋体" w:cs="宋体" w:hint="eastAsia"/>
              <w:color w:val="000000"/>
              <w:kern w:val="0"/>
              <w:sz w:val="24"/>
            </w:rPr>
            <w:t>×</w:t>
          </w:r>
          <w:r w:rsidRPr="00546C8C">
            <w:rPr>
              <w:rFonts w:ascii="宋体" w:hAnsi="宋体" w:cs="宋体" w:hint="eastAsia"/>
              <w:color w:val="000000"/>
              <w:kern w:val="0"/>
              <w:sz w:val="24"/>
            </w:rPr>
            <w:t xml:space="preserve">确认）：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【法定代表人】：                                 【法定代表人】：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【委托代理人】：                                 【委托代理人】：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F02E6C" w:rsidRPr="00B579FE" w:rsidP="00546C8C">
          <w:pPr>
            <w:widowControl/>
            <w:spacing w:line="360" w:lineRule="auto"/>
            <w:rPr>
              <w:rFonts w:ascii="宋体" w:hAnsi="宋体" w:cs="宋体" w:hint="eastAsia"/>
              <w:color w:val="000000"/>
              <w:kern w:val="0"/>
              <w:sz w:val="24"/>
            </w:rPr>
          </w:pPr>
          <w:r w:rsidRPr="00546C8C" w:rsidR="00546C8C">
            <w:rPr>
              <w:rFonts w:ascii="宋体" w:hAnsi="宋体" w:cs="宋体" w:hint="eastAsia"/>
              <w:color w:val="000000"/>
              <w:kern w:val="0"/>
              <w:sz w:val="24"/>
            </w:rPr>
            <w:t xml:space="preserve">                                          签订日期：       年     月    日</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等线">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69BB7792"/>
    <w:multiLevelType w:val="hybridMultilevel"/>
    <w:tmpl w:val="D3C01594"/>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0BF1"/>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E7051408-992E-4041-94F0-3C78E8899A5D}"/>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E0599-86E7-44BB-B6C9-5CC2186B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57</Pages>
  <Words>18434</Words>
  <Characters>20648</Characters>
  <Application>Microsoft Office Word</Application>
  <DocSecurity>0</DocSecurity>
  <Lines>1214</Lines>
  <Paragraphs>1056</Paragraphs>
  <ScaleCrop>false</ScaleCrop>
  <Company>Users</Company>
  <LinksUpToDate>false</LinksUpToDate>
  <CharactersWithSpaces>38026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34</cp:revision>
  <cp:lastPrinted>2014-11-05T03:20:00Z</cp:lastPrinted>
  <dcterms:created xsi:type="dcterms:W3CDTF">2019-02-25T03:17:00Z</dcterms:created>
  <dcterms:modified xsi:type="dcterms:W3CDTF">2022-07-11T03:08:00Z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