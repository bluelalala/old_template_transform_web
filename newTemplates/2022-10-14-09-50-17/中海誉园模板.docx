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1235819669"/>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1882509796"/>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277346074"/>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650869048"/>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2137623204"/>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1312865951"/>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2033870904"/>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1707565390"/>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2017742702"/>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5966934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10627442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52225585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201802816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135021614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10619336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16630686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74887325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173457761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825526168"/>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2053316743"/>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2085658970"/>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1361137711"/>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957542218"/>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38362916"/>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1116306033"/>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761235330"/>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141254288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112329601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160825669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2093679926"/>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149720441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10141842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87833046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170929315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60600542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110808501"/>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1303785182"/>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44995077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2676129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582321720"/>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221291871"/>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16420913"/>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12710758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57459199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11185987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6224034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97078920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62369143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903325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19578413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0196986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57712965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130466298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90580555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60011600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81456818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12671000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169546345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51308903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87392654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5377782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203936362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71194624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381351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16338362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6134079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58237270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201021556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140082403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153917842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1788662629"/>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1838766912"/>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16210597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1738579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10466448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20504710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1622566352"/>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739502644"/>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200146479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17273570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602308065"/>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125902808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33104212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492414350"/>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737102788"/>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575166391"/>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98829494"/>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1747807066"/>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197652922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1443877319"/>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28107262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1450263857"/>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68891253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66250391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1122865602"/>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50580234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117591083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57211260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36291711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119621481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11850662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443075757"/>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877495679"/>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425277378"/>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983157930"/>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70848198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11610828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51530432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1350655773"/>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16821945"/>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222464438"/>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072013059"/>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666320550"/>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284509360"/>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62570827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52010121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19707757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27374499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99793158"/>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769515623"/>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112438148"/>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8031314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029831717"/>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1950887174"/>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511355836"/>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1415540273"/>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15225901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115630069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1856130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189517109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303201340"/>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1824361400"/>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558701369"/>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1080755536"/>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1018386537"/>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1411968920"/>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1466169356"/>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54206086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16957911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905206680"/>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1345558045"/>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189349389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133112251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178327312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8956903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631362839"/>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1373906660"/>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201560523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1561264055"/>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521593702"/>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251705683"/>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1222407761"/>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193421545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133709247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2957846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46469271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36237726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687482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1101526220"/>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181060110"/>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556763170"/>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1647899402"/>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800475247"/>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195973743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871660551"/>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1888821956"/>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158850555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400478265"/>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1049088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38720703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65490364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31797279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105484206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1471581875"/>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431779273"/>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246427295"/>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380106504"/>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906436336"/>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959116542"/>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1269901898"/>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1859768604"/>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65998172"/>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2013816180"/>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75093934"/>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1425038"/>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2094775142"/>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96363846"/>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42558569"/>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737253538"/>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638393369"/>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14307997"/>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1196557726"/>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78785928"/>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23528696"/>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1561391646"/>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332370466"/>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05334315"/>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1715494773"/>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794290617"/>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112944796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18456338"/>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1875763568"/>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406456606"/>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104102221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160842124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56655031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49924761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93221780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64416933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9398036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194799877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790174542"/>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140425075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803471368"/>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270110897"/>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1618246395"/>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794235369"/>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51848290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434285401"/>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56848603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696376571"/>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71917366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949536552"/>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199604807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585992504"/>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2584413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61990154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70408947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107521444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1885639298"/>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1324139743"/>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131593555"/>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1670984261"/>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002C9B8-EC17-48C0-A2CA-1E3B27C32EE5}"/>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